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4309" w14:textId="652C9D86" w:rsidR="00752E5E" w:rsidRDefault="00752E5E" w:rsidP="00995ED1">
      <w:pPr>
        <w:jc w:val="center"/>
      </w:pPr>
      <w:r>
        <w:t>Paper Outline</w:t>
      </w:r>
    </w:p>
    <w:p w14:paraId="0428F4E8" w14:textId="32480B0D" w:rsidR="00752E5E" w:rsidRDefault="00752E5E" w:rsidP="00907E6C"/>
    <w:p w14:paraId="10DCAFFE" w14:textId="5CE181E5" w:rsidR="00752E5E" w:rsidRDefault="00752E5E" w:rsidP="00907E6C">
      <w:r>
        <w:t>Title</w:t>
      </w:r>
      <w:r w:rsidR="00CC5228">
        <w:t xml:space="preserve"> Ideas: </w:t>
      </w:r>
    </w:p>
    <w:p w14:paraId="52410628" w14:textId="6012825C" w:rsidR="00CC5228" w:rsidRDefault="00CC5228" w:rsidP="00CC5228">
      <w:pPr>
        <w:pStyle w:val="ListParagraph"/>
        <w:numPr>
          <w:ilvl w:val="0"/>
          <w:numId w:val="3"/>
        </w:numPr>
      </w:pPr>
      <w:r>
        <w:t>How Retrospective Analysis Can Inform the Future of Data-Driven Return-to-Learn Protocols</w:t>
      </w:r>
    </w:p>
    <w:p w14:paraId="411FF2EA" w14:textId="71119F3F" w:rsidR="005953ED" w:rsidRDefault="005953ED" w:rsidP="00CC5228">
      <w:pPr>
        <w:pStyle w:val="ListParagraph"/>
        <w:numPr>
          <w:ilvl w:val="0"/>
          <w:numId w:val="3"/>
        </w:numPr>
      </w:pPr>
      <w:r>
        <w:t>What Twenty Years of Educational Concussion Data Can Teach Us about the Future of Return-to-Learn</w:t>
      </w:r>
    </w:p>
    <w:p w14:paraId="31476DCE" w14:textId="296D9E66" w:rsidR="00CC5228" w:rsidRDefault="00CC5228" w:rsidP="00CC5228"/>
    <w:p w14:paraId="6D6284B2" w14:textId="74AF7D1B" w:rsidR="00CC5228" w:rsidRDefault="00CC5228" w:rsidP="00CC5228">
      <w:r>
        <w:t>Introduction/literature review:</w:t>
      </w:r>
    </w:p>
    <w:p w14:paraId="528BBF92" w14:textId="7A71C655" w:rsidR="00CC5228" w:rsidRDefault="00CC5228" w:rsidP="00CC5228">
      <w:pPr>
        <w:pStyle w:val="ListParagraph"/>
        <w:numPr>
          <w:ilvl w:val="0"/>
          <w:numId w:val="4"/>
        </w:numPr>
      </w:pPr>
      <w:r>
        <w:t>History of RTL</w:t>
      </w:r>
    </w:p>
    <w:p w14:paraId="79D2A4A2" w14:textId="4AA3DBEC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recognition of established RTP guidelines and collective call for similar RTL guideline </w:t>
      </w:r>
    </w:p>
    <w:p w14:paraId="0B38D14B" w14:textId="4AA3DBEC" w:rsidR="00CC5228" w:rsidRDefault="00CC5228" w:rsidP="00CC5228">
      <w:pPr>
        <w:pStyle w:val="ListParagraph"/>
        <w:numPr>
          <w:ilvl w:val="0"/>
          <w:numId w:val="4"/>
        </w:numPr>
      </w:pPr>
      <w:r>
        <w:t xml:space="preserve">Examples of theoretical/proposed models in existing literature </w:t>
      </w:r>
    </w:p>
    <w:p w14:paraId="1886E06F" w14:textId="18EF04BD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Gioia</w:t>
      </w:r>
      <w:proofErr w:type="spellEnd"/>
      <w:r>
        <w:t xml:space="preserve"> 2016</w:t>
      </w:r>
    </w:p>
    <w:p w14:paraId="24957977" w14:textId="1C997CE8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Dachtyl</w:t>
      </w:r>
      <w:proofErr w:type="spellEnd"/>
      <w:r>
        <w:t xml:space="preserve"> and Morales </w:t>
      </w:r>
    </w:p>
    <w:p w14:paraId="4759948A" w14:textId="7EE47290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Davies </w:t>
      </w:r>
    </w:p>
    <w:p w14:paraId="1D0BE7AA" w14:textId="37C523A0" w:rsidR="00CC5228" w:rsidRDefault="00CC5228" w:rsidP="00CC5228">
      <w:pPr>
        <w:pStyle w:val="ListParagraph"/>
        <w:numPr>
          <w:ilvl w:val="1"/>
          <w:numId w:val="4"/>
        </w:numPr>
        <w:rPr>
          <w:ins w:id="0" w:author="Microsoft Office User" w:date="2021-04-22T09:38:00Z"/>
        </w:rPr>
      </w:pPr>
      <w:proofErr w:type="spellStart"/>
      <w:r>
        <w:t>Knollman</w:t>
      </w:r>
      <w:proofErr w:type="spellEnd"/>
      <w:r>
        <w:t>-Porter (university example)</w:t>
      </w:r>
    </w:p>
    <w:p w14:paraId="20F48965" w14:textId="34545217" w:rsidR="00AD2321" w:rsidRDefault="00D66310" w:rsidP="00CC5228">
      <w:pPr>
        <w:pStyle w:val="ListParagraph"/>
        <w:numPr>
          <w:ilvl w:val="1"/>
          <w:numId w:val="4"/>
        </w:numPr>
        <w:rPr>
          <w:ins w:id="1" w:author="Microsoft Office User" w:date="2021-04-22T10:24:00Z"/>
        </w:rPr>
      </w:pPr>
      <w:ins w:id="2" w:author="Microsoft Office User" w:date="2021-04-22T09:54:00Z">
        <w:r>
          <w:t>McAvoy, K: Eagan-</w:t>
        </w:r>
      </w:ins>
      <w:ins w:id="3" w:author="Microsoft Office User" w:date="2021-04-22T09:55:00Z">
        <w:r>
          <w:t xml:space="preserve">Johnson </w:t>
        </w:r>
      </w:ins>
      <w:r>
        <w:fldChar w:fldCharType="begin"/>
      </w:r>
      <w:r>
        <w:instrText xml:space="preserve"> ADDIN EN.CITE &lt;EndNote&gt;&lt;Cite&gt;&lt;Author&gt;McAvoy&lt;/Author&gt;&lt;Year&gt;2018&lt;/Year&gt;&lt;RecNum&gt;1650&lt;/RecNum&gt;&lt;DisplayText&gt;&lt;style face="superscript"&gt;1&lt;/style&gt;&lt;/DisplayText&gt;&lt;record&gt;&lt;rec-number&gt;1650&lt;/rec-number&gt;&lt;foreign-keys&gt;&lt;key app="EN" db-id="epwvpsrdu9rvppevfe2pwfdua25avxse20rt" timestamp="1525460503" guid="5dca5b7e-4c5b-4ec7-b949-4197f30c93b0"&gt;1650&lt;/key&gt;&lt;key app="ENWeb" db-id=""&gt;0&lt;/key&gt;&lt;/foreign-keys&gt;&lt;ref-type name="Journal Article"&gt;17&lt;/ref-type&gt;&lt;contributors&gt;&lt;authors&gt;&lt;author&gt;McAvoy, K.&lt;/author&gt;&lt;author&gt;Eagan-Johnson, B.&lt;/author&gt;&lt;author&gt;Halstead, M.&lt;/author&gt;&lt;/authors&gt;&lt;/contributors&gt;&lt;auth-address&gt;Rocky Mountain Hospital for Children, Lone Tree, CO, USA.&amp;#xD;The BrainSTEPS Program, New Castle, PA, USA.&amp;#xD;Washington University Sports Medicine, St. Louis, MO, USA.&lt;/auth-address&gt;&lt;titles&gt;&lt;title&gt;Return to learn: Transitioning to school and through ascending levels of academic support for students following a concussion&lt;/title&gt;&lt;secondary-title&gt;NeuroRehabilitation&lt;/secondary-title&gt;&lt;/titles&gt;&lt;periodical&gt;&lt;full-title&gt;NeuroRehabilitation&lt;/full-title&gt;&lt;/periodical&gt;&lt;pages&gt;325-330&lt;/pages&gt;&lt;volume&gt;42&lt;/volume&gt;&lt;number&gt;3&lt;/number&gt;&lt;edition&gt;2018/04/18&lt;/edition&gt;&lt;keywords&gt;&lt;keyword&gt;504 plan&lt;/keyword&gt;&lt;keyword&gt;Concussion&lt;/keyword&gt;&lt;keyword&gt;Individualized Education Plan (IEP)&lt;/keyword&gt;&lt;keyword&gt;Individualized Health Plan (IHP)&lt;/keyword&gt;&lt;keyword&gt;Individuals with Disabilities Education Act (IDEA)&lt;/keyword&gt;&lt;keyword&gt;Traumatic Brain Injury (TBI)&lt;/keyword&gt;&lt;keyword&gt;return to learn (RTL)&lt;/keyword&gt;&lt;keyword&gt;return to play (RTP)&lt;/keyword&gt;&lt;keyword&gt;return to sport (RTS)&lt;/keyword&gt;&lt;/keywords&gt;&lt;dates&gt;&lt;year&gt;2018&lt;/year&gt;&lt;/dates&gt;&lt;isbn&gt;1878-6448 (Electronic)&amp;#xD;1053-8135 (Linking)&lt;/isbn&gt;&lt;accession-num&gt;29660962&lt;/accession-num&gt;&lt;urls&gt;&lt;related-urls&gt;&lt;url&gt;https://www.ncbi.nlm.nih.gov/pubmed/29660962&lt;/url&gt;&lt;/related-urls&gt;&lt;/urls&gt;&lt;electronic-resource-num&gt;10.3233/NRE-172381&lt;/electronic-resource-num&gt;&lt;/record&gt;&lt;/Cite&gt;&lt;/EndNote&gt;</w:instrText>
      </w:r>
      <w:r>
        <w:fldChar w:fldCharType="separate"/>
      </w:r>
      <w:r w:rsidRPr="00D66310">
        <w:rPr>
          <w:noProof/>
          <w:vertAlign w:val="superscript"/>
        </w:rPr>
        <w:t>1</w:t>
      </w:r>
      <w:r>
        <w:fldChar w:fldCharType="end"/>
      </w:r>
    </w:p>
    <w:p w14:paraId="21DE1213" w14:textId="5038B220" w:rsidR="00AB3F4D" w:rsidRDefault="00AB3F4D" w:rsidP="00CC5228">
      <w:pPr>
        <w:pStyle w:val="ListParagraph"/>
        <w:numPr>
          <w:ilvl w:val="1"/>
          <w:numId w:val="4"/>
        </w:numPr>
      </w:pPr>
      <w:ins w:id="4" w:author="Microsoft Office User" w:date="2021-04-22T10:24:00Z">
        <w:r>
          <w:t>McAvoy, Eagan-Johnson</w:t>
        </w:r>
      </w:ins>
      <w:r>
        <w:fldChar w:fldCharType="begin">
          <w:fldData xml:space="preserve">PEVuZE5vdGU+PENpdGU+PEF1dGhvcj5NY0F2b3k8L0F1dGhvcj48WWVhcj4yMDIwPC9ZZWFyPjxS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=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PEVuZE5vdGU+PENpdGU+PEF1dGhvcj5NY0F2b3k8L0F1dGhvcj48WWVhcj4yMDIwPC9ZZWFyPjxS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=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AB3F4D">
        <w:rPr>
          <w:noProof/>
          <w:vertAlign w:val="superscript"/>
        </w:rPr>
        <w:t>2</w:t>
      </w:r>
      <w:r>
        <w:fldChar w:fldCharType="end"/>
      </w:r>
    </w:p>
    <w:p w14:paraId="38A252AA" w14:textId="010A2EB7" w:rsidR="00CC5228" w:rsidRDefault="00CC5228" w:rsidP="00CC5228">
      <w:pPr>
        <w:pStyle w:val="ListParagraph"/>
        <w:numPr>
          <w:ilvl w:val="0"/>
          <w:numId w:val="4"/>
        </w:numPr>
      </w:pPr>
      <w:r>
        <w:t>What we think RTL needs</w:t>
      </w:r>
    </w:p>
    <w:p w14:paraId="20FD892E" w14:textId="73942E23" w:rsidR="00D66310" w:rsidRDefault="00D66310" w:rsidP="00CC5228">
      <w:pPr>
        <w:pStyle w:val="ListParagraph"/>
        <w:numPr>
          <w:ilvl w:val="1"/>
          <w:numId w:val="4"/>
        </w:numPr>
        <w:rPr>
          <w:ins w:id="5" w:author="Microsoft Office User" w:date="2021-04-22T09:56:00Z"/>
        </w:rPr>
      </w:pPr>
      <w:ins w:id="6" w:author="Microsoft Office User" w:date="2021-04-22T09:56:00Z">
        <w:r>
          <w:t>Method of identification of concussed student.</w:t>
        </w:r>
      </w:ins>
      <w:ins w:id="7" w:author="Microsoft Office User" w:date="2021-04-22T09:59:00Z">
        <w:r>
          <w:t xml:space="preserve"> (especially for concussion events that occur off campus)</w:t>
        </w:r>
      </w:ins>
    </w:p>
    <w:p w14:paraId="7EAED641" w14:textId="6349CAFF" w:rsidR="00CC5228" w:rsidRDefault="00CC5228" w:rsidP="00CC5228">
      <w:pPr>
        <w:pStyle w:val="ListParagraph"/>
        <w:numPr>
          <w:ilvl w:val="1"/>
          <w:numId w:val="4"/>
        </w:numPr>
      </w:pPr>
      <w:r>
        <w:t>communication between teachers and support staff</w:t>
      </w:r>
    </w:p>
    <w:p w14:paraId="3589743A" w14:textId="16BAD872" w:rsidR="00CC5228" w:rsidRDefault="00CC5228" w:rsidP="00CC5228">
      <w:pPr>
        <w:pStyle w:val="ListParagraph"/>
        <w:numPr>
          <w:ilvl w:val="1"/>
          <w:numId w:val="4"/>
        </w:numPr>
        <w:rPr>
          <w:ins w:id="8" w:author="Microsoft Office User" w:date="2021-04-22T10:00:00Z"/>
        </w:rPr>
      </w:pPr>
      <w:r>
        <w:t xml:space="preserve">staff trainings on concussion and what students need following concussion </w:t>
      </w:r>
    </w:p>
    <w:p w14:paraId="190E5E44" w14:textId="49C639BC" w:rsidR="00D66310" w:rsidRDefault="00D66310" w:rsidP="00CC5228">
      <w:pPr>
        <w:pStyle w:val="ListParagraph"/>
        <w:numPr>
          <w:ilvl w:val="1"/>
          <w:numId w:val="4"/>
        </w:numPr>
        <w:rPr>
          <w:ins w:id="9" w:author="Microsoft Office User" w:date="2021-04-22T09:57:00Z"/>
        </w:rPr>
      </w:pPr>
      <w:ins w:id="10" w:author="Microsoft Office User" w:date="2021-04-22T10:00:00Z">
        <w:r>
          <w:t>Standardized methods of eval</w:t>
        </w:r>
      </w:ins>
      <w:ins w:id="11" w:author="Microsoft Office User" w:date="2021-04-22T10:01:00Z">
        <w:r>
          <w:t>uating/assessing concussed students individualized needs throughout concussion recovery</w:t>
        </w:r>
      </w:ins>
    </w:p>
    <w:p w14:paraId="5BB4E822" w14:textId="0A84C9B4" w:rsidR="00D66310" w:rsidRDefault="00D66310" w:rsidP="00CC5228">
      <w:pPr>
        <w:pStyle w:val="ListParagraph"/>
        <w:numPr>
          <w:ilvl w:val="1"/>
          <w:numId w:val="4"/>
        </w:numPr>
        <w:rPr>
          <w:ins w:id="12" w:author="Microsoft Office User" w:date="2021-04-22T09:57:00Z"/>
        </w:rPr>
      </w:pPr>
      <w:ins w:id="13" w:author="Microsoft Office User" w:date="2021-04-22T09:57:00Z">
        <w:r>
          <w:t>Method of monitoring concussed students throughout RTL process</w:t>
        </w:r>
      </w:ins>
    </w:p>
    <w:p w14:paraId="233AB517" w14:textId="4E95AB53" w:rsidR="00D66310" w:rsidRDefault="00D66310" w:rsidP="00CC5228">
      <w:pPr>
        <w:pStyle w:val="ListParagraph"/>
        <w:numPr>
          <w:ilvl w:val="1"/>
          <w:numId w:val="4"/>
        </w:numPr>
      </w:pPr>
      <w:ins w:id="14" w:author="Microsoft Office User" w:date="2021-04-22T09:58:00Z">
        <w:r>
          <w:t xml:space="preserve">Criteria based discharge from RTL </w:t>
        </w:r>
      </w:ins>
    </w:p>
    <w:p w14:paraId="544BBDAB" w14:textId="2198A680" w:rsidR="00CC5228" w:rsidRDefault="00CC5228" w:rsidP="00CC5228">
      <w:pPr>
        <w:pStyle w:val="ListParagraph"/>
        <w:numPr>
          <w:ilvl w:val="0"/>
          <w:numId w:val="4"/>
        </w:numPr>
      </w:pPr>
      <w:r>
        <w:t>Purpose of this paper:</w:t>
      </w:r>
    </w:p>
    <w:p w14:paraId="78383BF6" w14:textId="4B587A64" w:rsidR="00CC5228" w:rsidRDefault="00CC5228" w:rsidP="00CC5228">
      <w:pPr>
        <w:pStyle w:val="ListParagraph"/>
        <w:numPr>
          <w:ilvl w:val="1"/>
          <w:numId w:val="4"/>
        </w:numPr>
      </w:pPr>
      <w:r>
        <w:t>who/what is HCAMP</w:t>
      </w:r>
    </w:p>
    <w:p w14:paraId="1C5C1909" w14:textId="716DA773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mission </w:t>
      </w:r>
    </w:p>
    <w:p w14:paraId="16BDDA8B" w14:textId="2AAE7800" w:rsidR="00CC5228" w:rsidRDefault="00CC5228" w:rsidP="00CC5228">
      <w:pPr>
        <w:pStyle w:val="ListParagraph"/>
        <w:numPr>
          <w:ilvl w:val="1"/>
          <w:numId w:val="4"/>
        </w:numPr>
      </w:pPr>
      <w:r>
        <w:t>description of RTP protocol in place (Tamura et al, 2020)</w:t>
      </w:r>
    </w:p>
    <w:p w14:paraId="023E6C86" w14:textId="21396195" w:rsidR="00CC5228" w:rsidRDefault="00CC5228" w:rsidP="00CC5228">
      <w:pPr>
        <w:pStyle w:val="ListParagraph"/>
        <w:numPr>
          <w:ilvl w:val="1"/>
          <w:numId w:val="4"/>
        </w:numPr>
        <w:rPr>
          <w:ins w:id="15" w:author="Jim Wright" w:date="2021-06-15T15:46:00Z"/>
        </w:rPr>
      </w:pPr>
      <w:r>
        <w:t xml:space="preserve">rationale for why understanding symptom cluster reporting at time of ImPACT testing can influence the development of data-driven RTL to improve student outcome </w:t>
      </w:r>
    </w:p>
    <w:p w14:paraId="31614CA0" w14:textId="2049BBA7" w:rsidR="00816DDD" w:rsidRDefault="00816DDD" w:rsidP="00816DDD">
      <w:pPr>
        <w:rPr>
          <w:ins w:id="16" w:author="Jim Wright" w:date="2021-06-15T15:46:00Z"/>
        </w:rPr>
      </w:pPr>
    </w:p>
    <w:p w14:paraId="47B0BDAD" w14:textId="4D504C11" w:rsidR="00816DDD" w:rsidRDefault="00816DDD" w:rsidP="00816DDD">
      <w:pPr>
        <w:rPr>
          <w:ins w:id="17" w:author="Jim Wright" w:date="2021-06-15T15:46:00Z"/>
        </w:rPr>
      </w:pPr>
      <w:ins w:id="18" w:author="Jim Wright" w:date="2021-06-15T15:46:00Z">
        <w:r>
          <w:t>Introduction</w:t>
        </w:r>
      </w:ins>
    </w:p>
    <w:p w14:paraId="1C82F9C6" w14:textId="2AA681EC" w:rsidR="00816DDD" w:rsidRDefault="00816DDD" w:rsidP="00816DDD">
      <w:pPr>
        <w:pStyle w:val="ListParagraph"/>
        <w:numPr>
          <w:ilvl w:val="0"/>
          <w:numId w:val="7"/>
        </w:numPr>
        <w:rPr>
          <w:ins w:id="19" w:author="Jim Wright" w:date="2021-06-15T15:46:00Z"/>
        </w:rPr>
      </w:pPr>
      <w:ins w:id="20" w:author="Jim Wright" w:date="2021-06-15T15:46:00Z">
        <w:r>
          <w:t>concussion is evolving</w:t>
        </w:r>
      </w:ins>
    </w:p>
    <w:p w14:paraId="50D2F2C8" w14:textId="0F014B9C" w:rsidR="00816DDD" w:rsidRDefault="00816DDD" w:rsidP="00816DDD">
      <w:pPr>
        <w:pStyle w:val="ListParagraph"/>
        <w:numPr>
          <w:ilvl w:val="0"/>
          <w:numId w:val="7"/>
        </w:numPr>
        <w:rPr>
          <w:ins w:id="21" w:author="Jim Wright" w:date="2021-06-15T15:47:00Z"/>
        </w:rPr>
      </w:pPr>
      <w:ins w:id="22" w:author="Jim Wright" w:date="2021-06-15T15:46:00Z">
        <w:r>
          <w:t>understanding</w:t>
        </w:r>
      </w:ins>
      <w:ins w:id="23" w:author="Jim Wright" w:date="2021-06-15T15:47:00Z">
        <w:r>
          <w:t xml:space="preserve"> symptom profile immediately after injury is crucial to understanding student needs</w:t>
        </w:r>
      </w:ins>
    </w:p>
    <w:p w14:paraId="3FBE6475" w14:textId="750A6208" w:rsidR="00816DDD" w:rsidRDefault="00816DDD" w:rsidP="00816DDD">
      <w:pPr>
        <w:pStyle w:val="ListParagraph"/>
        <w:numPr>
          <w:ilvl w:val="0"/>
          <w:numId w:val="7"/>
        </w:numPr>
        <w:rPr>
          <w:ins w:id="24" w:author="Jim Wright" w:date="2021-06-15T15:47:00Z"/>
        </w:rPr>
      </w:pPr>
      <w:ins w:id="25" w:author="Jim Wright" w:date="2021-06-15T15:47:00Z">
        <w:r>
          <w:t xml:space="preserve">limited evaluation of RTL models </w:t>
        </w:r>
      </w:ins>
    </w:p>
    <w:p w14:paraId="2A5FC432" w14:textId="7037308A" w:rsidR="00816DDD" w:rsidRDefault="00816DDD" w:rsidP="00816DDD">
      <w:pPr>
        <w:pStyle w:val="ListParagraph"/>
        <w:numPr>
          <w:ilvl w:val="1"/>
          <w:numId w:val="7"/>
        </w:numPr>
        <w:rPr>
          <w:ins w:id="26" w:author="Jim Wright" w:date="2021-06-15T15:47:00Z"/>
        </w:rPr>
      </w:pPr>
      <w:ins w:id="27" w:author="Jim Wright" w:date="2021-06-15T15:47:00Z">
        <w:r>
          <w:t>what do models have in common?</w:t>
        </w:r>
      </w:ins>
    </w:p>
    <w:p w14:paraId="104E1A4B" w14:textId="451715E4" w:rsidR="00816DDD" w:rsidRDefault="00816DDD" w:rsidP="00816DDD">
      <w:pPr>
        <w:pStyle w:val="ListParagraph"/>
        <w:numPr>
          <w:ilvl w:val="1"/>
          <w:numId w:val="7"/>
        </w:numPr>
        <w:rPr>
          <w:ins w:id="28" w:author="Jim Wright" w:date="2021-06-15T15:48:00Z"/>
        </w:rPr>
      </w:pPr>
      <w:ins w:id="29" w:author="Jim Wright" w:date="2021-06-15T15:48:00Z">
        <w:r>
          <w:t>do models align with what the data found?</w:t>
        </w:r>
      </w:ins>
    </w:p>
    <w:p w14:paraId="21AFA36C" w14:textId="09464B8C" w:rsidR="00816DDD" w:rsidRDefault="00816DDD" w:rsidP="00816DDD">
      <w:pPr>
        <w:pStyle w:val="ListParagraph"/>
        <w:numPr>
          <w:ilvl w:val="1"/>
          <w:numId w:val="7"/>
        </w:numPr>
        <w:rPr>
          <w:ins w:id="30" w:author="Jim Wright" w:date="2021-06-15T15:48:00Z"/>
        </w:rPr>
      </w:pPr>
      <w:ins w:id="31" w:author="Jim Wright" w:date="2021-06-15T15:48:00Z">
        <w:r>
          <w:lastRenderedPageBreak/>
          <w:t>tie the existing models to the purpose of the paper</w:t>
        </w:r>
      </w:ins>
    </w:p>
    <w:p w14:paraId="68CCEDC8" w14:textId="1B98CB2A" w:rsidR="00816DDD" w:rsidRDefault="00816DDD" w:rsidP="00816DDD">
      <w:pPr>
        <w:pStyle w:val="ListParagraph"/>
        <w:numPr>
          <w:ilvl w:val="1"/>
          <w:numId w:val="7"/>
        </w:numPr>
        <w:rPr>
          <w:ins w:id="32" w:author="Jim Wright" w:date="2021-06-15T15:48:00Z"/>
        </w:rPr>
      </w:pPr>
      <w:ins w:id="33" w:author="Jim Wright" w:date="2021-06-15T15:48:00Z">
        <w:r>
          <w:t xml:space="preserve">need to include commonalities of models </w:t>
        </w:r>
      </w:ins>
    </w:p>
    <w:p w14:paraId="2150A119" w14:textId="2B2D709F" w:rsidR="00816DDD" w:rsidRDefault="00816DDD" w:rsidP="00816DDD">
      <w:pPr>
        <w:pStyle w:val="ListParagraph"/>
        <w:numPr>
          <w:ilvl w:val="0"/>
          <w:numId w:val="7"/>
        </w:numPr>
        <w:pPrChange w:id="34" w:author="Jim Wright" w:date="2021-06-15T15:48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35" w:author="Jim Wright" w:date="2021-06-15T15:48:00Z">
        <w:r>
          <w:t>HCAMP background and purpose</w:t>
        </w:r>
      </w:ins>
    </w:p>
    <w:p w14:paraId="3D271F53" w14:textId="6BABD52E" w:rsidR="00CC5228" w:rsidRDefault="00CC5228" w:rsidP="00CC5228"/>
    <w:p w14:paraId="3A1E45C4" w14:textId="639CB4C7" w:rsidR="00CC5228" w:rsidRDefault="00CC5228" w:rsidP="00CC5228">
      <w:r>
        <w:t xml:space="preserve">Method: </w:t>
      </w:r>
    </w:p>
    <w:p w14:paraId="6085714F" w14:textId="715CA5E9" w:rsidR="00CC5228" w:rsidRDefault="00CC5228" w:rsidP="00995ED1">
      <w:pPr>
        <w:pStyle w:val="ListParagraph"/>
        <w:numPr>
          <w:ilvl w:val="0"/>
          <w:numId w:val="5"/>
        </w:numPr>
      </w:pPr>
      <w:r>
        <w:t>description of data</w:t>
      </w:r>
      <w:r w:rsidR="00995ED1">
        <w:t xml:space="preserve"> (e.g., data structured into four specific populations based upon the number of ImPACT tests completed)</w:t>
      </w:r>
    </w:p>
    <w:p w14:paraId="5A76B47E" w14:textId="49A2FC6D" w:rsidR="00CC5228" w:rsidRDefault="00CC5228" w:rsidP="00CC5228">
      <w:pPr>
        <w:pStyle w:val="ListParagraph"/>
        <w:numPr>
          <w:ilvl w:val="0"/>
          <w:numId w:val="5"/>
        </w:numPr>
      </w:pPr>
      <w:r>
        <w:t xml:space="preserve">description of how PCSS data was organized into clusters </w:t>
      </w:r>
      <w:r w:rsidR="00995ED1">
        <w:t xml:space="preserve">and rescaled to be compared </w:t>
      </w:r>
    </w:p>
    <w:p w14:paraId="0CBAD01F" w14:textId="56E5C7F5" w:rsidR="00995ED1" w:rsidRDefault="00995ED1" w:rsidP="00CC5228">
      <w:pPr>
        <w:pStyle w:val="ListParagraph"/>
        <w:numPr>
          <w:ilvl w:val="0"/>
          <w:numId w:val="5"/>
        </w:numPr>
      </w:pPr>
      <w:r>
        <w:t>Do we want to include any SIMS data information or data on specific ImPACT test scores? (test scores seem to do deviate from purpose of paper based on previous discussions)</w:t>
      </w:r>
    </w:p>
    <w:p w14:paraId="1B73EEF5" w14:textId="77777777" w:rsidR="00995ED1" w:rsidRDefault="00995ED1" w:rsidP="00995ED1"/>
    <w:p w14:paraId="44DA5B34" w14:textId="0A55DFB6" w:rsidR="00995ED1" w:rsidRDefault="00995ED1" w:rsidP="00995ED1">
      <w:r>
        <w:t xml:space="preserve">Results: </w:t>
      </w:r>
    </w:p>
    <w:p w14:paraId="712B6D7D" w14:textId="77777777" w:rsidR="00995ED1" w:rsidRDefault="00995ED1" w:rsidP="00995ED1">
      <w:pPr>
        <w:pStyle w:val="ListParagraph"/>
        <w:numPr>
          <w:ilvl w:val="0"/>
          <w:numId w:val="5"/>
        </w:numPr>
      </w:pPr>
      <w:r>
        <w:t xml:space="preserve">can provide summaries of various variables, such as gender, age, sport </w:t>
      </w:r>
    </w:p>
    <w:p w14:paraId="174238BE" w14:textId="250B1354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ANOVA results for each cluster comparison with rescaled data </w:t>
      </w:r>
    </w:p>
    <w:p w14:paraId="34F155DB" w14:textId="37095CEA" w:rsidR="00995ED1" w:rsidRDefault="00995ED1" w:rsidP="00995ED1"/>
    <w:p w14:paraId="7D3E5472" w14:textId="6A7BFDAB" w:rsidR="00995ED1" w:rsidRDefault="00995ED1" w:rsidP="00995ED1">
      <w:r>
        <w:t>Discussion:</w:t>
      </w:r>
    </w:p>
    <w:p w14:paraId="31BF77A4" w14:textId="7C05D6C3" w:rsidR="00995ED1" w:rsidRDefault="00995ED1" w:rsidP="00995ED1">
      <w:pPr>
        <w:pStyle w:val="ListParagraph"/>
        <w:numPr>
          <w:ilvl w:val="0"/>
          <w:numId w:val="6"/>
        </w:numPr>
      </w:pPr>
      <w:r>
        <w:t>what is the value of this retrospective data analysis?</w:t>
      </w:r>
    </w:p>
    <w:p w14:paraId="070CE73C" w14:textId="4C17197D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how can it influence the future of RTL? </w:t>
      </w:r>
    </w:p>
    <w:p w14:paraId="2D39B5F1" w14:textId="6F8D2DE4" w:rsidR="005953ED" w:rsidRDefault="005953ED" w:rsidP="00995ED1">
      <w:pPr>
        <w:pStyle w:val="ListParagraph"/>
        <w:numPr>
          <w:ilvl w:val="0"/>
          <w:numId w:val="6"/>
        </w:numPr>
      </w:pPr>
      <w:r>
        <w:t xml:space="preserve">what are the trends in cluster severity scores that reflect student needs and can shape the needs of an RTL protocol? </w:t>
      </w:r>
    </w:p>
    <w:p w14:paraId="340A68E7" w14:textId="27E4C100" w:rsidR="00D66310" w:rsidRDefault="00995ED1" w:rsidP="00995ED1">
      <w:pPr>
        <w:pStyle w:val="ListParagraph"/>
        <w:numPr>
          <w:ilvl w:val="0"/>
          <w:numId w:val="6"/>
        </w:numPr>
        <w:rPr>
          <w:ins w:id="36" w:author="Microsoft Office User" w:date="2021-04-22T10:05:00Z"/>
        </w:rPr>
      </w:pPr>
      <w:r>
        <w:t xml:space="preserve">what are the measurement limitations that we need to address to developing effective and replicable protocols to support students through the RTL process? </w:t>
      </w:r>
    </w:p>
    <w:p w14:paraId="0DCCEA2E" w14:textId="4C15D325" w:rsidR="00596562" w:rsidRDefault="00596562" w:rsidP="00995ED1">
      <w:pPr>
        <w:pStyle w:val="ListParagraph"/>
        <w:numPr>
          <w:ilvl w:val="0"/>
          <w:numId w:val="6"/>
        </w:numPr>
        <w:rPr>
          <w:ins w:id="37" w:author="Microsoft Office User" w:date="2021-04-22T10:10:00Z"/>
        </w:rPr>
      </w:pPr>
      <w:ins w:id="38" w:author="Microsoft Office User" w:date="2021-04-22T10:05:00Z">
        <w:r>
          <w:t>What are the measurement</w:t>
        </w:r>
      </w:ins>
      <w:ins w:id="39" w:author="Microsoft Office User" w:date="2021-04-22T10:06:00Z">
        <w:r>
          <w:t xml:space="preserve"> limitations that we need to address to develop effective and rep</w:t>
        </w:r>
      </w:ins>
      <w:ins w:id="40" w:author="Microsoft Office User" w:date="2021-04-22T10:07:00Z">
        <w:r>
          <w:t xml:space="preserve">licable monitoring </w:t>
        </w:r>
        <w:proofErr w:type="spellStart"/>
        <w:r>
          <w:t>instraments</w:t>
        </w:r>
        <w:proofErr w:type="spellEnd"/>
        <w:r>
          <w:t xml:space="preserve"> to </w:t>
        </w:r>
      </w:ins>
      <w:ins w:id="41" w:author="Microsoft Office User" w:date="2021-04-22T10:08:00Z">
        <w:r>
          <w:t xml:space="preserve">provide clinicians with reliable and valid information in determining </w:t>
        </w:r>
      </w:ins>
      <w:ins w:id="42" w:author="Microsoft Office User" w:date="2021-04-22T10:09:00Z">
        <w:r>
          <w:t xml:space="preserve">RTL </w:t>
        </w:r>
      </w:ins>
      <w:ins w:id="43" w:author="Microsoft Office User" w:date="2021-04-22T10:08:00Z">
        <w:r>
          <w:t xml:space="preserve">management </w:t>
        </w:r>
        <w:proofErr w:type="gramStart"/>
        <w:r>
          <w:t>deci</w:t>
        </w:r>
      </w:ins>
      <w:ins w:id="44" w:author="Microsoft Office User" w:date="2021-04-22T10:09:00Z">
        <w:r>
          <w:t>sions.</w:t>
        </w:r>
      </w:ins>
      <w:proofErr w:type="gramEnd"/>
    </w:p>
    <w:p w14:paraId="7C520A1B" w14:textId="4FB6BB56" w:rsidR="00596562" w:rsidRDefault="00596562" w:rsidP="00995ED1">
      <w:pPr>
        <w:pStyle w:val="ListParagraph"/>
        <w:numPr>
          <w:ilvl w:val="0"/>
          <w:numId w:val="6"/>
        </w:numPr>
        <w:rPr>
          <w:ins w:id="45" w:author="Jim Wright" w:date="2021-06-15T15:49:00Z"/>
        </w:rPr>
      </w:pPr>
      <w:ins w:id="46" w:author="Microsoft Office User" w:date="2021-04-22T10:11:00Z">
        <w:r>
          <w:t>What are the li</w:t>
        </w:r>
      </w:ins>
      <w:ins w:id="47" w:author="Microsoft Office User" w:date="2021-04-22T10:12:00Z">
        <w:r>
          <w:t xml:space="preserve">mitations that we need to address to develop a proposed </w:t>
        </w:r>
      </w:ins>
      <w:ins w:id="48" w:author="Microsoft Office User" w:date="2021-04-22T10:14:00Z">
        <w:r w:rsidR="005033A0">
          <w:t xml:space="preserve">RTL </w:t>
        </w:r>
      </w:ins>
      <w:ins w:id="49" w:author="Microsoft Office User" w:date="2021-04-22T10:12:00Z">
        <w:r>
          <w:t>model that will fit or adjust to various grade lev</w:t>
        </w:r>
      </w:ins>
      <w:ins w:id="50" w:author="Microsoft Office User" w:date="2021-04-22T10:13:00Z">
        <w:r>
          <w:t xml:space="preserve">els, socio-economic environments, and </w:t>
        </w:r>
        <w:r w:rsidR="005033A0">
          <w:t xml:space="preserve">student </w:t>
        </w:r>
      </w:ins>
      <w:proofErr w:type="gramStart"/>
      <w:ins w:id="51" w:author="Microsoft Office User" w:date="2021-04-22T10:14:00Z">
        <w:r w:rsidR="005033A0">
          <w:t>populations.</w:t>
        </w:r>
      </w:ins>
      <w:proofErr w:type="gramEnd"/>
    </w:p>
    <w:p w14:paraId="303DAB1C" w14:textId="4ECB8E2E" w:rsidR="00816DDD" w:rsidRDefault="00816DDD" w:rsidP="00816DDD">
      <w:pPr>
        <w:rPr>
          <w:ins w:id="52" w:author="Jim Wright" w:date="2021-06-15T15:49:00Z"/>
        </w:rPr>
      </w:pPr>
    </w:p>
    <w:p w14:paraId="721A6555" w14:textId="7458284D" w:rsidR="00816DDD" w:rsidRDefault="00816DDD" w:rsidP="00816DDD">
      <w:pPr>
        <w:rPr>
          <w:ins w:id="53" w:author="Jim Wright" w:date="2021-06-15T15:49:00Z"/>
        </w:rPr>
      </w:pPr>
      <w:ins w:id="54" w:author="Jim Wright" w:date="2021-06-15T15:49:00Z">
        <w:r>
          <w:t xml:space="preserve">Discussion: </w:t>
        </w:r>
      </w:ins>
    </w:p>
    <w:p w14:paraId="750F12EC" w14:textId="1E097782" w:rsidR="00816DDD" w:rsidRDefault="00816DDD" w:rsidP="00816DDD">
      <w:pPr>
        <w:pStyle w:val="ListParagraph"/>
        <w:numPr>
          <w:ilvl w:val="0"/>
          <w:numId w:val="8"/>
        </w:numPr>
        <w:rPr>
          <w:ins w:id="55" w:author="Jim Wright" w:date="2021-06-15T15:49:00Z"/>
        </w:rPr>
      </w:pPr>
      <w:ins w:id="56" w:author="Jim Wright" w:date="2021-06-15T15:49:00Z">
        <w:r>
          <w:t xml:space="preserve">answers to research questions </w:t>
        </w:r>
      </w:ins>
    </w:p>
    <w:p w14:paraId="6C3A704B" w14:textId="2466978E" w:rsidR="00816DDD" w:rsidRDefault="00816DDD" w:rsidP="00816DDD">
      <w:pPr>
        <w:pStyle w:val="ListParagraph"/>
        <w:numPr>
          <w:ilvl w:val="0"/>
          <w:numId w:val="8"/>
        </w:numPr>
        <w:rPr>
          <w:ins w:id="57" w:author="Jim Wright" w:date="2021-06-15T15:49:00Z"/>
        </w:rPr>
      </w:pPr>
      <w:ins w:id="58" w:author="Jim Wright" w:date="2021-06-15T15:49:00Z">
        <w:r>
          <w:t>how does this impact RTL?</w:t>
        </w:r>
      </w:ins>
    </w:p>
    <w:p w14:paraId="0ED0F409" w14:textId="6BDC294C" w:rsidR="00816DDD" w:rsidRDefault="00816DDD" w:rsidP="00816DDD">
      <w:pPr>
        <w:pStyle w:val="ListParagraph"/>
        <w:numPr>
          <w:ilvl w:val="0"/>
          <w:numId w:val="8"/>
        </w:numPr>
        <w:rPr>
          <w:ins w:id="59" w:author="Jim Wright" w:date="2021-06-15T15:50:00Z"/>
        </w:rPr>
      </w:pPr>
      <w:ins w:id="60" w:author="Jim Wright" w:date="2021-06-15T15:49:00Z">
        <w:r>
          <w:t xml:space="preserve">need to experimentally evaluate models </w:t>
        </w:r>
      </w:ins>
    </w:p>
    <w:p w14:paraId="78293361" w14:textId="42407562" w:rsidR="00816DDD" w:rsidRDefault="00816DDD" w:rsidP="00816DDD">
      <w:pPr>
        <w:pStyle w:val="ListParagraph"/>
        <w:numPr>
          <w:ilvl w:val="0"/>
          <w:numId w:val="8"/>
        </w:numPr>
        <w:rPr>
          <w:ins w:id="61" w:author="Jim Wright" w:date="2021-06-15T15:51:00Z"/>
        </w:rPr>
      </w:pPr>
      <w:ins w:id="62" w:author="Jim Wright" w:date="2021-06-15T15:50:00Z">
        <w:r>
          <w:t>what’s needed (</w:t>
        </w:r>
        <w:proofErr w:type="gramStart"/>
        <w:r>
          <w:t>e.g.</w:t>
        </w:r>
        <w:proofErr w:type="gramEnd"/>
        <w:r>
          <w:t xml:space="preserve"> early supports</w:t>
        </w:r>
      </w:ins>
      <w:ins w:id="63" w:author="Jim Wright" w:date="2021-06-15T15:51:00Z">
        <w:r>
          <w:t>) and how they can occur</w:t>
        </w:r>
      </w:ins>
    </w:p>
    <w:p w14:paraId="3DE40C8A" w14:textId="682B1524" w:rsidR="00816DDD" w:rsidRDefault="00816DDD" w:rsidP="00816DDD">
      <w:pPr>
        <w:pStyle w:val="ListParagraph"/>
        <w:numPr>
          <w:ilvl w:val="0"/>
          <w:numId w:val="8"/>
        </w:numPr>
        <w:rPr>
          <w:ins w:id="64" w:author="Jim Wright" w:date="2021-06-15T15:51:00Z"/>
        </w:rPr>
      </w:pPr>
      <w:ins w:id="65" w:author="Jim Wright" w:date="2021-06-15T15:51:00Z">
        <w:r>
          <w:t xml:space="preserve">don’t want to over-identify females but important to be aware of – should </w:t>
        </w:r>
        <w:proofErr w:type="spellStart"/>
        <w:r>
          <w:t>continued</w:t>
        </w:r>
        <w:proofErr w:type="spellEnd"/>
        <w:r>
          <w:t xml:space="preserve"> to be monitoring </w:t>
        </w:r>
      </w:ins>
    </w:p>
    <w:p w14:paraId="57D7047B" w14:textId="2DEAC222" w:rsidR="00816DDD" w:rsidRDefault="00816DDD" w:rsidP="00816DDD">
      <w:pPr>
        <w:pStyle w:val="ListParagraph"/>
        <w:numPr>
          <w:ilvl w:val="1"/>
          <w:numId w:val="8"/>
        </w:numPr>
        <w:rPr>
          <w:ins w:id="66" w:author="Jim Wright" w:date="2021-06-15T15:51:00Z"/>
        </w:rPr>
      </w:pPr>
      <w:ins w:id="67" w:author="Jim Wright" w:date="2021-06-15T15:51:00Z">
        <w:r>
          <w:t>could be a variety of factors (</w:t>
        </w:r>
        <w:proofErr w:type="gramStart"/>
        <w:r>
          <w:t>e.g.</w:t>
        </w:r>
        <w:proofErr w:type="gramEnd"/>
        <w:r>
          <w:t xml:space="preserve"> behavioral, hormonal, physiological)</w:t>
        </w:r>
      </w:ins>
    </w:p>
    <w:p w14:paraId="22265F88" w14:textId="41C9205F" w:rsidR="00816DDD" w:rsidRDefault="00816DDD" w:rsidP="00816DDD">
      <w:pPr>
        <w:pStyle w:val="ListParagraph"/>
        <w:numPr>
          <w:ilvl w:val="0"/>
          <w:numId w:val="8"/>
        </w:numPr>
        <w:rPr>
          <w:ins w:id="68" w:author="Jim Wright" w:date="2021-06-15T15:52:00Z"/>
        </w:rPr>
      </w:pPr>
      <w:ins w:id="69" w:author="Jim Wright" w:date="2021-06-15T15:52:00Z">
        <w:r>
          <w:t xml:space="preserve">consider importance of initial symptom severity </w:t>
        </w:r>
      </w:ins>
    </w:p>
    <w:p w14:paraId="5BEBA6D7" w14:textId="2FE1D98C" w:rsidR="00816DDD" w:rsidRDefault="00816DDD" w:rsidP="00816DDD">
      <w:pPr>
        <w:pStyle w:val="ListParagraph"/>
        <w:numPr>
          <w:ilvl w:val="1"/>
          <w:numId w:val="8"/>
        </w:numPr>
        <w:rPr>
          <w:ins w:id="70" w:author="Jim Wright" w:date="2021-06-15T15:52:00Z"/>
        </w:rPr>
      </w:pPr>
      <w:ins w:id="71" w:author="Jim Wright" w:date="2021-06-15T15:52:00Z">
        <w:r>
          <w:t xml:space="preserve">can this lead to cut-off scores to get people involved more </w:t>
        </w:r>
        <w:proofErr w:type="gramStart"/>
        <w:r>
          <w:t>quickly</w:t>
        </w:r>
        <w:proofErr w:type="gramEnd"/>
      </w:ins>
    </w:p>
    <w:p w14:paraId="06639579" w14:textId="7991304E" w:rsidR="00816DDD" w:rsidRDefault="00816DDD" w:rsidP="00816DDD">
      <w:pPr>
        <w:pStyle w:val="ListParagraph"/>
        <w:numPr>
          <w:ilvl w:val="0"/>
          <w:numId w:val="8"/>
        </w:numPr>
        <w:rPr>
          <w:ins w:id="72" w:author="Jim Wright" w:date="2021-06-15T15:52:00Z"/>
        </w:rPr>
      </w:pPr>
      <w:ins w:id="73" w:author="Jim Wright" w:date="2021-06-15T15:52:00Z">
        <w:r>
          <w:t>findings support what’s been done</w:t>
        </w:r>
      </w:ins>
    </w:p>
    <w:p w14:paraId="51F71E71" w14:textId="7926EC5C" w:rsidR="00816DDD" w:rsidRDefault="00816DDD" w:rsidP="00816DDD">
      <w:pPr>
        <w:pStyle w:val="ListParagraph"/>
        <w:numPr>
          <w:ilvl w:val="1"/>
          <w:numId w:val="8"/>
        </w:numPr>
        <w:pPrChange w:id="74" w:author="Jim Wright" w:date="2021-06-15T15:52:00Z">
          <w:pPr>
            <w:pStyle w:val="ListParagraph"/>
            <w:numPr>
              <w:numId w:val="6"/>
            </w:numPr>
            <w:ind w:hanging="360"/>
          </w:pPr>
        </w:pPrChange>
      </w:pPr>
      <w:ins w:id="75" w:author="Jim Wright" w:date="2021-06-15T15:52:00Z">
        <w:r>
          <w:t xml:space="preserve">next step is to experimentally evaluate models that can successfully return students to classroom that can be completed in the school setting </w:t>
        </w:r>
      </w:ins>
    </w:p>
    <w:p w14:paraId="2A9580AF" w14:textId="7D8EFB0D" w:rsidR="00D66310" w:rsidRDefault="00D66310" w:rsidP="00D66310">
      <w:pPr>
        <w:rPr>
          <w:ins w:id="76" w:author="Microsoft Office User" w:date="2021-04-22T10:03:00Z"/>
        </w:rPr>
      </w:pPr>
    </w:p>
    <w:p w14:paraId="71421243" w14:textId="0EC38DF4" w:rsidR="00D66310" w:rsidRDefault="00D66310" w:rsidP="00D66310">
      <w:pPr>
        <w:rPr>
          <w:ins w:id="77" w:author="Microsoft Office User" w:date="2021-04-22T10:03:00Z"/>
        </w:rPr>
      </w:pPr>
    </w:p>
    <w:p w14:paraId="7F29759F" w14:textId="74924680" w:rsidR="00D66310" w:rsidRDefault="00D66310" w:rsidP="00D66310">
      <w:pPr>
        <w:rPr>
          <w:ins w:id="78" w:author="Microsoft Office User" w:date="2021-04-22T10:03:00Z"/>
        </w:rPr>
      </w:pPr>
    </w:p>
    <w:p w14:paraId="2AA79284" w14:textId="79AC88B9" w:rsidR="00D66310" w:rsidRDefault="00D66310" w:rsidP="00D66310">
      <w:pPr>
        <w:rPr>
          <w:ins w:id="79" w:author="Microsoft Office User" w:date="2021-04-22T10:03:00Z"/>
        </w:rPr>
      </w:pPr>
    </w:p>
    <w:p w14:paraId="6B0618F1" w14:textId="63F7B994" w:rsidR="00D66310" w:rsidRDefault="00D66310" w:rsidP="00D66310">
      <w:pPr>
        <w:rPr>
          <w:ins w:id="80" w:author="Microsoft Office User" w:date="2021-04-22T10:03:00Z"/>
        </w:rPr>
      </w:pPr>
    </w:p>
    <w:p w14:paraId="31974F7D" w14:textId="77777777" w:rsidR="00D66310" w:rsidRDefault="00D66310">
      <w:pPr>
        <w:pPrChange w:id="81" w:author="Microsoft Office User" w:date="2021-04-22T10:03:00Z">
          <w:pPr>
            <w:pStyle w:val="ListParagraph"/>
            <w:numPr>
              <w:numId w:val="6"/>
            </w:numPr>
            <w:ind w:hanging="360"/>
          </w:pPr>
        </w:pPrChange>
      </w:pPr>
    </w:p>
    <w:p w14:paraId="2F69FF72" w14:textId="77777777" w:rsidR="00AB3F4D" w:rsidRPr="00AB3F4D" w:rsidRDefault="00D66310" w:rsidP="00AB3F4D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B3F4D" w:rsidRPr="00AB3F4D">
        <w:rPr>
          <w:noProof/>
        </w:rPr>
        <w:t>1.</w:t>
      </w:r>
      <w:r w:rsidR="00AB3F4D" w:rsidRPr="00AB3F4D">
        <w:rPr>
          <w:noProof/>
        </w:rPr>
        <w:tab/>
        <w:t xml:space="preserve">McAvoy K, Eagan-Johnson B, Halstead M. Return to learn: Transitioning to school and through ascending levels of academic support for students following a concussion. </w:t>
      </w:r>
      <w:r w:rsidR="00AB3F4D" w:rsidRPr="00AB3F4D">
        <w:rPr>
          <w:i/>
          <w:noProof/>
        </w:rPr>
        <w:t xml:space="preserve">NeuroRehabilitation. </w:t>
      </w:r>
      <w:r w:rsidR="00AB3F4D" w:rsidRPr="00AB3F4D">
        <w:rPr>
          <w:noProof/>
        </w:rPr>
        <w:t>2018;42(3):325-330.</w:t>
      </w:r>
    </w:p>
    <w:p w14:paraId="19B5E97A" w14:textId="77777777" w:rsidR="00AB3F4D" w:rsidRPr="00AB3F4D" w:rsidRDefault="00AB3F4D" w:rsidP="00AB3F4D">
      <w:pPr>
        <w:pStyle w:val="EndNoteBibliography"/>
        <w:ind w:left="720" w:hanging="720"/>
        <w:rPr>
          <w:noProof/>
        </w:rPr>
      </w:pPr>
      <w:r w:rsidRPr="00AB3F4D">
        <w:rPr>
          <w:noProof/>
        </w:rPr>
        <w:t>2.</w:t>
      </w:r>
      <w:r w:rsidRPr="00AB3F4D">
        <w:rPr>
          <w:noProof/>
        </w:rPr>
        <w:tab/>
        <w:t xml:space="preserve">McAvoy K, Eagan-Johnson B, Dymacek R, Hooper S, McCart M, Tyler J. Establishing Consensus for Essential Elements in Returning to Learn Following a Concussion. </w:t>
      </w:r>
      <w:r w:rsidRPr="00AB3F4D">
        <w:rPr>
          <w:i/>
          <w:noProof/>
        </w:rPr>
        <w:t xml:space="preserve">The Journal of school health. </w:t>
      </w:r>
      <w:r w:rsidRPr="00AB3F4D">
        <w:rPr>
          <w:noProof/>
        </w:rPr>
        <w:t>2020;90(11):849-858.</w:t>
      </w:r>
    </w:p>
    <w:p w14:paraId="1F607792" w14:textId="1EC22944" w:rsidR="00995ED1" w:rsidRDefault="00D66310">
      <w:pPr>
        <w:pStyle w:val="ListParagraph"/>
        <w:pPrChange w:id="82" w:author="Microsoft Office User" w:date="2021-04-22T10:03:00Z">
          <w:pPr>
            <w:pStyle w:val="ListParagraph"/>
            <w:numPr>
              <w:numId w:val="6"/>
            </w:numPr>
            <w:ind w:hanging="360"/>
          </w:pPr>
        </w:pPrChange>
      </w:pPr>
      <w:r>
        <w:fldChar w:fldCharType="end"/>
      </w:r>
    </w:p>
    <w:sectPr w:rsidR="00995ED1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977"/>
    <w:multiLevelType w:val="hybridMultilevel"/>
    <w:tmpl w:val="258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09ED"/>
    <w:multiLevelType w:val="hybridMultilevel"/>
    <w:tmpl w:val="E652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F7B"/>
    <w:multiLevelType w:val="hybridMultilevel"/>
    <w:tmpl w:val="5234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796"/>
    <w:multiLevelType w:val="hybridMultilevel"/>
    <w:tmpl w:val="DADA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4EE8"/>
    <w:multiLevelType w:val="hybridMultilevel"/>
    <w:tmpl w:val="D7B6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01E26"/>
    <w:multiLevelType w:val="hybridMultilevel"/>
    <w:tmpl w:val="E4B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60546"/>
    <w:multiLevelType w:val="hybridMultilevel"/>
    <w:tmpl w:val="32BA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423E8"/>
    <w:multiLevelType w:val="hybridMultilevel"/>
    <w:tmpl w:val="59A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Jim Wright">
    <w15:presenceInfo w15:providerId="AD" w15:userId="S::jwrigh16@uoregon.edu::c17b559f-c3ac-43c2-997d-070321d387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wvpsrdu9rvppevfe2pwfdua25avxse20rt&quot;&gt;My EndNote Library&lt;record-ids&gt;&lt;item&gt;1650&lt;/item&gt;&lt;item&gt;1868&lt;/item&gt;&lt;/record-ids&gt;&lt;/item&gt;&lt;/Libraries&gt;"/>
  </w:docVars>
  <w:rsids>
    <w:rsidRoot w:val="00907E6C"/>
    <w:rsid w:val="00007F26"/>
    <w:rsid w:val="0009722B"/>
    <w:rsid w:val="0023761F"/>
    <w:rsid w:val="00372873"/>
    <w:rsid w:val="00401692"/>
    <w:rsid w:val="005033A0"/>
    <w:rsid w:val="005953ED"/>
    <w:rsid w:val="00596562"/>
    <w:rsid w:val="00752E5E"/>
    <w:rsid w:val="007574DB"/>
    <w:rsid w:val="007B0B4E"/>
    <w:rsid w:val="007C027C"/>
    <w:rsid w:val="00816DDD"/>
    <w:rsid w:val="00907E6C"/>
    <w:rsid w:val="00995ED1"/>
    <w:rsid w:val="00AB3F4D"/>
    <w:rsid w:val="00AD2321"/>
    <w:rsid w:val="00CA416E"/>
    <w:rsid w:val="00CC5228"/>
    <w:rsid w:val="00D23C72"/>
    <w:rsid w:val="00D66310"/>
    <w:rsid w:val="00E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3B08"/>
  <w14:defaultImageDpi w14:val="32767"/>
  <w15:chartTrackingRefBased/>
  <w15:docId w15:val="{FBA4139A-8886-A243-9599-6C51E78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907E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D66310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6310"/>
  </w:style>
  <w:style w:type="character" w:customStyle="1" w:styleId="EndNoteBibliographyTitleChar">
    <w:name w:val="EndNote Bibliography Title Char"/>
    <w:basedOn w:val="ListParagraphChar"/>
    <w:link w:val="EndNoteBibliographyTitle"/>
    <w:rsid w:val="00D66310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66310"/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D66310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3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2021-04-26T19:46:00Z</dcterms:created>
  <dcterms:modified xsi:type="dcterms:W3CDTF">2021-06-15T22:53:00Z</dcterms:modified>
</cp:coreProperties>
</file>