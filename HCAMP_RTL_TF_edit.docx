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71E0" w14:textId="169D9873" w:rsidR="00115283" w:rsidRDefault="00605F30">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043E539D" w:rsidR="00126217" w:rsidRDefault="00126217" w:rsidP="00126217">
      <w:pPr>
        <w:jc w:val="center"/>
        <w:rPr>
          <w:rFonts w:cs="Times New Roman"/>
        </w:rPr>
      </w:pPr>
      <w:r>
        <w:rPr>
          <w:rFonts w:cs="Times New Roman"/>
        </w:rPr>
        <w:t xml:space="preserve">What </w:t>
      </w:r>
      <w:r w:rsidR="00DA7A9B">
        <w:rPr>
          <w:rFonts w:cs="Times New Roman"/>
        </w:rPr>
        <w:t>Thirteen</w:t>
      </w:r>
      <w:r>
        <w:rPr>
          <w:rFonts w:cs="Times New Roman"/>
        </w:rPr>
        <w:t xml:space="preserve"> Years of Educational Concussion Data Can Teach Us about the Future of Return-to-Learn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54716A7D" w14:textId="4457B422" w:rsidR="0057755C"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 xml:space="preserve">. </w:t>
      </w:r>
      <w:commentRangeStart w:id="0"/>
      <w:r w:rsidR="005E6C20">
        <w:rPr>
          <w:b w:val="0"/>
          <w:bCs w:val="0"/>
        </w:rPr>
        <w:t xml:space="preserve">Sport-related concussion (SRC) represents the second highest cause of concussion, accounting for an estimated 300,000 annual injuries in the US </w:t>
      </w:r>
      <w:r w:rsidR="005E6C20">
        <w:rPr>
          <w:b w:val="0"/>
          <w:bCs w:val="0"/>
        </w:rPr>
        <w:fldChar w:fldCharType="begin" w:fldLock="1"/>
      </w:r>
      <w:r w:rsidR="00131408">
        <w:rPr>
          <w:b w:val="0"/>
          <w:bCs w:val="0"/>
        </w:rPr>
        <w:instrText>ADDIN CSL_CITATION {"citationItems":[{"id":"ITEM-1","itemData":{"DOI":"10.1177/0363546511435626","ISBN":"1552-3365 (Electronic)\\r0363-5465 (Linking)","ISSN":"03635465","PMID":"22287642","abstract":"BACKGROUND: In the United States (US), an estimated 300,000 sports-related concussions occur annually. Among individuals 15 to 24 years of age, sports are second only to motor vehicle crashes as the leading cause of concussions.\\n\\nPURPOSE: To investigate the epidemiology of concussions in high school athletes by comparing rates and patterns of concussion among 20 sports.\\n\\nSTUDY DESIGN: Descriptive epidemiology study.\\n\\nMETHODS: Using an Internet-based data collection tool, RIO, certified athletic trainers from a large, nationally disperse sample of US high schools reported athlete exposure and injury data for 20 sports during the 2008-2010 academic years.\\n\\nRESULTS: During the study period, 1936 concussions were reported during 7,780,064 athlete-exposures (AEs) for an overall injury rate of 2.5 per 10,000 AEs. The injury rate was higher in competition (6.4) than practice (1.1) (rate ratio [RR], 5.7; 95% confidence interval [CI], 5.2-6.3). The majority of concussions resulted from participation in football (47.1%, n = 912), followed by girls' soccer (8.2%, n = 159), boys' wrestling (5.8%, n = 112), and girls' basketball (5.5%, n = 107). Football had the highest concussion rate (6.4), followed by boys' ice hockey (5.4) and boys' lacrosse (4.0). Concussions represented a greater proportion of total injuries among boys' ice hockey (22.2%) than all other sports studied (13.0%) (injury proportion ratio [IPR], 1.7; 95% CI, 1.4-2.1; P &lt; .01). In gender-comparable sports, girls had a higher concussion rate (1.7) than boys (1.0) (RR, 1.7; 95% CI, 1.4-2.0). The most common mechanisms of injury were player-player contact (70.3%) and player-playing surface contact (17.2%). In more than 40% of athletes in sports other than girls' swimming and girls' track, concussion symptoms resolved in 3 days or less. Athletes most commonly returned to play in 1 to 3 weeks (55.3%), with 22.8% returning in less than 1 week and 2.0% returning in less than 1 day.\\n\\nCONCLUSION: Although interest in sports-related concussions is usually focused on full-contact sports like football and ice hockey, concussions occur across a wide variety of high school sports. Concussion rates vary by sport, gender, and type of exposure. An understanding of concussion rates, patterns of injury, and risk factors can drive targeted preventive measures and help reduce the risk for concussion among high school athletes in all sports.","author":[{"dropping-particle":"","family":"Marar","given":"Mallika","non-dropping-particle":"","parse-names":false,"suffix":""},{"dropping-particle":"","family":"McIlvain","given":"Natalie M.","non-dropping-particle":"","parse-names":false,"suffix":""},{"dropping-particle":"","family":"Fields","given":"Sarah K.","non-dropping-particle":"","parse-names":false,"suffix":""},{"dropping-particle":"","family":"Comstock","given":"R. Dawn","non-dropping-particle":"","parse-names":false,"suffix":""}],"container-title":"American Journal of Sports Medicine","id":"ITEM-1","issue":"4","issued":{"date-parts":[["2012"]]},"page":"747-755","title":"Epidemiology of concussions among united states high school athletes in 20 sports","type":"article-journal","volume":"40"},"uris":["http://www.mendeley.com/documents/?uuid=45bb724a-3f05-4836-8055-3335fee97009"]}],"mendeley":{"formattedCitation":"(Marar et al., 2012)","plainTextFormattedCitation":"(Marar et al., 2012)","previouslyFormattedCitation":"(Marar et al., 2012)"},"properties":{"noteIndex":0},"schema":"https://github.com/citation-style-language/schema/raw/master/csl-citation.json"}</w:instrText>
      </w:r>
      <w:r w:rsidR="005E6C20">
        <w:rPr>
          <w:b w:val="0"/>
          <w:bCs w:val="0"/>
        </w:rPr>
        <w:fldChar w:fldCharType="separate"/>
      </w:r>
      <w:r w:rsidR="005E6C20" w:rsidRPr="005E6C20">
        <w:rPr>
          <w:b w:val="0"/>
          <w:bCs w:val="0"/>
          <w:noProof/>
        </w:rPr>
        <w:t>(Marar et al., 2012)</w:t>
      </w:r>
      <w:r w:rsidR="005E6C20">
        <w:rPr>
          <w:b w:val="0"/>
          <w:bCs w:val="0"/>
        </w:rPr>
        <w:fldChar w:fldCharType="end"/>
      </w:r>
      <w:commentRangeEnd w:id="0"/>
      <w:r w:rsidR="00F63544">
        <w:rPr>
          <w:rStyle w:val="CommentReference"/>
          <w:rFonts w:eastAsiaTheme="minorHAnsi" w:cstheme="minorBidi"/>
          <w:b w:val="0"/>
          <w:bCs w:val="0"/>
          <w:kern w:val="0"/>
        </w:rPr>
        <w:commentReference w:id="0"/>
      </w:r>
      <w:r w:rsidR="005E6C20">
        <w:rPr>
          <w:b w:val="0"/>
          <w:bCs w:val="0"/>
        </w:rPr>
        <w:t xml:space="preserve">. </w:t>
      </w:r>
      <w:commentRangeStart w:id="1"/>
      <w:r w:rsidR="00131408">
        <w:rPr>
          <w:b w:val="0"/>
          <w:bCs w:val="0"/>
        </w:rPr>
        <w:t>To</w:t>
      </w:r>
      <w:commentRangeEnd w:id="1"/>
      <w:r w:rsidR="005332EF">
        <w:rPr>
          <w:rStyle w:val="CommentReference"/>
          <w:rFonts w:eastAsiaTheme="minorHAnsi" w:cstheme="minorBidi"/>
          <w:b w:val="0"/>
          <w:bCs w:val="0"/>
          <w:kern w:val="0"/>
        </w:rPr>
        <w:commentReference w:id="1"/>
      </w:r>
      <w:r w:rsidR="00131408">
        <w:rPr>
          <w:b w:val="0"/>
          <w:bCs w:val="0"/>
        </w:rPr>
        <w:t xml:space="preserve"> combat SRC in youth and adolescents, much attention has focused on the development of return-to-play (RTP) protocols to safely return athletes to competition. The RTP literature base lead to the development of a graduated 6-step RTP protocol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131408">
        <w:rPr>
          <w:b w:val="0"/>
          <w:bCs w:val="0"/>
        </w:rPr>
        <w:t xml:space="preserve">. The 6-step protocol aims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 and recent studies suggest the duration of time to complete the full RTP protocol range</w:t>
      </w:r>
      <w:r w:rsidR="00D233F2">
        <w:rPr>
          <w:b w:val="0"/>
          <w:bCs w:val="0"/>
        </w:rPr>
        <w:t>s</w:t>
      </w:r>
      <w:r w:rsidR="00A708CB">
        <w:rPr>
          <w:b w:val="0"/>
          <w:bCs w:val="0"/>
        </w:rPr>
        <w:t xml:space="preserve"> from 20-30 days 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A708CB">
        <w:rPr>
          <w:b w:val="0"/>
          <w:bCs w:val="0"/>
        </w:rPr>
        <w:t xml:space="preserve">. Although </w:t>
      </w:r>
      <w:r w:rsidR="0057755C">
        <w:rPr>
          <w:b w:val="0"/>
          <w:bCs w:val="0"/>
        </w:rPr>
        <w:t xml:space="preserve">the </w:t>
      </w:r>
      <w:r w:rsidR="00A708CB">
        <w:rPr>
          <w:b w:val="0"/>
          <w:bCs w:val="0"/>
        </w:rPr>
        <w:t xml:space="preserve">successful completion of RTP </w:t>
      </w:r>
      <w:r w:rsidR="0057755C">
        <w:rPr>
          <w:b w:val="0"/>
          <w:bCs w:val="0"/>
        </w:rPr>
        <w:t>presumes a successful return-to-learn (RTL), there is limited empirical research on what supports</w:t>
      </w:r>
      <w:r w:rsidR="00D233F2">
        <w:rPr>
          <w:b w:val="0"/>
          <w:bCs w:val="0"/>
        </w:rPr>
        <w:t xml:space="preserve"> or interventions</w:t>
      </w:r>
      <w:r w:rsidR="0057755C">
        <w:rPr>
          <w:b w:val="0"/>
          <w:bCs w:val="0"/>
        </w:rPr>
        <w:t xml:space="preserve"> youth athletes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p>
    <w:p w14:paraId="0920D230" w14:textId="1738DD05" w:rsidR="00A708CB" w:rsidRDefault="0057755C" w:rsidP="0057755C">
      <w:pPr>
        <w:pStyle w:val="Heading2"/>
      </w:pPr>
      <w:r>
        <w:t xml:space="preserve">RTL in the Literature  </w:t>
      </w:r>
    </w:p>
    <w:p w14:paraId="7B83B984" w14:textId="588A6812" w:rsidR="0057755C" w:rsidRDefault="00645FF0" w:rsidP="00645FF0">
      <w:pPr>
        <w:rPr>
          <w:ins w:id="2" w:author="troy furutani" w:date="2021-05-17T17:07:00Z"/>
          <w:rFonts w:cs="Times New Roman"/>
        </w:rPr>
      </w:pPr>
      <w:r>
        <w:rPr>
          <w:rFonts w:cs="Times New Roman"/>
        </w:rPr>
        <w:tab/>
        <w:t xml:space="preserve">Presently, theoretical position statements on the development of RTL </w:t>
      </w:r>
      <w:r w:rsidR="001B43E2">
        <w:rPr>
          <w:rFonts w:cs="Times New Roman"/>
        </w:rPr>
        <w:t>protocols</w:t>
      </w:r>
      <w:r>
        <w:rPr>
          <w:rFonts w:cs="Times New Roman"/>
        </w:rPr>
        <w:t xml:space="preserve"> provide stakeholders with information on how to facilitate a student’s return to the classroom following a concussion. </w:t>
      </w:r>
      <w:r w:rsidR="00C74A5D">
        <w:rPr>
          <w:rFonts w:cs="Times New Roman"/>
        </w:rPr>
        <w:t xml:space="preserve">The two common themes identified in these statements promote </w:t>
      </w:r>
      <w:ins w:id="3" w:author="troy furutani" w:date="2021-05-17T17:05:00Z">
        <w:r w:rsidR="000E5E5C">
          <w:rPr>
            <w:rFonts w:cs="Times New Roman"/>
          </w:rPr>
          <w:t xml:space="preserve">(1) development of a multi </w:t>
        </w:r>
        <w:proofErr w:type="spellStart"/>
        <w:r w:rsidR="000E5E5C">
          <w:rPr>
            <w:rFonts w:cs="Times New Roman"/>
          </w:rPr>
          <w:t>disiplinary</w:t>
        </w:r>
        <w:proofErr w:type="spellEnd"/>
        <w:r w:rsidR="000E5E5C">
          <w:rPr>
            <w:rFonts w:cs="Times New Roman"/>
          </w:rPr>
          <w:t xml:space="preserve"> team for concussed students and (2) </w:t>
        </w:r>
      </w:ins>
      <w:ins w:id="4" w:author="troy furutani" w:date="2021-05-18T10:43:00Z">
        <w:r w:rsidR="00A25477">
          <w:rPr>
            <w:rFonts w:cs="Times New Roman"/>
          </w:rPr>
          <w:t>integrating</w:t>
        </w:r>
      </w:ins>
      <w:ins w:id="5" w:author="troy furutani" w:date="2021-05-17T17:06:00Z">
        <w:r w:rsidR="00C415AA">
          <w:rPr>
            <w:rFonts w:cs="Times New Roman"/>
          </w:rPr>
          <w:t xml:space="preserve"> return to learn guidelines into return to activity guidelines.</w:t>
        </w:r>
      </w:ins>
      <w:del w:id="6" w:author="troy furutani" w:date="2021-05-17T17:04:00Z">
        <w:r w:rsidR="00C74A5D" w:rsidDel="000E5E5C">
          <w:rPr>
            <w:rFonts w:cs="Times New Roman"/>
          </w:rPr>
          <w:delText xml:space="preserve">both a gradual return to activity with the early identification and implementation of educational interventions as well as multidisciplinary participation. </w:delText>
        </w:r>
      </w:del>
    </w:p>
    <w:p w14:paraId="0B8AECF8" w14:textId="6BB19FB6" w:rsidR="00C415AA" w:rsidRDefault="00C415AA" w:rsidP="00645FF0">
      <w:pPr>
        <w:rPr>
          <w:ins w:id="7" w:author="troy furutani" w:date="2021-05-17T17:07:00Z"/>
          <w:rFonts w:cs="Times New Roman"/>
        </w:rPr>
      </w:pPr>
    </w:p>
    <w:p w14:paraId="1848FD1C" w14:textId="4322D58B" w:rsidR="00C415AA" w:rsidRDefault="00C415AA" w:rsidP="00645FF0">
      <w:pPr>
        <w:rPr>
          <w:ins w:id="8" w:author="troy furutani" w:date="2021-05-17T17:07:00Z"/>
          <w:rFonts w:cs="Times New Roman"/>
        </w:rPr>
      </w:pPr>
    </w:p>
    <w:p w14:paraId="4BE16926" w14:textId="77777777" w:rsidR="00C415AA" w:rsidRDefault="00C415AA" w:rsidP="00C415AA">
      <w:pPr>
        <w:pStyle w:val="Heading3"/>
        <w:rPr>
          <w:moveTo w:id="9" w:author="troy furutani" w:date="2021-05-17T17:07:00Z"/>
        </w:rPr>
      </w:pPr>
      <w:moveToRangeStart w:id="10" w:author="troy furutani" w:date="2021-05-17T17:07:00Z" w:name="move72163680"/>
      <w:moveTo w:id="11" w:author="troy furutani" w:date="2021-05-17T17:07:00Z">
        <w:r>
          <w:lastRenderedPageBreak/>
          <w:t xml:space="preserve">Multidisciplinary Participation </w:t>
        </w:r>
      </w:moveTo>
    </w:p>
    <w:p w14:paraId="218BC780" w14:textId="77777777" w:rsidR="00C415AA" w:rsidRDefault="00C415AA" w:rsidP="00C415AA">
      <w:pPr>
        <w:rPr>
          <w:moveTo w:id="12" w:author="troy furutani" w:date="2021-05-17T17:07:00Z"/>
        </w:rPr>
      </w:pPr>
      <w:moveTo w:id="13" w:author="troy furutani" w:date="2021-05-17T17:07:00Z">
        <w:r>
          <w:tab/>
          <w:t xml:space="preserve">Consistent across RTL position statements and proposed models is (a) the call for multidisciplinary coordination between the family, medical personnel, and school personnel to ensure successful RTL completion and (b) the consistent training of school staff (e.g., general education teachers, clinical support staff) to reduce the knowledge gap on supporting students in the classroom following a concussion </w:t>
        </w:r>
        <w:r>
          <w:fldChar w:fldCharType="begin" w:fldLock="1"/>
        </w:r>
        <w: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Health","id":"ITEM-2","issue":"11","issued":{"date-parts":[["2020"]]},"page":"849-858","title":"Establishing consensus for essential elements in returning to learn following a concussion","type":"article-journal","volume":"90"},"uris":["http://www.mendeley.com/documents/?uuid=fae896c5-3df6-4137-9ac1-f3cb37897814"]},{"id":"ITEM-3","itemData":{"DOI":"10.1089/acm.2009.0309.In","ISBN":"0022022116644","abstract":"A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athletes","type":"article-journal","volume":"9"},"uris":["http://www.mendeley.com/documents/?uuid=91e07bee-78d9-4826-8c0e-3afff8135669"]}],"mendeley":{"formattedCitation":"(Gioia, 2016; Hossler et al., 2014; McAvoy et al., 2020)","plainTextFormattedCitation":"(Gioia, 2016; Hossler et al., 2014; McAvoy et al., 2020)","previouslyFormattedCitation":"(Gioia, 2016; Hossler et al., 2014; McAvoy et al., 2020)"},"properties":{"noteIndex":0},"schema":"https://github.com/citation-style-language/schema/raw/master/csl-citation.json"}</w:instrText>
        </w:r>
        <w:r>
          <w:fldChar w:fldCharType="separate"/>
        </w:r>
        <w:r w:rsidRPr="004800DD">
          <w:rPr>
            <w:noProof/>
          </w:rPr>
          <w:t>(Gioia, 2016; Hossler et al., 2014; McAvoy et al., 2020)</w:t>
        </w:r>
        <w:r>
          <w:fldChar w:fldCharType="end"/>
        </w:r>
        <w:r>
          <w:t xml:space="preserve">. Both </w:t>
        </w:r>
        <w:r>
          <w:fldChar w:fldCharType="begin" w:fldLock="1"/>
        </w:r>
        <w: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Health","id":"ITEM-2","issue":"11","issued":{"date-parts":[["2020"]]},"page":"849-858","title":"Establishing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2020)","manualFormatting":"Halstead et al. (2013) and McAvoy et al. (2020)","plainTextFormattedCitation":"(Halstead et al., 2013; McAvoy et al., 2020)","previouslyFormattedCitation":"(Halstead et al., 2013; McAvoy et al., 2020)"},"properties":{"noteIndex":0},"schema":"https://github.com/citation-style-language/schema/raw/master/csl-citation.json"}</w:instrText>
        </w:r>
        <w:r>
          <w:fldChar w:fldCharType="separate"/>
        </w:r>
        <w:r w:rsidRPr="003A2722">
          <w:rPr>
            <w:noProof/>
          </w:rPr>
          <w:t>Halstead et al.</w:t>
        </w:r>
        <w:r>
          <w:rPr>
            <w:noProof/>
          </w:rPr>
          <w:t xml:space="preserve"> (</w:t>
        </w:r>
        <w:r w:rsidRPr="003A2722">
          <w:rPr>
            <w:noProof/>
          </w:rPr>
          <w:t>2013</w:t>
        </w:r>
        <w:r>
          <w:rPr>
            <w:noProof/>
          </w:rPr>
          <w:t>) and</w:t>
        </w:r>
        <w:r w:rsidRPr="003A2722">
          <w:rPr>
            <w:noProof/>
          </w:rPr>
          <w:t xml:space="preserve"> McAvoy et al. </w:t>
        </w:r>
        <w:r>
          <w:rPr>
            <w:noProof/>
          </w:rPr>
          <w:t>(</w:t>
        </w:r>
        <w:r w:rsidRPr="003A2722">
          <w:rPr>
            <w:noProof/>
          </w:rPr>
          <w:t>2020)</w:t>
        </w:r>
        <w:r>
          <w:fldChar w:fldCharType="end"/>
        </w:r>
        <w:r>
          <w:t xml:space="preserve"> stress the importance of first completing a medical evaluation, and, if available, a neuropsychological evaluation to establish the injury prognosis, which can influence the student’s RTL plan. </w:t>
        </w:r>
      </w:moveTo>
    </w:p>
    <w:p w14:paraId="0A71342C" w14:textId="77777777" w:rsidR="00C415AA" w:rsidRDefault="00C415AA" w:rsidP="00C415AA">
      <w:pPr>
        <w:ind w:firstLine="720"/>
        <w:rPr>
          <w:moveTo w:id="14" w:author="troy furutani" w:date="2021-05-17T17:07:00Z"/>
        </w:rPr>
      </w:pPr>
      <w:moveTo w:id="15" w:author="troy furutani" w:date="2021-05-17T17:07:00Z">
        <w:r>
          <w:t xml:space="preserve">Within the school, various RTL models have been proposed centered around multidisciplinary communication. </w:t>
        </w:r>
        <w:commentRangeStart w:id="16"/>
        <w:r>
          <w:fldChar w:fldCharType="begin" w:fldLock="1"/>
        </w:r>
        <w:r>
          <w:instrText>ADDIN CSL_CITATION {"citationItems":[{"id":"ITEM-1","itemData":{"DOI":"10.1002/pits","ISBN":"9280637738","ISSN":"17901391","PMID":"22705912","abstract":"This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Psychology","id":"ITEM-1","issue":"6","issued":{"date-parts":[["2016"]]},"page":"567-582","title":"School-based traumatic brain injury and concussion management program","type":"article-journal","volume":"53"},"uris":["http://www.mendeley.com/documents/?uuid=13c09dd0-06fd-4af5-a894-fc08918a90d6"]}],"mendeley":{"formattedCitation":"(Davies, 2016)","manualFormatting":"Davies (2016)","plainTextFormattedCitation":"(Davies, 2016)","previouslyFormattedCitation":"(Davies, 2016)"},"properties":{"noteIndex":0},"schema":"https://github.com/citation-style-language/schema/raw/master/csl-citation.json"}</w:instrText>
        </w:r>
        <w:r>
          <w:fldChar w:fldCharType="separate"/>
        </w:r>
        <w:r w:rsidRPr="003A2722">
          <w:rPr>
            <w:noProof/>
          </w:rPr>
          <w:t>Davies</w:t>
        </w:r>
        <w:r>
          <w:rPr>
            <w:noProof/>
          </w:rPr>
          <w:t xml:space="preserve"> (</w:t>
        </w:r>
        <w:r w:rsidRPr="003A2722">
          <w:rPr>
            <w:noProof/>
          </w:rPr>
          <w:t>2016)</w:t>
        </w:r>
        <w:r>
          <w:fldChar w:fldCharType="end"/>
        </w:r>
      </w:moveTo>
      <w:commentRangeEnd w:id="16"/>
      <w:r>
        <w:rPr>
          <w:rStyle w:val="CommentReference"/>
        </w:rPr>
        <w:commentReference w:id="16"/>
      </w:r>
      <w:moveTo w:id="17" w:author="troy furutani" w:date="2021-05-17T17:07:00Z">
        <w:r>
          <w:t xml:space="preserve"> discussed one model, titled the School-Based Concussion Management Program (SBCM), where one dedicated liaison was responsible for the implementation and oversight of academic supports, communication between home and school, and progress monitoring for all students recovering from a concussion in the district. The SBCM model has not been evaluated empirically, but </w:t>
        </w:r>
        <w:r>
          <w:fldChar w:fldCharType="begin" w:fldLock="1"/>
        </w:r>
        <w:r>
          <w:instrText>ADDIN CSL_CITATION {"citationItems":[{"id":"ITEM-1","itemData":{"DOI":"10.1002/pits","ISBN":"9280637738","ISSN":"17901391","PMID":"22705912","abstract":"This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Psychology","id":"ITEM-1","issue":"6","issued":{"date-parts":[["2016"]]},"page":"567-582","title":"School-based traumatic brain injury and concussion management program","type":"article-journal","volume":"53"},"uris":["http://www.mendeley.com/documents/?uuid=13c09dd0-06fd-4af5-a894-fc08918a90d6"]}],"mendeley":{"formattedCitation":"(Davies, 2016)","manualFormatting":"Davies (2016)","plainTextFormattedCitation":"(Davies, 2016)","previouslyFormattedCitation":"(Davies, 2016)"},"properties":{"noteIndex":0},"schema":"https://github.com/citation-style-language/schema/raw/master/csl-citation.json"}</w:instrText>
        </w:r>
        <w:r>
          <w:fldChar w:fldCharType="separate"/>
        </w:r>
        <w:r w:rsidRPr="003A2722">
          <w:rPr>
            <w:noProof/>
          </w:rPr>
          <w:t>Davies</w:t>
        </w:r>
        <w:r>
          <w:rPr>
            <w:noProof/>
          </w:rPr>
          <w:t xml:space="preserve"> (</w:t>
        </w:r>
        <w:r w:rsidRPr="003A2722">
          <w:rPr>
            <w:noProof/>
          </w:rPr>
          <w:t>2016)</w:t>
        </w:r>
        <w:r>
          <w:fldChar w:fldCharType="end"/>
        </w:r>
        <w:r>
          <w:t xml:space="preserve"> concluded such a model may be more cost-effective for a district to empower one person or a team of individuals across to oversee concussion management across an entire district rather than identifying one person within every individual school. In the proposed model Cognitive Return to Exertion (CoRTEx), RTL is facilitated through direct coordination between the school speech-language pathologist (SLP) and athletic trainer (AT), where the SLP assesses academic needs and disseminates academic adjustments to the student’s teachers followed by weekly progress monitoring of symptom severity and academic needs; once the SLP clears the student from the RTL process, the AT commences the RTP protocol </w:t>
        </w:r>
        <w:r>
          <w:fldChar w:fldCharType="begin" w:fldLock="1"/>
        </w:r>
        <w: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pathology","type":"article-journal","volume":"26"},"uris":["http://www.mendeley.com/documents/?uuid=e9d37016-4c22-4e0f-bf38-8b780ed9871d"]}],"mendeley":{"formattedCitation":"(Dachtyl &amp; Morales, 2017)","plainTextFormattedCitation":"(Dachtyl &amp; Morales, 2017)","previouslyFormattedCitation":"(Dachtyl &amp; Morales, 2017)"},"properties":{"noteIndex":0},"schema":"https://github.com/citation-style-language/schema/raw/master/csl-citation.json"}</w:instrText>
        </w:r>
        <w:r>
          <w:fldChar w:fldCharType="separate"/>
        </w:r>
        <w:r w:rsidRPr="00CB630F">
          <w:rPr>
            <w:noProof/>
          </w:rPr>
          <w:t>(Dachtyl &amp; Morales, 2017)</w:t>
        </w:r>
        <w:r>
          <w:fldChar w:fldCharType="end"/>
        </w:r>
        <w:r>
          <w:t xml:space="preserve">. Like the SBCM model, </w:t>
        </w:r>
        <w:r>
          <w:lastRenderedPageBreak/>
          <w:t xml:space="preserve">CoRTEx has not been empirically evaluated to determine its efficacy, limiting its generalizability to schools on a broader basis. </w:t>
        </w:r>
      </w:moveTo>
    </w:p>
    <w:moveToRangeEnd w:id="10"/>
    <w:p w14:paraId="2A66FC15" w14:textId="77777777" w:rsidR="00C415AA" w:rsidRDefault="00C415AA" w:rsidP="00645FF0">
      <w:pPr>
        <w:rPr>
          <w:rFonts w:cs="Times New Roman"/>
        </w:rPr>
      </w:pPr>
    </w:p>
    <w:p w14:paraId="18A9839B" w14:textId="366959A3" w:rsidR="00C74A5D" w:rsidRDefault="008211F9" w:rsidP="00C63079">
      <w:pPr>
        <w:pStyle w:val="Heading3"/>
      </w:pPr>
      <w:ins w:id="18" w:author="troy furutani" w:date="2021-05-17T16:31:00Z">
        <w:r>
          <w:t>Integrating</w:t>
        </w:r>
      </w:ins>
      <w:ins w:id="19" w:author="troy furutani" w:date="2021-05-17T16:32:00Z">
        <w:r>
          <w:t xml:space="preserve"> </w:t>
        </w:r>
      </w:ins>
      <w:r w:rsidR="00C63079">
        <w:t>Gradual Return to Activity</w:t>
      </w:r>
      <w:ins w:id="20" w:author="troy furutani" w:date="2021-05-17T16:41:00Z">
        <w:r w:rsidR="005332EF">
          <w:t xml:space="preserve"> </w:t>
        </w:r>
      </w:ins>
      <w:ins w:id="21" w:author="troy furutani" w:date="2021-05-17T16:45:00Z">
        <w:r w:rsidR="005332EF">
          <w:t>into RTL for students</w:t>
        </w:r>
      </w:ins>
      <w:del w:id="22" w:author="troy furutani" w:date="2021-05-17T16:41:00Z">
        <w:r w:rsidR="00C63079" w:rsidDel="005332EF">
          <w:delText xml:space="preserve"> </w:delText>
        </w:r>
      </w:del>
    </w:p>
    <w:p w14:paraId="0B54C675" w14:textId="7649B41F" w:rsidR="00C63079" w:rsidRDefault="00D233F2" w:rsidP="00C63079">
      <w:r>
        <w:tab/>
        <w:t xml:space="preserve">Original concussion management </w:t>
      </w:r>
      <w:r w:rsidR="001B43E2">
        <w:t>protocols</w:t>
      </w:r>
      <w:r>
        <w:t xml:space="preserve"> promoted total physical or cognitive inactivity until the </w:t>
      </w:r>
      <w:r w:rsidR="004C0061">
        <w:t>student</w:t>
      </w:r>
      <w:r>
        <w:t xml:space="preserve"> achieved completed symptom resolution; however, the literature has shifted over the course of the past 10-15 years to reduce prolonged inactivity as it may prolong recovery </w:t>
      </w:r>
      <w:r>
        <w:fldChar w:fldCharType="begin" w:fldLock="1"/>
      </w:r>
      <w:r w:rsidR="00BC3E5D">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fldChar w:fldCharType="separate"/>
      </w:r>
      <w:r w:rsidR="00BC3E5D" w:rsidRPr="00BC3E5D">
        <w:rPr>
          <w:noProof/>
        </w:rPr>
        <w:t>(Gioia, 2016; Halstead et al., 2013; McAvoy et al., 2020)</w:t>
      </w:r>
      <w:r>
        <w:fldChar w:fldCharType="end"/>
      </w:r>
      <w:r>
        <w:t xml:space="preserve">. Instead, published position statements </w:t>
      </w:r>
      <w:r w:rsidR="004C0061">
        <w:t xml:space="preserve">suggest a brief period of cognitive </w:t>
      </w:r>
      <w:commentRangeStart w:id="23"/>
      <w:ins w:id="24" w:author="troy furutani" w:date="2021-05-17T16:36:00Z">
        <w:r w:rsidR="005332EF">
          <w:t>pacing</w:t>
        </w:r>
      </w:ins>
      <w:commentRangeEnd w:id="23"/>
      <w:ins w:id="25" w:author="troy furutani" w:date="2021-05-17T16:37:00Z">
        <w:r w:rsidR="005332EF">
          <w:rPr>
            <w:rStyle w:val="CommentReference"/>
          </w:rPr>
          <w:commentReference w:id="23"/>
        </w:r>
      </w:ins>
      <w:ins w:id="26" w:author="troy furutani" w:date="2021-05-17T16:36:00Z">
        <w:r w:rsidR="005332EF">
          <w:t xml:space="preserve"> </w:t>
        </w:r>
      </w:ins>
      <w:del w:id="27" w:author="troy furutani" w:date="2021-05-17T16:36:00Z">
        <w:r w:rsidR="004C0061" w:rsidDel="005332EF">
          <w:delText xml:space="preserve">rest </w:delText>
        </w:r>
      </w:del>
      <w:r w:rsidR="004C0061">
        <w:t xml:space="preserve">for 24 to 48 hours immediately following the injury </w:t>
      </w:r>
      <w:del w:id="28" w:author="troy furutani" w:date="2021-05-17T16:38:00Z">
        <w:r w:rsidR="004C0061" w:rsidDel="005332EF">
          <w:delText xml:space="preserve">should initiate the RTL process </w:delText>
        </w:r>
      </w:del>
      <w:r w:rsidR="004C0061">
        <w:t xml:space="preserve">where the student </w:t>
      </w:r>
      <w:ins w:id="29" w:author="troy furutani" w:date="2021-05-17T16:39:00Z">
        <w:r w:rsidR="005332EF">
          <w:t xml:space="preserve">limits </w:t>
        </w:r>
      </w:ins>
      <w:del w:id="30" w:author="troy furutani" w:date="2021-05-17T16:39:00Z">
        <w:r w:rsidR="004C0061" w:rsidDel="005332EF">
          <w:delText xml:space="preserve">removes </w:delText>
        </w:r>
      </w:del>
      <w:r w:rsidR="004C0061">
        <w:t xml:space="preserve">cognitive </w:t>
      </w:r>
      <w:ins w:id="31" w:author="troy furutani" w:date="2021-05-17T16:39:00Z">
        <w:r w:rsidR="005332EF">
          <w:t>activities</w:t>
        </w:r>
      </w:ins>
      <w:del w:id="32" w:author="troy furutani" w:date="2021-05-17T16:39:00Z">
        <w:r w:rsidR="004C0061" w:rsidDel="005332EF">
          <w:delText>stressors</w:delText>
        </w:r>
      </w:del>
      <w:r w:rsidR="004C0061">
        <w:t xml:space="preserve"> (e.g., video games, homework) that may exacerbate symptoms </w:t>
      </w:r>
      <w:r w:rsidR="004C0061">
        <w:fldChar w:fldCharType="begin" w:fldLock="1"/>
      </w:r>
      <w:r w:rsidR="00BC3E5D">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-2","issue":"5","issued":{"date-parts":[["2013"]]},"page":"948-957","title":"Returning to learning following a concussion","type":"article-journal","volume":"132"},"uris":["http://www.mendeley.com/documents/?uuid=2669effe-a583-472b-934a-b40707f2e105"]},{"id":"ITEM-3","itemData":{"author":[{"dropping-particle":"","family":"Dachtyl","given":"Sarah A.","non-dropping-particle":"","parse-names":false,"suffix":""},{"dropping-particle":"","family":"Morales","given":"Pedro","non-dropping-particle":"","parse-names":false,"suffix":""}],"container-title":"American Journal of Speech-Language Pathology","id":"ITEM-3","issued":{"date-parts":[["2017"]]},"page":"716-728","title":"A collaborative model for return to academics after concussion: Athletic training and speech-language pathology","type":"article-journal","volume":"26"},"uris":["http://www.mendeley.com/documents/?uuid=e9d37016-4c22-4e0f-bf38-8b780ed9871d"]},{"id":"ITEM-4","itemData":{"DOI":"10.1111/josh.12949","ISSN":"17461561","PMID":"32939780","abstract":"BACKGROUND: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concussion","type":"article-journal","volume":"90"},"uris":["http://www.mendeley.com/documents/?uuid=fae896c5-3df6-4137-9ac1-f3cb37897814"]}],"mendeley":{"formattedCitation":"(Dachtyl &amp; Morales, 2017; Gioia, 2016; Halstead et al., 2013; McAvoy et al., 2020)","plainTextFormattedCitation":"(Dachtyl &amp; Morales, 2017; Gioia, 2016; Halstead et al., 2013; McAvoy et al., 2020)","previouslyFormattedCitation":"(Dachtyl &amp; Morales, 2017; Gioia, 2016; Halstead et al., 2013; McAvoy et al., 2020)"},"properties":{"noteIndex":0},"schema":"https://github.com/citation-style-language/schema/raw/master/csl-citation.json"}</w:instrText>
      </w:r>
      <w:r w:rsidR="004C0061">
        <w:fldChar w:fldCharType="separate"/>
      </w:r>
      <w:r w:rsidR="00BC3E5D" w:rsidRPr="00BC3E5D">
        <w:rPr>
          <w:noProof/>
        </w:rPr>
        <w:t>(Dachtyl &amp; Morales, 2017; Gioia, 2016; Halstead et al., 2013; McAvoy et al., 2020)</w:t>
      </w:r>
      <w:r w:rsidR="004C0061">
        <w:fldChar w:fldCharType="end"/>
      </w:r>
      <w:r w:rsidR="004C0061">
        <w:t>.</w:t>
      </w:r>
      <w:ins w:id="33" w:author="troy furutani" w:date="2021-05-18T10:49:00Z">
        <w:r w:rsidR="00A25477">
          <w:t xml:space="preserve">  </w:t>
        </w:r>
      </w:ins>
      <w:del w:id="34" w:author="troy furutani" w:date="2021-05-18T10:49:00Z">
        <w:r w:rsidR="004C0061" w:rsidDel="00A25477">
          <w:delText xml:space="preserve"> Following cognitive </w:delText>
        </w:r>
      </w:del>
      <w:del w:id="35" w:author="troy furutani" w:date="2021-05-17T16:36:00Z">
        <w:r w:rsidR="004C0061" w:rsidDel="005332EF">
          <w:delText>rest</w:delText>
        </w:r>
      </w:del>
      <w:del w:id="36" w:author="troy furutani" w:date="2021-05-18T10:49:00Z">
        <w:r w:rsidR="004C0061" w:rsidDel="00A25477">
          <w:delText xml:space="preserve">, </w:delText>
        </w:r>
      </w:del>
      <w:ins w:id="37" w:author="troy furutani" w:date="2021-05-18T10:49:00Z">
        <w:r w:rsidR="00A25477">
          <w:t>I</w:t>
        </w:r>
      </w:ins>
      <w:del w:id="38" w:author="troy furutani" w:date="2021-05-18T10:49:00Z">
        <w:r w:rsidR="004C0061" w:rsidDel="00A25477">
          <w:delText>i</w:delText>
        </w:r>
      </w:del>
      <w:r w:rsidR="004C0061">
        <w:t xml:space="preserve">t has been suggested that students return to school when they can tolerate 30-45 minutes of cognitive stimulation </w:t>
      </w:r>
      <w:r w:rsidR="004C0061">
        <w:fldChar w:fldCharType="begin" w:fldLock="1"/>
      </w:r>
      <w:r w:rsidR="00BC3E5D">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concussion","type":"article-journal","volume":"132"},"uris":["http://www.mendeley.com/documents/?uuid=2669effe-a583-472b-934a-b40707f2e105"]}],"mendeley":{"formattedCitation":"(Halstead et al., 2013)","plainTextFormattedCitation":"(Halstead et al., 2013)","previouslyFormattedCitation":"(Halstead et al., 2013)"},"properties":{"noteIndex":0},"schema":"https://github.com/citation-style-language/schema/raw/master/csl-citation.json"}</w:instrText>
      </w:r>
      <w:r w:rsidR="004C0061">
        <w:fldChar w:fldCharType="separate"/>
      </w:r>
      <w:r w:rsidR="004C0061" w:rsidRPr="004C0061">
        <w:rPr>
          <w:noProof/>
        </w:rPr>
        <w:t>(Halstead et al., 2013)</w:t>
      </w:r>
      <w:r w:rsidR="004C0061">
        <w:fldChar w:fldCharType="end"/>
      </w:r>
      <w:r w:rsidR="004C0061">
        <w:t xml:space="preserve">. </w:t>
      </w:r>
      <w:commentRangeStart w:id="39"/>
      <w:r w:rsidR="004C0061">
        <w:t>After</w:t>
      </w:r>
      <w:commentRangeEnd w:id="39"/>
      <w:r w:rsidR="00AE6783">
        <w:rPr>
          <w:rStyle w:val="CommentReference"/>
        </w:rPr>
        <w:commentReference w:id="39"/>
      </w:r>
      <w:r w:rsidR="004C0061">
        <w:t xml:space="preserve"> the student initially returns, </w:t>
      </w:r>
      <w:ins w:id="40" w:author="troy furutani" w:date="2021-05-17T16:49:00Z">
        <w:r w:rsidR="00AE6783">
          <w:t xml:space="preserve">it is suggested a </w:t>
        </w:r>
        <w:proofErr w:type="spellStart"/>
        <w:r w:rsidR="00AE6783">
          <w:t xml:space="preserve">multi </w:t>
        </w:r>
      </w:ins>
      <w:ins w:id="41" w:author="troy furutani" w:date="2021-05-17T16:50:00Z">
        <w:r w:rsidR="00AE6783">
          <w:t>disciplinary</w:t>
        </w:r>
        <w:proofErr w:type="spellEnd"/>
        <w:r w:rsidR="00AE6783">
          <w:t xml:space="preserve"> team initiates the RTP protocol set forth by the school and according to the resources available</w:t>
        </w:r>
      </w:ins>
      <w:del w:id="42" w:author="troy furutani" w:date="2021-05-17T16:49:00Z">
        <w:r w:rsidR="004C0061" w:rsidDel="00AE6783">
          <w:delText>the</w:delText>
        </w:r>
        <w:r w:rsidR="00BC3E5D" w:rsidDel="00AE6783">
          <w:delText>y</w:delText>
        </w:r>
        <w:r w:rsidR="004C0061" w:rsidDel="00AE6783">
          <w:delText xml:space="preserve"> </w:delText>
        </w:r>
        <w:r w:rsidR="00BC3E5D" w:rsidDel="00AE6783">
          <w:delText>are</w:delText>
        </w:r>
        <w:r w:rsidR="004C0061" w:rsidDel="00AE6783">
          <w:delText xml:space="preserve"> encouraged to gradually elevate through</w:delText>
        </w:r>
        <w:r w:rsidR="00BC3E5D" w:rsidDel="00AE6783">
          <w:delText xml:space="preserve"> the</w:delText>
        </w:r>
        <w:r w:rsidR="004C0061" w:rsidDel="00AE6783">
          <w:delText xml:space="preserve"> stages </w:delText>
        </w:r>
        <w:r w:rsidR="00BC3E5D" w:rsidDel="00AE6783">
          <w:delText>of the RTL process</w:delText>
        </w:r>
      </w:del>
      <w:ins w:id="43" w:author="troy furutani" w:date="2021-05-17T16:51:00Z">
        <w:r w:rsidR="00AE6783">
          <w:t>.  Immedi</w:t>
        </w:r>
      </w:ins>
      <w:ins w:id="44" w:author="troy furutani" w:date="2021-05-17T16:52:00Z">
        <w:r w:rsidR="00AE6783">
          <w:t>ate and temporary classroom adjustments can be implemented</w:t>
        </w:r>
      </w:ins>
      <w:del w:id="45" w:author="troy furutani" w:date="2021-05-17T16:51:00Z">
        <w:r w:rsidR="00BC3E5D" w:rsidDel="00AE6783">
          <w:delText>,</w:delText>
        </w:r>
      </w:del>
      <w:r w:rsidR="00BC3E5D">
        <w:t xml:space="preserve"> where </w:t>
      </w:r>
      <w:ins w:id="46" w:author="troy furutani" w:date="2021-05-17T16:52:00Z">
        <w:r w:rsidR="00AE6783">
          <w:t>concussed students</w:t>
        </w:r>
      </w:ins>
      <w:ins w:id="47" w:author="troy furutani" w:date="2021-05-17T16:53:00Z">
        <w:r w:rsidR="00AE6783">
          <w:t xml:space="preserve"> may receive </w:t>
        </w:r>
      </w:ins>
      <w:del w:id="48" w:author="troy furutani" w:date="2021-05-17T16:52:00Z">
        <w:r w:rsidR="00BC3E5D" w:rsidDel="00AE6783">
          <w:delText xml:space="preserve">each stage removes </w:delText>
        </w:r>
      </w:del>
      <w:r w:rsidR="00BC3E5D">
        <w:t xml:space="preserve">rest breaks and </w:t>
      </w:r>
      <w:ins w:id="49" w:author="troy furutani" w:date="2021-05-17T16:56:00Z">
        <w:r w:rsidR="00AE6783">
          <w:t xml:space="preserve">reduced </w:t>
        </w:r>
      </w:ins>
      <w:r w:rsidR="00BC3E5D">
        <w:t>homework</w:t>
      </w:r>
      <w:del w:id="50" w:author="troy furutani" w:date="2021-05-17T16:55:00Z">
        <w:r w:rsidR="00BC3E5D" w:rsidDel="00AE6783">
          <w:delText xml:space="preserve"> restrictions</w:delText>
        </w:r>
      </w:del>
      <w:r w:rsidR="00BC3E5D">
        <w:t xml:space="preserve"> </w:t>
      </w:r>
      <w:ins w:id="51" w:author="troy furutani" w:date="2021-05-17T16:56:00Z">
        <w:r w:rsidR="00AE6783">
          <w:t xml:space="preserve">load </w:t>
        </w:r>
      </w:ins>
      <w:ins w:id="52" w:author="troy furutani" w:date="2021-05-17T16:53:00Z">
        <w:r w:rsidR="00AE6783">
          <w:t xml:space="preserve">to control concussion symptoms.  </w:t>
        </w:r>
      </w:ins>
      <w:r w:rsidR="00BC3E5D">
        <w:t xml:space="preserve">while increasing the work load until the student achieves the final stage corresponding to a return to their full academic schedule </w:t>
      </w:r>
      <w:r w:rsidR="00BC3E5D">
        <w:fldChar w:fldCharType="begin" w:fldLock="1"/>
      </w:r>
      <w:r w:rsidR="00BC3E5D">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youth","type":"article-journal","volume":"31"},"uris":["http://www.mendeley.com/documents/?uuid=07ca7885-f803-4744-8b43-d7ff05a56c74"]}],"mendeley":{"formattedCitation":"(Gioia, 2016)","plainTextFormattedCitation":"(Gioia, 2016)","previouslyFormattedCitation":"(Gioia, 2016)"},"properties":{"noteIndex":0},"schema":"https://github.com/citation-style-language/schema/raw/master/csl-citation.json"}</w:instrText>
      </w:r>
      <w:r w:rsidR="00BC3E5D">
        <w:fldChar w:fldCharType="separate"/>
      </w:r>
      <w:r w:rsidR="00BC3E5D" w:rsidRPr="00BC3E5D">
        <w:rPr>
          <w:noProof/>
        </w:rPr>
        <w:t>(Gioia, 2016)</w:t>
      </w:r>
      <w:r w:rsidR="00BC3E5D">
        <w:fldChar w:fldCharType="end"/>
      </w:r>
      <w:r w:rsidR="00BC3E5D">
        <w:t xml:space="preserve">. </w:t>
      </w:r>
    </w:p>
    <w:p w14:paraId="54B4E51A" w14:textId="054E2C1A" w:rsidR="00BC3E5D" w:rsidRDefault="00BC3E5D" w:rsidP="00BC3E5D">
      <w:pPr>
        <w:pStyle w:val="Heading3"/>
      </w:pPr>
      <w:r>
        <w:t xml:space="preserve">Identification and Implementation of Academic Interventions </w:t>
      </w:r>
    </w:p>
    <w:p w14:paraId="7FAFC238" w14:textId="5415FF65" w:rsidR="004C0061" w:rsidRDefault="00CA4DE4" w:rsidP="00C63079">
      <w:r>
        <w:tab/>
        <w:t xml:space="preserve">As the student </w:t>
      </w:r>
      <w:ins w:id="53" w:author="troy furutani" w:date="2021-05-17T16:59:00Z">
        <w:r w:rsidR="000E5E5C" w:rsidRPr="000E5E5C">
          <w:rPr>
            <w:highlight w:val="yellow"/>
            <w:rPrChange w:id="54" w:author="troy furutani" w:date="2021-05-17T17:00:00Z">
              <w:rPr/>
            </w:rPrChange>
          </w:rPr>
          <w:t>navigates</w:t>
        </w:r>
        <w:r w:rsidR="000E5E5C">
          <w:t xml:space="preserve"> through the</w:t>
        </w:r>
      </w:ins>
      <w:del w:id="55" w:author="troy furutani" w:date="2021-05-17T16:59:00Z">
        <w:r w:rsidDel="000E5E5C">
          <w:delText>completes the gradual</w:delText>
        </w:r>
      </w:del>
      <w:r>
        <w:t xml:space="preserve"> RTL process, the </w:t>
      </w:r>
      <w:ins w:id="56" w:author="troy furutani" w:date="2021-05-17T17:00:00Z">
        <w:r w:rsidR="000E5E5C">
          <w:t xml:space="preserve">multidisciplinary team </w:t>
        </w:r>
      </w:ins>
      <w:del w:id="57" w:author="troy furutani" w:date="2021-05-17T17:00:00Z">
        <w:r w:rsidDel="000E5E5C">
          <w:delText>school</w:delText>
        </w:r>
      </w:del>
      <w:r>
        <w:t xml:space="preserve"> possesses several existing options to provide appropriate support. Informal academic adjustments, such as a reduced temporary workload or class schedule, provide short-term changes to the student’s schedule and correspond with Tier 1 support within a multi-tiered system of support framework </w:t>
      </w:r>
      <w:r>
        <w:lastRenderedPageBreak/>
        <w:t xml:space="preserve">(MTSS) </w:t>
      </w:r>
      <w:r>
        <w:fldChar w:fldCharType="begin" w:fldLock="1"/>
      </w:r>
      <w:r>
        <w:instrText>ADDIN CSL_CITATION {"citationItems":[{"id":"ITEM-1","itemData":{"DOI":"10.3233/NRE-172381","ISBN":"8089565956","ISSN":"18786448","PMID":"29660962","abstract":"PURPOSE: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-1","issue":"3","issued":{"date-parts":[["2018"]]},"page":"325-330","title":"Return to learn: Transitioning to school and through ascending levels of academic support for students following a concussion","type":"article-journal","volume":"42"},"uris":["http://www.mendeley.com/documents/?uuid=4a93f80a-5203-42de-ac23-8f24dbd0c991"]},{"id":"ITEM-2","itemData":{"DOI":"10.1542/peds.2013-2867","ISBN":"1098-4275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-2","issue":"5","issued":{"date-parts":[["2013"]]},"page":"948-957","title":"Returning to learning following a concussion","type":"article-journal","volume":"132"},"uris":["http://www.mendeley.com/documents/?uuid=2669effe-a583-472b-934a-b40707f2e105"]}],"mendeley":{"formattedCitation":"(Halstead et al., 2013; McAvoy et al., 2018)","plainTextFormattedCitation":"(Halstead et al., 2013; McAvoy et al., 2018)","previouslyFormattedCitation":"(Halstead et al., 2013; McAvoy et al., 2018)"},"properties":{"noteIndex":0},"schema":"https://github.com/citation-style-language/schema/raw/master/csl-citation.json"}</w:instrText>
      </w:r>
      <w:r>
        <w:fldChar w:fldCharType="separate"/>
      </w:r>
      <w:r w:rsidRPr="00CA4DE4">
        <w:rPr>
          <w:noProof/>
        </w:rPr>
        <w:t>(Halstead et al., 2013; McAvoy et al., 2018)</w:t>
      </w:r>
      <w:r>
        <w:fldChar w:fldCharType="end"/>
      </w:r>
      <w:r>
        <w:t xml:space="preserve">. Because most students fully recover from their concussion within 30 days, </w:t>
      </w:r>
      <w:r>
        <w:fldChar w:fldCharType="begin" w:fldLock="1"/>
      </w:r>
      <w:r w:rsidR="008B23A8">
        <w:instrText>ADDIN CSL_CITATION {"citationItems":[{"id":"ITEM-1","itemData":{"DOI":"10.3233/NRE-172381","ISBN":"8089565956","ISSN":"18786448","PMID":"29660962","abstract":"PURPOSE: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-1","issue":"3","issued":{"date-parts":[["2018"]]},"page":"325-330","title":"Return to learn: Transitioning to school and through ascending levels of academic support for students following a concussion","type":"article-journal","volume":"42"},"uris":["http://www.mendeley.com/documents/?uuid=4a93f80a-5203-42de-ac23-8f24dbd0c991"]}],"mendeley":{"formattedCitation":"(McAvoy et al., 2018)","manualFormatting":"McAvoy et al. (2018)","plainTextFormattedCitation":"(McAvoy et al., 2018)","previouslyFormattedCitation":"(McAvoy et al., 2018)"},"properties":{"noteIndex":0},"schema":"https://github.com/citation-style-language/schema/raw/master/csl-citation.json"}</w:instrText>
      </w:r>
      <w:r>
        <w:fldChar w:fldCharType="separate"/>
      </w:r>
      <w:r w:rsidRPr="00CA4DE4">
        <w:rPr>
          <w:noProof/>
        </w:rPr>
        <w:t>McAvoy et al.</w:t>
      </w:r>
      <w:r>
        <w:rPr>
          <w:noProof/>
        </w:rPr>
        <w:t xml:space="preserve"> (</w:t>
      </w:r>
      <w:r w:rsidRPr="00CA4DE4">
        <w:rPr>
          <w:noProof/>
        </w:rPr>
        <w:t>2018)</w:t>
      </w:r>
      <w:r>
        <w:fldChar w:fldCharType="end"/>
      </w:r>
      <w:r>
        <w:t xml:space="preserve"> has suggested Tier 1 should be the primary level of supp</w:t>
      </w:r>
      <w:r w:rsidR="008B23A8">
        <w:t xml:space="preserve">ort provided to students following a concussion as it is more efficient to implement than more formal supports provided at MTSS levels 2 or 3. For students who do not recover within the typical timeframe and develop prolonged concussion symptoms (PCS), more formal academic accommodations and modifications triggered at MTSS levels 2 and 3 are recommended </w:t>
      </w:r>
      <w:commentRangeStart w:id="58"/>
      <w:r w:rsidR="008B23A8">
        <w:fldChar w:fldCharType="begin" w:fldLock="1"/>
      </w:r>
      <w:r w:rsidR="004800DD">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8B23A8">
        <w:fldChar w:fldCharType="separate"/>
      </w:r>
      <w:r w:rsidR="008B23A8" w:rsidRPr="008B23A8">
        <w:rPr>
          <w:noProof/>
        </w:rPr>
        <w:t>(McAvoy et al., 2020)</w:t>
      </w:r>
      <w:r w:rsidR="008B23A8">
        <w:fldChar w:fldCharType="end"/>
      </w:r>
      <w:commentRangeEnd w:id="58"/>
      <w:r w:rsidR="00EC5348">
        <w:rPr>
          <w:rStyle w:val="CommentReference"/>
        </w:rPr>
        <w:commentReference w:id="58"/>
      </w:r>
      <w:r w:rsidR="008B23A8">
        <w:t>.</w:t>
      </w:r>
    </w:p>
    <w:p w14:paraId="2854069F" w14:textId="4F1278E5" w:rsidR="009C5DF0" w:rsidDel="00C415AA" w:rsidRDefault="009C5DF0" w:rsidP="009C5DF0">
      <w:pPr>
        <w:pStyle w:val="Heading3"/>
        <w:rPr>
          <w:moveFrom w:id="59" w:author="troy furutani" w:date="2021-05-17T17:07:00Z"/>
        </w:rPr>
      </w:pPr>
      <w:moveFromRangeStart w:id="60" w:author="troy furutani" w:date="2021-05-17T17:07:00Z" w:name="move72163680"/>
      <w:moveFrom w:id="61" w:author="troy furutani" w:date="2021-05-17T17:07:00Z">
        <w:r w:rsidDel="00C415AA">
          <w:t xml:space="preserve">Multidisciplinary Participation </w:t>
        </w:r>
      </w:moveFrom>
    </w:p>
    <w:p w14:paraId="6508CCFB" w14:textId="3CAA69C1" w:rsidR="003A2722" w:rsidDel="00C415AA" w:rsidRDefault="00647AF1" w:rsidP="009C5DF0">
      <w:pPr>
        <w:rPr>
          <w:moveFrom w:id="62" w:author="troy furutani" w:date="2021-05-17T17:07:00Z"/>
        </w:rPr>
      </w:pPr>
      <w:moveFrom w:id="63" w:author="troy furutani" w:date="2021-05-17T17:07:00Z">
        <w:r w:rsidDel="00C415AA">
          <w:tab/>
          <w:t>Consistent across RTL position statements</w:t>
        </w:r>
        <w:r w:rsidR="004800DD" w:rsidDel="00C415AA">
          <w:t xml:space="preserve"> and proposed models</w:t>
        </w:r>
        <w:r w:rsidDel="00C415AA">
          <w:t xml:space="preserve"> is </w:t>
        </w:r>
        <w:r w:rsidR="004800DD" w:rsidDel="00C415AA">
          <w:t xml:space="preserve">(a) </w:t>
        </w:r>
        <w:r w:rsidDel="00C415AA">
          <w:t xml:space="preserve">the call for multidisciplinary coordination between </w:t>
        </w:r>
        <w:r w:rsidR="004800DD" w:rsidDel="00C415AA">
          <w:t xml:space="preserve">the family, medical personnel, and school personnel to ensure successful RTL completion and (b) the consistent training of school staff (e.g., general education teachers, clinical support staff) to reduce the knowledge gap on supporting students in the classroom following a concussion </w:t>
        </w:r>
        <w:r w:rsidR="004800DD" w:rsidDel="00C415AA">
          <w:fldChar w:fldCharType="begin" w:fldLock="1"/>
        </w:r>
        <w:r w:rsidR="003A2722" w:rsidDel="00C415AA">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Health","id":"ITEM-2","issue":"11","issued":{"date-parts":[["2020"]]},"page":"849-858","title":"Establishing consensus for essential elements in returning to learn following a concussion","type":"article-journal","volume":"90"},"uris":["http://www.mendeley.com/documents/?uuid=fae896c5-3df6-4137-9ac1-f3cb37897814"]},{"id":"ITEM-3","itemData":{"DOI":"10.1089/acm.2009.0309.In","ISBN":"0022022116644","abstract":"A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athletes","type":"article-journal","volume":"9"},"uris":["http://www.mendeley.com/documents/?uuid=91e07bee-78d9-4826-8c0e-3afff8135669"]}],"mendeley":{"formattedCitation":"(Gioia, 2016; Hossler et al., 2014; McAvoy et al., 2020)","plainTextFormattedCitation":"(Gioia, 2016; Hossler et al., 2014; McAvoy et al., 2020)","previouslyFormattedCitation":"(Gioia, 2016; Hossler et al., 2014; McAvoy et al., 2020)"},"properties":{"noteIndex":0},"schema":"https://github.com/citation-style-language/schema/raw/master/csl-citation.json"}</w:instrText>
        </w:r>
        <w:r w:rsidR="004800DD" w:rsidDel="00C415AA">
          <w:fldChar w:fldCharType="separate"/>
        </w:r>
        <w:r w:rsidR="004800DD" w:rsidRPr="004800DD" w:rsidDel="00C415AA">
          <w:rPr>
            <w:noProof/>
          </w:rPr>
          <w:t>(Gioia, 2016; Hossler et al., 2014; McAvoy et al., 2020)</w:t>
        </w:r>
        <w:r w:rsidR="004800DD" w:rsidDel="00C415AA">
          <w:fldChar w:fldCharType="end"/>
        </w:r>
        <w:r w:rsidDel="00C415AA">
          <w:t>.</w:t>
        </w:r>
        <w:r w:rsidR="004800DD" w:rsidDel="00C415AA">
          <w:t xml:space="preserve"> </w:t>
        </w:r>
        <w:r w:rsidR="003A2722" w:rsidDel="00C415AA">
          <w:t xml:space="preserve">Both </w:t>
        </w:r>
        <w:r w:rsidR="003A2722" w:rsidDel="00C415AA">
          <w:fldChar w:fldCharType="begin" w:fldLock="1"/>
        </w:r>
        <w:r w:rsidR="003A2722" w:rsidDel="00C415AA">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Health","id":"ITEM-2","issue":"11","issued":{"date-parts":[["2020"]]},"page":"849-858","title":"Establishing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2020)","manualFormatting":"Halstead et al. (2013) and McAvoy et al. (2020)","plainTextFormattedCitation":"(Halstead et al., 2013; McAvoy et al., 2020)","previouslyFormattedCitation":"(Halstead et al., 2013; McAvoy et al., 2020)"},"properties":{"noteIndex":0},"schema":"https://github.com/citation-style-language/schema/raw/master/csl-citation.json"}</w:instrText>
        </w:r>
        <w:r w:rsidR="003A2722" w:rsidDel="00C415AA">
          <w:fldChar w:fldCharType="separate"/>
        </w:r>
        <w:r w:rsidR="003A2722" w:rsidRPr="003A2722" w:rsidDel="00C415AA">
          <w:rPr>
            <w:noProof/>
          </w:rPr>
          <w:t>Halstead et al.</w:t>
        </w:r>
        <w:r w:rsidR="003A2722" w:rsidDel="00C415AA">
          <w:rPr>
            <w:noProof/>
          </w:rPr>
          <w:t xml:space="preserve"> (</w:t>
        </w:r>
        <w:r w:rsidR="003A2722" w:rsidRPr="003A2722" w:rsidDel="00C415AA">
          <w:rPr>
            <w:noProof/>
          </w:rPr>
          <w:t>2013</w:t>
        </w:r>
        <w:r w:rsidR="003A2722" w:rsidDel="00C415AA">
          <w:rPr>
            <w:noProof/>
          </w:rPr>
          <w:t>) and</w:t>
        </w:r>
        <w:r w:rsidR="003A2722" w:rsidRPr="003A2722" w:rsidDel="00C415AA">
          <w:rPr>
            <w:noProof/>
          </w:rPr>
          <w:t xml:space="preserve"> McAvoy et al. </w:t>
        </w:r>
        <w:r w:rsidR="003A2722" w:rsidDel="00C415AA">
          <w:rPr>
            <w:noProof/>
          </w:rPr>
          <w:t>(</w:t>
        </w:r>
        <w:r w:rsidR="003A2722" w:rsidRPr="003A2722" w:rsidDel="00C415AA">
          <w:rPr>
            <w:noProof/>
          </w:rPr>
          <w:t>2020)</w:t>
        </w:r>
        <w:r w:rsidR="003A2722" w:rsidDel="00C415AA">
          <w:fldChar w:fldCharType="end"/>
        </w:r>
        <w:r w:rsidR="003A2722" w:rsidDel="00C415AA">
          <w:t xml:space="preserve"> stress the importance of first completing a medical evaluation, and, if available, a neuropsychological evaluation to establish the injury prognosis, which can influence the student’s RTL plan. </w:t>
        </w:r>
      </w:moveFrom>
    </w:p>
    <w:p w14:paraId="69299D8C" w14:textId="3B489555" w:rsidR="009C5DF0" w:rsidDel="00C415AA" w:rsidRDefault="003A2722" w:rsidP="003A2722">
      <w:pPr>
        <w:ind w:firstLine="720"/>
        <w:rPr>
          <w:moveFrom w:id="64" w:author="troy furutani" w:date="2021-05-17T17:07:00Z"/>
        </w:rPr>
      </w:pPr>
      <w:moveFrom w:id="65" w:author="troy furutani" w:date="2021-05-17T17:07:00Z">
        <w:r w:rsidDel="00C415AA">
          <w:t xml:space="preserve">Within the school, various RTL models have been proposed centered around multidisciplinary communication. </w:t>
        </w:r>
        <w:r w:rsidDel="00C415AA">
          <w:fldChar w:fldCharType="begin" w:fldLock="1"/>
        </w:r>
        <w:r w:rsidR="004876B9" w:rsidDel="00C415AA">
          <w:instrText>ADDIN CSL_CITATION {"citationItems":[{"id":"ITEM-1","itemData":{"DOI":"10.1002/pits","ISBN":"9280637738","ISSN":"17901391","PMID":"22705912","abstract":"This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Psychology","id":"ITEM-1","issue":"6","issued":{"date-parts":[["2016"]]},"page":"567-582","title":"School-based traumatic brain injury and concussion management program","type":"article-journal","volume":"53"},"uris":["http://www.mendeley.com/documents/?uuid=13c09dd0-06fd-4af5-a894-fc08918a90d6"]}],"mendeley":{"formattedCitation":"(Davies, 2016)","manualFormatting":"Davies (2016)","plainTextFormattedCitation":"(Davies, 2016)","previouslyFormattedCitation":"(Davies, 2016)"},"properties":{"noteIndex":0},"schema":"https://github.com/citation-style-language/schema/raw/master/csl-citation.json"}</w:instrText>
        </w:r>
        <w:r w:rsidDel="00C415AA">
          <w:fldChar w:fldCharType="separate"/>
        </w:r>
        <w:r w:rsidRPr="003A2722" w:rsidDel="00C415AA">
          <w:rPr>
            <w:noProof/>
          </w:rPr>
          <w:t>Davies</w:t>
        </w:r>
        <w:r w:rsidDel="00C415AA">
          <w:rPr>
            <w:noProof/>
          </w:rPr>
          <w:t xml:space="preserve"> (</w:t>
        </w:r>
        <w:r w:rsidRPr="003A2722" w:rsidDel="00C415AA">
          <w:rPr>
            <w:noProof/>
          </w:rPr>
          <w:t>2016)</w:t>
        </w:r>
        <w:r w:rsidDel="00C415AA">
          <w:fldChar w:fldCharType="end"/>
        </w:r>
        <w:r w:rsidDel="00C415AA">
          <w:t xml:space="preserve"> discussed one model, titled the School-Based Concussion Management Program (SBCM), where one dedicated liaison was responsible for the implementation and oversight of academic supports</w:t>
        </w:r>
        <w:r w:rsidR="00F174DF" w:rsidDel="00C415AA">
          <w:t>, communication between home and school,</w:t>
        </w:r>
        <w:r w:rsidDel="00C415AA">
          <w:t xml:space="preserve"> </w:t>
        </w:r>
        <w:r w:rsidR="00F174DF" w:rsidDel="00C415AA">
          <w:t xml:space="preserve">and progress monitoring for all students recovering from a concussion in the district. The SBCM model has not been evaluated empirically, but </w:t>
        </w:r>
        <w:r w:rsidR="00F174DF" w:rsidDel="00C415AA">
          <w:fldChar w:fldCharType="begin" w:fldLock="1"/>
        </w:r>
        <w:r w:rsidR="004876B9" w:rsidDel="00C415AA">
          <w:instrText>ADDIN CSL_CITATION {"citationItems":[{"id":"ITEM-1","itemData":{"DOI":"10.1002/pits","ISBN":"9280637738","ISSN":"17901391","PMID":"22705912","abstract":"This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Psychology","id":"ITEM-1","issue":"6","issued":{"date-parts":[["2016"]]},"page":"567-582","title":"School-based traumatic brain injury and concussion management program","type":"article-journal","volume":"53"},"uris":["http://www.mendeley.com/documents/?uuid=13c09dd0-06fd-4af5-a894-fc08918a90d6"]}],"mendeley":{"formattedCitation":"(Davies, 2016)","manualFormatting":"Davies (2016)","plainTextFormattedCitation":"(Davies, 2016)","previouslyFormattedCitation":"(Davies, 2016)"},"properties":{"noteIndex":0},"schema":"https://github.com/citation-style-language/schema/raw/master/csl-citation.json"}</w:instrText>
        </w:r>
        <w:r w:rsidR="00F174DF" w:rsidDel="00C415AA">
          <w:fldChar w:fldCharType="separate"/>
        </w:r>
        <w:r w:rsidR="00F174DF" w:rsidRPr="003A2722" w:rsidDel="00C415AA">
          <w:rPr>
            <w:noProof/>
          </w:rPr>
          <w:t>Davies</w:t>
        </w:r>
        <w:r w:rsidR="00F174DF" w:rsidDel="00C415AA">
          <w:rPr>
            <w:noProof/>
          </w:rPr>
          <w:t xml:space="preserve"> (</w:t>
        </w:r>
        <w:r w:rsidR="00F174DF" w:rsidRPr="003A2722" w:rsidDel="00C415AA">
          <w:rPr>
            <w:noProof/>
          </w:rPr>
          <w:t>2016)</w:t>
        </w:r>
        <w:r w:rsidR="00F174DF" w:rsidDel="00C415AA">
          <w:fldChar w:fldCharType="end"/>
        </w:r>
        <w:r w:rsidR="00F174DF" w:rsidDel="00C415AA">
          <w:t xml:space="preserve"> concluded such a model may be more cost-effective for a district to empower one person or a team of individuals across to oversee concussion management across an entire district rather than identifying one person within every individual school. </w:t>
        </w:r>
        <w:r w:rsidR="004876B9" w:rsidDel="00C415AA">
          <w:t>In the proposed model Cognitive Return to Exertion (CoRTEx), RTL is facilitated through direct coordination between the school speech-language pathologist (SLP) and athletic trainer (AT)</w:t>
        </w:r>
        <w:r w:rsidR="00CB630F" w:rsidDel="00C415AA">
          <w:t xml:space="preserve">, where the SLP assesses academic needs and disseminates academic adjustments to the student’s teachers followed by weekly progress monitoring of symptom severity and academic needs; once the SLP clears the student from the RTL process, the AT commences the RTP protocol </w:t>
        </w:r>
        <w:r w:rsidR="00CB630F" w:rsidDel="00C415AA">
          <w:fldChar w:fldCharType="begin" w:fldLock="1"/>
        </w:r>
        <w:r w:rsidR="00C21DA6" w:rsidDel="00C415AA">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pathology","type":"article-journal","volume":"26"},"uris":["http://www.mendeley.com/documents/?uuid=e9d37016-4c22-4e0f-bf38-8b780ed9871d"]}],"mendeley":{"formattedCitation":"(Dachtyl &amp; Morales, 2017)","plainTextFormattedCitation":"(Dachtyl &amp; Morales, 2017)","previouslyFormattedCitation":"(Dachtyl &amp; Morales, 2017)"},"properties":{"noteIndex":0},"schema":"https://github.com/citation-style-language/schema/raw/master/csl-citation.json"}</w:instrText>
        </w:r>
        <w:r w:rsidR="00CB630F" w:rsidDel="00C415AA">
          <w:fldChar w:fldCharType="separate"/>
        </w:r>
        <w:r w:rsidR="00CB630F" w:rsidRPr="00CB630F" w:rsidDel="00C415AA">
          <w:rPr>
            <w:noProof/>
          </w:rPr>
          <w:t>(Dachtyl &amp; Morales, 2017)</w:t>
        </w:r>
        <w:r w:rsidR="00CB630F" w:rsidDel="00C415AA">
          <w:fldChar w:fldCharType="end"/>
        </w:r>
        <w:r w:rsidR="00CB630F" w:rsidDel="00C415AA">
          <w:t xml:space="preserve">. </w:t>
        </w:r>
        <w:r w:rsidR="00D74A06" w:rsidDel="00C415AA">
          <w:t xml:space="preserve">Like the SBCM model, CoRTEx has not been empirically evaluated to determine its efficacy, limiting its generalizability to schools on a broader basis. </w:t>
        </w:r>
      </w:moveFrom>
    </w:p>
    <w:moveFromRangeEnd w:id="60"/>
    <w:p w14:paraId="0F644B16" w14:textId="493AA666" w:rsidR="00D74A06" w:rsidRDefault="00AD7D14" w:rsidP="00AD7D14">
      <w:pPr>
        <w:pStyle w:val="Heading3"/>
      </w:pPr>
      <w:r>
        <w:t xml:space="preserve">The RTL Necessities </w:t>
      </w:r>
    </w:p>
    <w:p w14:paraId="6A0E6DBF" w14:textId="43D62D8D" w:rsidR="00AD7D14" w:rsidRDefault="00AD7D14" w:rsidP="00AD7D14">
      <w:r>
        <w:tab/>
      </w:r>
      <w:r w:rsidR="0058055F">
        <w:t>P</w:t>
      </w:r>
      <w:r>
        <w:t xml:space="preserve">osition statements and proposed models highlight the key components of an RTL program that require empirical evaluation. In addition to multidisciplinary coordination and </w:t>
      </w:r>
      <w:r w:rsidR="007F276C">
        <w:t xml:space="preserve">staff training, it is imperative to establish a method of identification for concussed students, especially for injuries that occur off campus in non-sporting events. Further, standardized methods of evaluating a student’s individualized needs following their concussion and throughout their recovery are warranted. Lastly, it is critical to develop criteria-based measurements to determine appropriate discharge from the RTL process. The identification of these RTL necessities directly influenced the present retrospective analysis of concussion data to inform the future of </w:t>
      </w:r>
      <w:commentRangeStart w:id="66"/>
      <w:r w:rsidR="007F276C">
        <w:t>RTL</w:t>
      </w:r>
      <w:commentRangeEnd w:id="66"/>
      <w:r w:rsidR="00EC5348">
        <w:rPr>
          <w:rStyle w:val="CommentReference"/>
        </w:rPr>
        <w:commentReference w:id="66"/>
      </w:r>
      <w:r w:rsidR="007F276C">
        <w:t xml:space="preserve">. </w:t>
      </w:r>
    </w:p>
    <w:p w14:paraId="27019FC6" w14:textId="34CCEEA2" w:rsidR="007F276C" w:rsidRDefault="007F276C" w:rsidP="007F276C">
      <w:pPr>
        <w:pStyle w:val="Heading2"/>
      </w:pPr>
      <w:r>
        <w:t>Purpose of Retrospective Analysis</w:t>
      </w:r>
    </w:p>
    <w:p w14:paraId="56AF6780" w14:textId="77777777" w:rsidR="00432BFB" w:rsidRDefault="007F276C" w:rsidP="007F276C">
      <w:pPr>
        <w:rPr>
          <w:ins w:id="67" w:author="troy furutani" w:date="2021-05-22T10:06:00Z"/>
        </w:rPr>
      </w:pPr>
      <w:r>
        <w:tab/>
      </w:r>
      <w:r w:rsidR="00222CD8">
        <w:t>The Hawaii Concussion Awareness and Management Program (HCAMP) was established in 2010</w:t>
      </w:r>
      <w:ins w:id="68" w:author="troy furutani" w:date="2021-05-22T10:00:00Z">
        <w:r w:rsidR="00432BFB">
          <w:t xml:space="preserve"> in partnership</w:t>
        </w:r>
      </w:ins>
      <w:del w:id="69" w:author="troy furutani" w:date="2021-05-22T10:00:00Z">
        <w:r w:rsidR="00222CD8" w:rsidDel="00432BFB">
          <w:delText xml:space="preserve"> as a collaboration</w:delText>
        </w:r>
      </w:del>
      <w:r w:rsidR="00222CD8">
        <w:t xml:space="preserve"> between the </w:t>
      </w:r>
      <w:ins w:id="70" w:author="troy furutani" w:date="2021-05-22T10:01:00Z">
        <w:r w:rsidR="00432BFB">
          <w:t xml:space="preserve">State of </w:t>
        </w:r>
      </w:ins>
      <w:r w:rsidR="00222CD8">
        <w:t xml:space="preserve">Hawaii Departments of Health </w:t>
      </w:r>
      <w:ins w:id="71" w:author="troy furutani" w:date="2021-05-22T10:01:00Z">
        <w:r w:rsidR="00432BFB">
          <w:t>Neurotrauma Supports,</w:t>
        </w:r>
      </w:ins>
      <w:del w:id="72" w:author="troy furutani" w:date="2021-05-22T10:01:00Z">
        <w:r w:rsidR="00222CD8" w:rsidDel="00432BFB">
          <w:delText>and</w:delText>
        </w:r>
      </w:del>
      <w:r w:rsidR="00222CD8">
        <w:t xml:space="preserve"> </w:t>
      </w:r>
      <w:ins w:id="73" w:author="troy furutani" w:date="2021-05-22T10:01:00Z">
        <w:r w:rsidR="00432BFB">
          <w:t xml:space="preserve">the </w:t>
        </w:r>
      </w:ins>
      <w:ins w:id="74" w:author="troy furutani" w:date="2021-05-22T10:02:00Z">
        <w:r w:rsidR="00432BFB">
          <w:t xml:space="preserve">State of Hawaii </w:t>
        </w:r>
      </w:ins>
      <w:ins w:id="75" w:author="troy furutani" w:date="2021-05-22T10:01:00Z">
        <w:r w:rsidR="00432BFB">
          <w:t xml:space="preserve">Department of </w:t>
        </w:r>
      </w:ins>
      <w:r w:rsidR="00222CD8">
        <w:t>Education and the University of Hawaii</w:t>
      </w:r>
      <w:ins w:id="76" w:author="troy furutani" w:date="2021-05-22T10:02:00Z">
        <w:r w:rsidR="00432BFB">
          <w:t xml:space="preserve"> at Manoa, College of Education. </w:t>
        </w:r>
        <w:proofErr w:type="spellStart"/>
        <w:r w:rsidR="00432BFB">
          <w:t>Deparment</w:t>
        </w:r>
        <w:proofErr w:type="spellEnd"/>
        <w:r w:rsidR="00432BFB">
          <w:t xml:space="preserve"> of Kinesiology and </w:t>
        </w:r>
      </w:ins>
      <w:ins w:id="77" w:author="troy furutani" w:date="2021-05-22T10:03:00Z">
        <w:r w:rsidR="00432BFB">
          <w:t>R</w:t>
        </w:r>
      </w:ins>
      <w:ins w:id="78" w:author="troy furutani" w:date="2021-05-22T10:02:00Z">
        <w:r w:rsidR="00432BFB">
          <w:t>ehabilitation Sciences</w:t>
        </w:r>
      </w:ins>
      <w:r w:rsidR="00222CD8">
        <w:t xml:space="preserve"> to research evidence-based practices for concussion management. HCAMP implements a 7-step RTP protocol</w:t>
      </w:r>
      <w:r w:rsidR="00C21DA6">
        <w:t xml:space="preserve"> across the state of Hawaii</w:t>
      </w:r>
      <w:r w:rsidR="00222CD8">
        <w:t xml:space="preserve"> adopted from t</w:t>
      </w:r>
      <w:ins w:id="79" w:author="troy furutani" w:date="2021-05-22T10:04:00Z">
        <w:r w:rsidR="00432BFB">
          <w:t xml:space="preserve">he 2009 </w:t>
        </w:r>
      </w:ins>
      <w:del w:id="80" w:author="troy furutani" w:date="2021-05-22T10:04:00Z">
        <w:r w:rsidR="00222CD8" w:rsidDel="00432BFB">
          <w:delText xml:space="preserve">he 2009 </w:delText>
        </w:r>
      </w:del>
      <w:ins w:id="81" w:author="troy furutani" w:date="2021-05-22T10:04:00Z">
        <w:r w:rsidR="00432BFB">
          <w:t xml:space="preserve">Concussion in Sports Group </w:t>
        </w:r>
        <w:r w:rsidR="00432BFB">
          <w:lastRenderedPageBreak/>
          <w:t>Consensus statement</w:t>
        </w:r>
      </w:ins>
      <w:del w:id="82" w:author="troy furutani" w:date="2021-05-22T10:04:00Z">
        <w:r w:rsidR="00222CD8" w:rsidDel="00432BFB">
          <w:delText>consensus statement on concussion in sport</w:delText>
        </w:r>
      </w:del>
      <w:r w:rsidR="00222CD8">
        <w:t xml:space="preserve"> where the first step is divided into two</w:t>
      </w:r>
      <w:r w:rsidR="00C21DA6">
        <w:t xml:space="preserve"> steps</w:t>
      </w:r>
      <w:r w:rsidR="00222CD8">
        <w:t xml:space="preserve"> </w:t>
      </w:r>
      <w:r w:rsidR="00C21DA6">
        <w:t xml:space="preserve">to differentiate cognitive rest from a full return to school. RTL is considered complete at stage 3 when the student has achieved a full return to school without accommodations or adjustments, and RTP is considered complete when the student returns to their sport without </w:t>
      </w:r>
      <w:commentRangeStart w:id="83"/>
      <w:r w:rsidR="00C21DA6">
        <w:t>limitations</w:t>
      </w:r>
      <w:commentRangeEnd w:id="83"/>
      <w:r w:rsidR="00432BFB">
        <w:rPr>
          <w:rStyle w:val="CommentReference"/>
        </w:rPr>
        <w:commentReference w:id="83"/>
      </w:r>
      <w:r w:rsidR="00C21DA6">
        <w:t xml:space="preserve">. </w:t>
      </w:r>
    </w:p>
    <w:p w14:paraId="34EB8469" w14:textId="3DA74FDB" w:rsidR="007F276C" w:rsidRDefault="00C21DA6" w:rsidP="007F276C">
      <w:r>
        <w:t xml:space="preserve">The 7-step HCAMP protocol has previously been evaluated and identified an average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642E93">
        <w:t xml:space="preserve">Of interesting note, however, is that female students were identified to require a significantly longer duration of time to achieve both the RTL (stage 3) and RTP protocols (stage 7) </w:t>
      </w:r>
      <w:r w:rsidR="00642E93">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rsidR="00642E93">
        <w:fldChar w:fldCharType="separate"/>
      </w:r>
      <w:r w:rsidR="00642E93" w:rsidRPr="00642E93">
        <w:rPr>
          <w:noProof/>
        </w:rPr>
        <w:t>(Tamura et al., 2020)</w:t>
      </w:r>
      <w:r w:rsidR="00642E93">
        <w:fldChar w:fldCharType="end"/>
      </w:r>
      <w:r w:rsidR="00642E93">
        <w:t xml:space="preserve">. One possible explanation for the discrepancy in time to complete both RTL and RTP between genders is that females have been identified to report higher symptom severity at the time of initial concussion evaluation </w:t>
      </w:r>
      <w:r w:rsidR="00642E93">
        <w:fldChar w:fldCharType="begin" w:fldLock="1"/>
      </w:r>
      <w:r w:rsidR="00D12097">
        <w:instrText>ADDIN CSL_CITATION {"citationItems":[{"id":"ITEM-1","itemData":{"DOI":"10.1080/02699052.2021.1896034","ISSN":"1362301X","abstract":"We investigated sex-based differences in the presence and severity of aggregated symptom indicators as well as individual concussion symptoms. Materials and Methods: A cross-sectional examination of sex differences in symptoms reported by adolescents upon initial concussion evaluation at a concussion clinic. Nine hundred and eighty-six adolescents completed the Sport Concussion Assessment Tool (SCAT5) symptom checklist. Chi-square and Mann-Whitney U tests were used for differences in the presence and severity of symptoms, respectively. Sex differences in global indices of symptom distress were compared. Results: Females endorsed more symptoms (Female: Median (M)=15, Interquartile range (IQR):9–18 vs. Male: M=11, IQR: 6–15, p&lt;0.001) and a greater total symptom score (Female: M=37, IQR:16–45 vs. Male: M=20, IQR:8–39). After False Discovery Rate (FDR) adjustment, females endorsed the presence of 21 of 22 individual symptoms more frequently than males (p≤ 0.039), with greater symptom severity for 20 of 22 individual symptoms (p≤0.036). Moderate ESs were observed for sex-based differences in the total symptom score and the global severity index. Small ESs was observed for differences in most individual symptoms. Conclusions: The greater frequency and severity of concussion symptoms reported by female adolescents highlights the importance of considering sex as a modifier for the management of concussion.","author":[{"dropping-particle":"","family":"Alsalaheen","given":"Bara","non-dropping-particle":"","parse-names":false,"suffix":""},{"dropping-particle":"","family":"Almeida","given":"Andrea","non-dropping-particle":"","parse-names":false,"suffix":""},{"dropping-particle":"","family":"Eckner","given":"James","non-dropping-particle":"","parse-names":false,"suffix":""},{"dropping-particle":"","family":"Freeman","given":"Jeremiah","non-dropping-particle":"","parse-names":false,"suffix":""},{"dropping-particle":"","family":"Ichesco","given":"Ingrid","non-dropping-particle":"","parse-names":false,"suffix":""},{"dropping-particle":"","family":"Popovich","given":"Michael","non-dropping-particle":"","parse-names":false,"suffix":""},{"dropping-particle":"","family":"Streicher","given":"Nicholas","non-dropping-particle":"","parse-names":false,"suffix":""},{"dropping-particle":"","family":"Lorincz","given":"Matthew","non-dropping-particle":"","parse-names":false,"suffix":""}],"container-title":"Brain Injury","id":"ITEM-1","issued":{"date-parts":[["2021"]]},"page":"1-7","publisher":"Taylor &amp; Francis","title":"Do male and female adolescents report symptoms differently after concussion?","type":"article-journal"},"uris":["http://www.mendeley.com/documents/?uuid=2c86f48f-8cd8-473e-bf05-959c85f2bf12"]},{"id":"ITEM-2","itemData":{"DOI":"10.1177/0363546513509962","ISSN":"03635465","PMID":"24197616","abstract":"Background: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concussions?","type":"article-journal","volume":"41"},"uris":["http://www.mendeley.com/documents/?uuid=72df52ae-30a1-480a-b8c3-752a43679e75"]},{"id":"ITEM-3","itemData":{"DOI":"10.1177/0363546509332497","ISSN":"03635465","PMID":"19460813","abstract":"Background: This study was designed to investigate differences in recovery in male and female soccer athletes. Hypotheses: Soccer players with a history of concussion will perform worse on neurocognitive testing than players without a history of concussion. Furthermore, female athletes will demonstrate poorer performance on neurocognitive testing than male athletes. Study Design: Cohort study (prognosis): Level of evidence, 2. Methods: Computer-based neuropsychological testing using reaction time, memory, and visual motor-speed composite scores of the ImPACT test battery was performed postconcussion in soccer players ranging in age from 8 to 24 years (N = 234; 141 females, 93 males). A multivariate analysis of variance was conducted to examine group differences in neurocognitive performance between male and female athletes with and without a history of concussion. Results: Soccer players with a history of at least 1 previous concussion performed significantly worse on ImPACT than those who had not sustained a prior concussion (F = 2.92, P =.03). In addition, female soccer players performed worse on neurocognitive testing (F = 2.72, P =.05) and also reported more symptoms (F = 20.1, P =.00001) than male soccer players. There was no significant difference in body mass index between male and female players (F =.04, P =.85). Conclusion: A history of concussion and gender may account for significant differences in postconcussive neurocognitive test scores in soccer players and may play a role in determining recovery. These differences do not appear to reflect differences in mass between genders and may be related to other gender-specific factors that deserve further study. © 2009 The Author(s).","author":[{"dropping-particle":"","family":"Colvin","given":"Alexis Chiang","non-dropping-particle":"","parse-names":false,"suffix":""},{"dropping-particle":"","family":"Mullen","given":"Jimmy","non-dropping-particle":"","parse-names":false,"suffix":""},{"dropping-particle":"","family":"Lovell","given":"Mark R.","non-dropping-particle":"","parse-names":false,"suffix":""},{"dropping-particle":"","family":"West","given":"Robin Vereeke","non-dropping-particle":"","parse-names":false,"suffix":""},{"dropping-particle":"","family":"Collins","given":"Micky W.","non-dropping-particle":"","parse-names":false,"suffix":""},{"dropping-particle":"","family":"Groh","given":"Megan","non-dropping-particle":"","parse-names":false,"suffix":""}],"container-title":"American Journal of Sports Medicine","id":"ITEM-3","issue":"9","issued":{"date-parts":[["2009"]]},"page":"1699-1704","title":"The role of concussion history and gender in recovery from soccer-related concussion","type":"article-journal","volume":"37"},"uris":["http://www.mendeley.com/documents/?uuid=b8b26554-f378-4fa6-bc43-702f6c605b6d"]},{"id":"ITEM-4","itemData":{"DOI":"10.1177/0009922815606417","ISBN":"0009-9228","ISSN":"19382707","PMID":"26378093","abstract":"Gender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Pediatrics","id":"ITEM-4","issue":"8","issued":{"date-parts":[["2016"]]},"page":"771-775","title":"Gender differences in recovery from sports-related concussion in adolescents","type":"article-journal","volume":"55"},"uris":["http://www.mendeley.com/documents/?uuid=759b2013-b89d-4e8c-b7a1-d1cbe89d9703"]},{"id":"ITEM-5","itemData":{"DOI":"10.3171/2013.9.PEDS13257","ISSN":"19330707","abstract":"Object. Sport-related concussions (SRCs) among youth athletes represent a significant public health concern. Prior research suggests that females fare worse symptomatically after an SRC. The authors aimed to assess sex differences in number, severity, and resolution of postconcussive symptoms using reliable change index (RCI) methodology applied to days to return to symptom baseline. Methods. Between 2009 and 2011, 740 youth athletes completed valid neurocognitive and symptom testing before and after an SRC using Immediate Post-Concussion Assessment and Cognitive Testing (ImPACT). A total of 122 female and 122 male athletes were matched on number of prior concussions, age, and number of days to first postconcussion test. At baseline and postconcussion, the authors compared each of the individual 22 symptoms on ImPACT to calculate individual symptom severity and aggregate symptom severity, or the Total Symptom Score (TSS). When comparing individual symptoms, the significance level for the comparison of each symptom was set at 0.05/22 = 0.0023. When comparing aggregate symptom severity, or TSS, a single value was compared, requiring an alpha set to 0.05. The number of days to return to baseline TSS was compared using RCI methods set at the 80% confidence interval, equal to a raw score point value of 9.18 on the TSS. Results. At baseline, females reported a greater severity for the symptom, \"sleeping less than usual,\" compared with males (0.88 ± 1.49 vs 0.31 ± 0.86, p &lt; 0.001). However, no other individual symptom severity differences were noted before or after SRC. At baseline, females exhibited a statistically significant greater aggregate symptom severity than males (7.24 ± 10.22 vs 4.10 ± 6.52, p = 0.005). Greater aggregate symptom severity for females was also found postconcussion (21.38 ± 19.02 vs 16.80 ± 17.07, p = 0.049). Females took longer to return to baseline TSS (9.1 ± 7.1 days vs 7.0 ± 5.1 days, p = 0.013). Conclusions. The results of this retrospective study indicate that females endorse a greater severity of symptoms at baseline and postconcussion than males without significantly different symptom profiles. Furthermore, after suffering an SRC, females take longer to return to their baseline symptom level. ©AANS, 2014.","author":[{"dropping-particle":"","family":"Zuckerman","given":"Scott L.","non-dropping-particle":"","parse-names":false,"suffix":""},{"dropping-particle":"","family":"Apple","given":"Rachel P.","non-dropping-particle":"","parse-names":false,"suffix":""},{"dropping-particle":"","family":"Odom","given":"Mitchell J.","non-dropping-particle":"","parse-names":false,"suffix":""},{"dropping-particle":"","family":"Lee","given":"Young M.","non-dropping-particle":"","parse-names":false,"suffix":""},{"dropping-particle":"","family":"Solomon","given":"Gary S.","non-dropping-particle":"","parse-names":false,"suffix":""},{"dropping-particle":"","family":"Sills","given":"Allen K.","non-dropping-particle":"","parse-names":false,"suffix":""}],"container-title":"Journal of Neurosurgery: Pediatrics","id":"ITEM-5","issue":"1","issued":{"date-parts":[["2014"]]},"page":"72-81","title":"Effect of sex on symptoms and return to baseline in sport-related concussion: Clinical article","type":"article-journal","volume":"13"},"uris":["http://www.mendeley.com/documents/?uuid=c03ccb4f-537a-444b-ac81-9b64e8553132"]},{"id":"ITEM-6","itemData":{"DOI":"10.1177/0363546515617746","ISSN":"15523365","PMID":"26672026","abstract":"Background: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Medicine","id":"ITEM-6","issue":"3","issued":{"date-parts":[["2016"]]},"page":"748-752","title":"Sex-based differences as a predictor of recovery trajectories in young athletes after a sports-related concussion","type":"article-journal","volume":"44"},"uris":["http://www.mendeley.com/documents/?uuid=891cdf79-e2f4-4631-b260-1d82cdccb86b"]}],"mendeley":{"formattedCitation":"(Alsalaheen et al., 2021; Baker et al., 2016; Colvin et al., 2009; Covassin et al., 2013; Ono et al., 2016; Zuckerman et al., 2014)","plainTextFormattedCitation":"(Alsalaheen et al., 2021; Baker et al., 2016; Colvin et al., 2009; Covassin et al., 2013; Ono et al., 2016; Zuckerman et al., 2014)","previouslyFormattedCitation":"(Alsalaheen et al., 2021; Baker et al., 2016; Colvin et al., 2009; Covassin et al., 2013; Ono et al., 2016; Zuckerman et al., 2014)"},"properties":{"noteIndex":0},"schema":"https://github.com/citation-style-language/schema/raw/master/csl-citation.json"}</w:instrText>
      </w:r>
      <w:r w:rsidR="00642E93">
        <w:fldChar w:fldCharType="separate"/>
      </w:r>
      <w:r w:rsidR="00130679" w:rsidRPr="00130679">
        <w:rPr>
          <w:noProof/>
        </w:rPr>
        <w:t>(Alsalaheen et al., 2021; Baker et al., 2016; Colvin et al., 2009; Covassin et al., 2013; Ono et al., 2016; Zuckerman et al., 2014)</w:t>
      </w:r>
      <w:r w:rsidR="00642E93">
        <w:fldChar w:fldCharType="end"/>
      </w:r>
      <w:r w:rsidR="00642E93">
        <w:t xml:space="preserve">. Given the identified differences in both recovery time and symptom reporting, we developed the purpose of the present </w:t>
      </w:r>
      <w:r w:rsidR="00326B33">
        <w:t xml:space="preserve">retrospective analysis to review symptom reporting across </w:t>
      </w:r>
      <w:r w:rsidR="002B39D2">
        <w:t>1</w:t>
      </w:r>
      <w:r w:rsidR="00DA7A9B">
        <w:t>3</w:t>
      </w:r>
      <w:r w:rsidR="00326B33">
        <w:t xml:space="preserve"> years of Post-Concussion Symptom Scale (PCSS) results </w:t>
      </w:r>
      <w:r w:rsidR="00EB0FED">
        <w:t>obtained at the time of Immediate Postconcussion Assessment and Cognitive Testing (ImPACT; ImPACT Applications, Inc, San Diego, CA)</w:t>
      </w:r>
      <w:r w:rsidR="00793335">
        <w:t xml:space="preserve"> that students complete during their concussion recovery</w:t>
      </w:r>
      <w:r w:rsidR="00EB0FED">
        <w:t xml:space="preserve">. </w:t>
      </w:r>
      <w:r w:rsidR="00793335">
        <w:t xml:space="preserve">Our rationale to explore trends in symptom reporting post-injury is that an increased understanding of symptom trajectories during the recovery process can influence the development </w:t>
      </w:r>
      <w:ins w:id="84" w:author="troy furutani" w:date="2021-05-18T11:05:00Z">
        <w:r w:rsidR="005E1310">
          <w:t xml:space="preserve">and justification </w:t>
        </w:r>
      </w:ins>
      <w:r w:rsidR="00793335">
        <w:t xml:space="preserve">of an empirically driven RTL protocol to improve student outcome.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t>Setting</w:t>
      </w:r>
      <w:r w:rsidR="00D12FD0">
        <w:t xml:space="preserve"> and Participants </w:t>
      </w:r>
    </w:p>
    <w:p w14:paraId="3C2182E2" w14:textId="78F3B2A5" w:rsidR="00642E93" w:rsidRDefault="002B39D2" w:rsidP="007F276C">
      <w:r>
        <w:tab/>
        <w:t xml:space="preserve">This study implemented retrospective analyses of data </w:t>
      </w:r>
      <w:r w:rsidR="00DA7A9B">
        <w:t xml:space="preserve">from adolescent athletes </w:t>
      </w:r>
      <w:r w:rsidR="00D12FD0">
        <w:t xml:space="preserve">ages 13 through 18 who sustained concussions between the 2007-2008 and 2019-2020 academic school </w:t>
      </w:r>
      <w:r w:rsidR="00D12FD0">
        <w:lastRenderedPageBreak/>
        <w:t>years</w:t>
      </w:r>
      <w:r w:rsidR="009F2970">
        <w:t xml:space="preserve"> in the state of Hawaii</w:t>
      </w:r>
      <w:r w:rsidR="00D12FD0">
        <w:t xml:space="preserve">. A total of 18,294 concussion injuries were identified for analysis, which were divided into four separate groups corresponding to the number of ImPACT tests completed during the gradual RTP process. Table 1 displays the number of individuals per number of ImPACT tests </w:t>
      </w:r>
      <w:commentRangeStart w:id="85"/>
      <w:r w:rsidR="00D12FD0">
        <w:t>completed</w:t>
      </w:r>
      <w:commentRangeEnd w:id="85"/>
      <w:r w:rsidR="00255E78">
        <w:rPr>
          <w:rStyle w:val="CommentReference"/>
        </w:rPr>
        <w:commentReference w:id="85"/>
      </w:r>
      <w:r w:rsidR="00D12FD0">
        <w:t xml:space="preserve">. </w:t>
      </w:r>
    </w:p>
    <w:p w14:paraId="4C43CF6D" w14:textId="68AFAFA1" w:rsidR="00D12FD0" w:rsidRDefault="00D12FD0" w:rsidP="007F276C">
      <w:pPr>
        <w:rPr>
          <w:b/>
          <w:bCs/>
          <w:i/>
          <w:iCs/>
        </w:rPr>
      </w:pPr>
      <w:r>
        <w:rPr>
          <w:b/>
          <w:bCs/>
          <w:i/>
          <w:iCs/>
        </w:rPr>
        <w:t>Insert Table 1 Here</w:t>
      </w:r>
    </w:p>
    <w:p w14:paraId="36F19CC3" w14:textId="6E2BDCA2" w:rsidR="0099088B" w:rsidRPr="0099088B" w:rsidRDefault="0099088B" w:rsidP="0099088B">
      <w:pPr>
        <w:pStyle w:val="Heading2"/>
      </w:pPr>
      <w:r>
        <w:t>Outcome Measure</w:t>
      </w:r>
    </w:p>
    <w:p w14:paraId="68D84E93" w14:textId="383BBED2" w:rsidR="00C21DA6" w:rsidRDefault="0099088B" w:rsidP="007F276C">
      <w:r>
        <w:tab/>
        <w:t xml:space="preserve">The primary outcome measure analyzed for this study was PCSS severity ratings obtained at the time of ImPACT testing. The PCSS is a 22-item, formal questionnaire designed to quantify the severity of post-concussion symptoms from the six concussion symptom clusters identified by </w:t>
      </w:r>
      <w:r>
        <w:fldChar w:fldCharType="begin" w:fldLock="1"/>
      </w:r>
      <w:r w:rsidR="00130679">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fldChar w:fldCharType="separate"/>
      </w:r>
      <w:r w:rsidRPr="0099088B">
        <w:rPr>
          <w:noProof/>
        </w:rPr>
        <w:t xml:space="preserve">Harmon et al. </w:t>
      </w:r>
      <w:r>
        <w:rPr>
          <w:noProof/>
        </w:rPr>
        <w:t>(</w:t>
      </w:r>
      <w:r w:rsidRPr="0099088B">
        <w:rPr>
          <w:noProof/>
        </w:rPr>
        <w:t>2019</w:t>
      </w:r>
      <w:r>
        <w:rPr>
          <w:noProof/>
        </w:rPr>
        <w:t>) and</w:t>
      </w:r>
      <w:r w:rsidRPr="0099088B">
        <w:rPr>
          <w:noProof/>
        </w:rPr>
        <w:t xml:space="preserve"> Lumba-Brown et al. </w:t>
      </w:r>
      <w:r>
        <w:rPr>
          <w:noProof/>
        </w:rPr>
        <w:t>(</w:t>
      </w:r>
      <w:r w:rsidRPr="0099088B">
        <w:rPr>
          <w:noProof/>
        </w:rPr>
        <w:t>2019)</w:t>
      </w:r>
      <w:r>
        <w:fldChar w:fldCharType="end"/>
      </w:r>
      <w:r>
        <w:t xml:space="preserve"> where individual symptoms are rated 0 (</w:t>
      </w:r>
      <w:r>
        <w:rPr>
          <w:i/>
          <w:iCs/>
        </w:rPr>
        <w:t>no symptoms</w:t>
      </w:r>
      <w:r>
        <w:t>) to 6 (</w:t>
      </w:r>
      <w:r>
        <w:rPr>
          <w:i/>
          <w:iCs/>
        </w:rPr>
        <w:t>severe symptoms</w:t>
      </w:r>
      <w:r>
        <w:t>)</w:t>
      </w:r>
      <w:r w:rsidR="00D63BFB">
        <w:t xml:space="preserve"> and the total symptom severity score represents the sum of the 22 rated symptoms</w:t>
      </w:r>
      <w:r>
        <w:t xml:space="preserve">. The six symptom clusters include: (a) headache-migraine symptoms, (b) cognitive symptoms, (c) anxiety-mood symptoms, (d) ocular-motor symptoms, (e) vestibular symptoms, and (f) sleep symptoms. </w:t>
      </w:r>
      <w:r w:rsidR="008C7B55">
        <w:t xml:space="preserve">Table 2 displays the individual symptoms from the PCSS that correspond to the six symptom clusters as well as the </w:t>
      </w:r>
      <w:r w:rsidR="00B01BBA">
        <w:t>maximum</w:t>
      </w:r>
      <w:r w:rsidR="008C7B55">
        <w:t xml:space="preserve"> severity ratings for each symptom cluster. </w:t>
      </w:r>
    </w:p>
    <w:p w14:paraId="3C605F7D" w14:textId="4C6737BC" w:rsidR="008C7B55" w:rsidRDefault="008C7B55" w:rsidP="007F276C">
      <w:pPr>
        <w:rPr>
          <w:b/>
          <w:bCs/>
          <w:i/>
          <w:iCs/>
        </w:rPr>
      </w:pPr>
      <w:r>
        <w:rPr>
          <w:b/>
          <w:bCs/>
          <w:i/>
          <w:iCs/>
        </w:rPr>
        <w:t>Insert Table 2 Here</w:t>
      </w:r>
    </w:p>
    <w:p w14:paraId="2ED210B9" w14:textId="6225D32D" w:rsidR="006772EB" w:rsidRPr="006772EB" w:rsidRDefault="00D63BFB" w:rsidP="00D63BFB">
      <w:pPr>
        <w:pStyle w:val="Heading2"/>
      </w:pPr>
      <w:r>
        <w:t xml:space="preserve">Statistical Analysis </w:t>
      </w:r>
    </w:p>
    <w:p w14:paraId="5730C49D" w14:textId="12259131" w:rsidR="008C7B55" w:rsidRDefault="00D63BFB" w:rsidP="007F276C">
      <w:r>
        <w:tab/>
        <w:t xml:space="preserve">Descriptive statistics were calculated to characterize the range of symptom severity ratings between genders across the six symptom clusters and the total symptom severity score. Additionally, </w:t>
      </w:r>
      <w:r w:rsidR="001B4BD8">
        <w:t xml:space="preserve">descriptive statistics on the duration of time between test dates for students completing multiple ImPACT tests were calculated to provide insight on the time required to complete the RTP protocol. </w:t>
      </w:r>
    </w:p>
    <w:p w14:paraId="463FCC5B" w14:textId="1B7DEF2E" w:rsidR="001B4BD8" w:rsidRDefault="001B4BD8" w:rsidP="007F276C">
      <w:r>
        <w:lastRenderedPageBreak/>
        <w:tab/>
        <w:t>To evaluate a potential interaction between symptom cluster severity rating and gender,</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gender and </w:t>
      </w:r>
      <w:r w:rsidR="00FC4940">
        <w:t xml:space="preserve">the </w:t>
      </w:r>
      <w:r>
        <w:t xml:space="preserve">total number of ImPACT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E435D4" w:rsidR="009F2970" w:rsidRDefault="009F2970" w:rsidP="009F2970">
      <w:pPr>
        <w:pStyle w:val="Heading2"/>
      </w:pPr>
      <w:r>
        <w:t>Duration of Time between ImPACT Tests</w:t>
      </w:r>
    </w:p>
    <w:p w14:paraId="6CF1C853" w14:textId="500DD44D" w:rsidR="009F2970" w:rsidRDefault="009F2970" w:rsidP="009F2970">
      <w:r>
        <w:tab/>
        <w:t xml:space="preserve">On average, students who completed two post-injury ImPACT tests completed the second test 5.95 days following the first test. Students who completed three ImPACT tests completed the third test an average of 11.61 days following the first test. For students who completed four ImPACT post-injury tests, the average duration of time between the first and fourth tests was identified to be 18.18 days. Table 3 provides a complete </w:t>
      </w:r>
      <w:r w:rsidR="007C0BBE">
        <w:t xml:space="preserve">breakdown of the duration of time between tests for each set of students corresponding to the number of tests completed. </w:t>
      </w:r>
    </w:p>
    <w:p w14:paraId="3D967467" w14:textId="007BAFBD" w:rsidR="007C0BBE" w:rsidRDefault="007C0BBE" w:rsidP="009F2970">
      <w:pPr>
        <w:rPr>
          <w:b/>
          <w:bCs/>
          <w:i/>
          <w:iCs/>
        </w:rPr>
      </w:pPr>
      <w:r>
        <w:rPr>
          <w:b/>
          <w:bCs/>
          <w:i/>
          <w:iCs/>
        </w:rPr>
        <w:t>Insert Table 3 Here</w:t>
      </w:r>
    </w:p>
    <w:p w14:paraId="3E00A4E1" w14:textId="77777777" w:rsidR="00C87092" w:rsidRPr="00C87092" w:rsidRDefault="00C87092" w:rsidP="00C87092">
      <w:pPr>
        <w:pStyle w:val="Heading2"/>
      </w:pPr>
      <w:r>
        <w:t xml:space="preserve">Symptom Cluster Severity Rating and Gender Interaction </w:t>
      </w:r>
    </w:p>
    <w:p w14:paraId="68BB09D7" w14:textId="1138A1EC" w:rsidR="00C87092" w:rsidRDefault="00C87092" w:rsidP="00C87092">
      <w:pPr>
        <w:pStyle w:val="Heading3"/>
      </w:pPr>
      <w:r>
        <w:t xml:space="preserve">Completed One Test </w:t>
      </w:r>
    </w:p>
    <w:p w14:paraId="44A8849F" w14:textId="07430E3C" w:rsidR="00C87092" w:rsidRPr="00496E39" w:rsidRDefault="00C87092" w:rsidP="00C87092">
      <w:pPr>
        <w:rPr>
          <w:u w:val="single"/>
        </w:rPr>
      </w:pPr>
      <w:r>
        <w:tab/>
        <w:t>Table 4 displays descriptive statistics of</w:t>
      </w:r>
      <w:r w:rsidR="007D2758">
        <w:t xml:space="preserve"> non-normalized and normalized</w:t>
      </w:r>
      <w:r>
        <w:t xml:space="preserve"> cluster severity ratings for students who completed one post-inju</w:t>
      </w:r>
      <w:r w:rsidR="008A19F0">
        <w:t>ry ImPACT test</w:t>
      </w:r>
      <w:r w:rsidR="009E479B">
        <w:t>, and t</w:t>
      </w:r>
      <w:r w:rsidR="008A19F0">
        <w:t xml:space="preserve">he ANOVA results are reported in Table 5. The symptom cluster-by-gender interaction effect was significant, </w:t>
      </w:r>
      <w:r w:rsidR="008A19F0">
        <w:rPr>
          <w:i/>
          <w:iCs/>
        </w:rPr>
        <w:t>F</w:t>
      </w:r>
      <w:r w:rsidR="008A19F0">
        <w:t xml:space="preserve">(5, </w:t>
      </w:r>
      <w:r w:rsidR="008A19F0">
        <w:lastRenderedPageBreak/>
        <w:t xml:space="preserve">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genders.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4513F7B2" w14:textId="64DA1926" w:rsidR="00A5185A" w:rsidRDefault="00A5185A" w:rsidP="009E4F3D">
      <w:pPr>
        <w:rPr>
          <w:b/>
          <w:bCs/>
          <w:i/>
          <w:iCs/>
        </w:rPr>
      </w:pPr>
      <w:r>
        <w:rPr>
          <w:b/>
          <w:bCs/>
          <w:i/>
          <w:iCs/>
        </w:rPr>
        <w:t xml:space="preserve">Insert </w:t>
      </w:r>
      <w:r w:rsidR="003517C9">
        <w:rPr>
          <w:b/>
          <w:bCs/>
          <w:i/>
          <w:iCs/>
        </w:rPr>
        <w:t>Table 4 Here</w:t>
      </w:r>
    </w:p>
    <w:p w14:paraId="0FCBA25D" w14:textId="1D4438EB" w:rsidR="003517C9" w:rsidRDefault="003517C9" w:rsidP="003517C9">
      <w:pPr>
        <w:rPr>
          <w:b/>
          <w:bCs/>
          <w:i/>
          <w:iCs/>
        </w:rPr>
      </w:pPr>
      <w:r>
        <w:rPr>
          <w:b/>
          <w:bCs/>
          <w:i/>
          <w:iCs/>
        </w:rPr>
        <w:t>Insert Table 5 Here</w:t>
      </w:r>
    </w:p>
    <w:p w14:paraId="3B575928" w14:textId="2B71317A" w:rsidR="00E15818" w:rsidRDefault="004C583D" w:rsidP="004C583D">
      <w:pPr>
        <w:pStyle w:val="Heading3"/>
      </w:pPr>
      <w:r>
        <w:t>Completed Two Tests</w:t>
      </w:r>
    </w:p>
    <w:p w14:paraId="1E06CC2E" w14:textId="1D7265FF" w:rsidR="00060BAA" w:rsidRDefault="00060BAA" w:rsidP="00060BAA">
      <w:r>
        <w:tab/>
      </w:r>
      <w:r>
        <w:rPr>
          <w:b/>
          <w:bCs/>
        </w:rPr>
        <w:t xml:space="preserve">Test One. </w:t>
      </w:r>
      <w:r>
        <w:t xml:space="preserve">Table 6 displays descriptive statistics of non-normalized and normalized cluster severity ratings for students who completed two post-injury ImPACT tests, and the ANOVA results corresponding to test one are reported in Table 7. The symptom cluster-by-gender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w:t>
      </w:r>
      <w:r>
        <w:lastRenderedPageBreak/>
        <w:t xml:space="preserve">cluster significantly higher than other clusters when compared to their respective genders.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ratings within genders,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46611CF1" w14:textId="64893842" w:rsidR="00F70048" w:rsidRDefault="00F70048" w:rsidP="00060BAA">
      <w:pPr>
        <w:rPr>
          <w:b/>
          <w:bCs/>
          <w:i/>
          <w:iCs/>
        </w:rPr>
      </w:pPr>
      <w:r>
        <w:rPr>
          <w:b/>
          <w:bCs/>
          <w:i/>
          <w:iCs/>
        </w:rPr>
        <w:t>Insert Table 6 Here</w:t>
      </w:r>
    </w:p>
    <w:p w14:paraId="7F402F96" w14:textId="1DF6AC51" w:rsidR="00F70048" w:rsidRPr="00F70048" w:rsidRDefault="00F70048" w:rsidP="00060BAA">
      <w:r>
        <w:rPr>
          <w:b/>
          <w:bCs/>
          <w:i/>
          <w:iCs/>
        </w:rPr>
        <w:t>Insert Table 7 Here</w:t>
      </w:r>
    </w:p>
    <w:p w14:paraId="7EDE7940" w14:textId="64036250" w:rsidR="00EA7384" w:rsidRPr="00EA7384" w:rsidRDefault="001F06F5" w:rsidP="001F06F5">
      <w:r>
        <w:tab/>
      </w:r>
      <w:r>
        <w:rPr>
          <w:b/>
          <w:bCs/>
        </w:rPr>
        <w:t xml:space="preserve">Test Two. </w:t>
      </w:r>
      <w:r>
        <w:t xml:space="preserve">The ANOVA results corresponding to test two are presented in Table 8, and the symptom cluster-by-gender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genders.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genders,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3083D8D5" w14:textId="1B264607" w:rsidR="00060BAA" w:rsidRDefault="00EA7384" w:rsidP="00060BAA">
      <w:pPr>
        <w:rPr>
          <w:b/>
          <w:bCs/>
          <w:i/>
          <w:iCs/>
        </w:rPr>
      </w:pPr>
      <w:r>
        <w:rPr>
          <w:b/>
          <w:bCs/>
          <w:i/>
          <w:iCs/>
        </w:rPr>
        <w:t>Insert Table 8 Here</w:t>
      </w:r>
    </w:p>
    <w:p w14:paraId="26593DE8" w14:textId="20ACB8A6" w:rsidR="00EA7384" w:rsidRDefault="00EA7384" w:rsidP="00EA7384">
      <w:pPr>
        <w:pStyle w:val="Heading3"/>
      </w:pPr>
      <w:r>
        <w:lastRenderedPageBreak/>
        <w:t>Completed Three Tests</w:t>
      </w:r>
    </w:p>
    <w:p w14:paraId="2CB1934E" w14:textId="77777777" w:rsidR="00712BCC" w:rsidRPr="00EA7384" w:rsidRDefault="00337782" w:rsidP="00712BCC">
      <w:r>
        <w:tab/>
      </w:r>
      <w:r w:rsidRPr="00337782">
        <w:rPr>
          <w:b/>
          <w:bCs/>
        </w:rPr>
        <w:t>Test One.</w:t>
      </w:r>
      <w:r>
        <w:rPr>
          <w:b/>
          <w:bCs/>
        </w:rPr>
        <w:t xml:space="preserve"> </w:t>
      </w:r>
      <w:r w:rsidR="00C15AF8">
        <w:t>Table 9 displays descriptive statistics of non-normalized and normalized cluster severity ratings for students who completed t</w:t>
      </w:r>
      <w:r w:rsidR="00506748">
        <w:t>hree</w:t>
      </w:r>
      <w:r w:rsidR="00C15AF8">
        <w:t xml:space="preserve"> post-injury ImPACT tests, and the ANOVA results corresponding to test one are reported in Table </w:t>
      </w:r>
      <w:r w:rsidR="00506748">
        <w:t>10</w:t>
      </w:r>
      <w:r w:rsidR="00C15AF8">
        <w:t xml:space="preserve">. The symptom cluster-by-gender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genders.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genders,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B9581E7" w14:textId="262F2F1E" w:rsidR="00712BCC" w:rsidRDefault="00712BCC" w:rsidP="00712BCC">
      <w:pPr>
        <w:rPr>
          <w:b/>
          <w:bCs/>
          <w:i/>
          <w:iCs/>
        </w:rPr>
      </w:pPr>
      <w:r>
        <w:rPr>
          <w:b/>
          <w:bCs/>
          <w:i/>
          <w:iCs/>
        </w:rPr>
        <w:t>Insert Table 9 Here</w:t>
      </w:r>
    </w:p>
    <w:p w14:paraId="41A5562E" w14:textId="235EA8A4" w:rsidR="00712BCC" w:rsidRPr="00F70048" w:rsidRDefault="00712BCC" w:rsidP="00712BCC">
      <w:r>
        <w:rPr>
          <w:b/>
          <w:bCs/>
          <w:i/>
          <w:iCs/>
        </w:rPr>
        <w:t>Insert Table 10 Here</w:t>
      </w:r>
    </w:p>
    <w:p w14:paraId="46C803BA" w14:textId="618ED96D" w:rsidR="00506748" w:rsidRDefault="001D215C" w:rsidP="001D215C">
      <w:pPr>
        <w:ind w:firstLine="720"/>
      </w:pPr>
      <w:r>
        <w:rPr>
          <w:b/>
          <w:bCs/>
        </w:rPr>
        <w:t xml:space="preserve">Test Three. </w:t>
      </w:r>
      <w:r>
        <w:t xml:space="preserve">The ANOVA results corresponding to test three are presented in Table 11, and the symptom cluster-by-gender interaction effect was significant, </w:t>
      </w:r>
      <w:r>
        <w:rPr>
          <w:i/>
          <w:iCs/>
        </w:rPr>
        <w:t>F</w:t>
      </w:r>
      <w:r>
        <w:t xml:space="preserve">(5, 13,356) = 2.60, </w:t>
      </w:r>
      <w:r>
        <w:rPr>
          <w:i/>
          <w:iCs/>
        </w:rPr>
        <w:t xml:space="preserve">p </w:t>
      </w:r>
      <w:r>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.001). Direct comparison between genders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Within genders, both females and males rated symptoms from the headache-</w:t>
      </w:r>
      <w:r w:rsidR="00287C51">
        <w:lastRenderedPageBreak/>
        <w:t xml:space="preserve">migraine, cognitive, and sleep clusters with the highest severity. Differences between these three clusters was not significant when comparing ratings within genders, </w:t>
      </w:r>
      <w:r w:rsidR="00287C51">
        <w:rPr>
          <w:i/>
          <w:iCs/>
        </w:rPr>
        <w:t xml:space="preserve">p </w:t>
      </w:r>
      <w:r w:rsidR="00287C51">
        <w:t>&gt; .05.</w:t>
      </w:r>
    </w:p>
    <w:p w14:paraId="403812F9" w14:textId="20E4C7A7" w:rsidR="00287C51" w:rsidRDefault="00287C51" w:rsidP="00287C51">
      <w:pPr>
        <w:rPr>
          <w:b/>
          <w:bCs/>
          <w:i/>
          <w:iCs/>
        </w:rPr>
      </w:pPr>
      <w:r>
        <w:rPr>
          <w:b/>
          <w:bCs/>
          <w:i/>
          <w:iCs/>
        </w:rPr>
        <w:t>Insert Table 11 Here</w:t>
      </w:r>
    </w:p>
    <w:p w14:paraId="03CC0393" w14:textId="1C5706C9" w:rsidR="00287C51" w:rsidRPr="00287C51" w:rsidRDefault="00287C51" w:rsidP="00287C51">
      <w:pPr>
        <w:pStyle w:val="Heading3"/>
      </w:pPr>
      <w:r>
        <w:t>Completed Four Tests</w:t>
      </w:r>
    </w:p>
    <w:p w14:paraId="7C93F55A" w14:textId="71C0DCD5" w:rsidR="00506748" w:rsidRDefault="00287C51" w:rsidP="00C15AF8">
      <w:r>
        <w:tab/>
      </w:r>
      <w:r>
        <w:rPr>
          <w:b/>
          <w:bCs/>
        </w:rPr>
        <w:t>Test One.</w:t>
      </w:r>
      <w:r>
        <w:t xml:space="preserve"> </w:t>
      </w:r>
      <w:r w:rsidR="00E8553A">
        <w:t xml:space="preserve">Table 12 displays descriptive statistics of non-normalized and normalized cluster severity ratings for students who completed four post-injury ImPACT tests, and the ANOVA results corresponding to test one are reported in Table 13. The symptom cluster-by-gender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gender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genders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8862B08" w14:textId="663699D0" w:rsidR="00CD00E1" w:rsidRDefault="00CD00E1" w:rsidP="00CD00E1">
      <w:pPr>
        <w:rPr>
          <w:b/>
          <w:bCs/>
          <w:i/>
          <w:iCs/>
        </w:rPr>
      </w:pPr>
      <w:r>
        <w:rPr>
          <w:b/>
          <w:bCs/>
          <w:i/>
          <w:iCs/>
        </w:rPr>
        <w:t>Insert Table 12 Here</w:t>
      </w:r>
    </w:p>
    <w:p w14:paraId="0EE4BF28" w14:textId="246C1BF7" w:rsidR="00CD00E1" w:rsidRDefault="00CD00E1" w:rsidP="00C15AF8">
      <w:r>
        <w:rPr>
          <w:b/>
          <w:bCs/>
          <w:i/>
          <w:iCs/>
        </w:rPr>
        <w:t>Insert Table 13 Here</w:t>
      </w:r>
    </w:p>
    <w:p w14:paraId="72597FA5" w14:textId="558BF5B3" w:rsidR="0004242D" w:rsidRPr="00FC071A" w:rsidRDefault="00CD00E1" w:rsidP="00C15AF8">
      <w:r>
        <w:tab/>
      </w:r>
      <w:r>
        <w:rPr>
          <w:b/>
          <w:bCs/>
        </w:rPr>
        <w:t xml:space="preserve">Test Four. </w:t>
      </w:r>
      <w:r>
        <w:t xml:space="preserve">The ANOVA results corresponding to test four are presented in Table 14, and the symptom cluster-by-gender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w:t>
      </w:r>
      <w:r w:rsidR="003C45BC">
        <w:lastRenderedPageBreak/>
        <w:t>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&lt; .001). Direct comparison between genders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genders, males were observed to not report </w:t>
      </w:r>
      <w:r w:rsidR="00FC071A">
        <w:t xml:space="preserve">severity ratings with significant differences across all clusters, </w:t>
      </w:r>
      <w:r w:rsidR="00FC071A">
        <w:rPr>
          <w:i/>
          <w:iCs/>
        </w:rPr>
        <w:t xml:space="preserve">p </w:t>
      </w:r>
      <w:r w:rsidR="00FC071A">
        <w:t>&gt; .05. 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75A989AB" w14:textId="73B63A6A" w:rsidR="000D5B19" w:rsidRDefault="000D5B19" w:rsidP="000D5B19">
      <w:r>
        <w:rPr>
          <w:b/>
          <w:bCs/>
          <w:i/>
          <w:iCs/>
        </w:rPr>
        <w:t>Insert Table 14 Here</w:t>
      </w:r>
    </w:p>
    <w:p w14:paraId="67C1544E" w14:textId="0E07DFE6" w:rsidR="000D5B19" w:rsidRDefault="000D5B19" w:rsidP="000D5B19">
      <w:pPr>
        <w:pStyle w:val="Heading2"/>
      </w:pPr>
      <w:r>
        <w:t>Total Symptom</w:t>
      </w:r>
      <w:r w:rsidRPr="000D5B19">
        <w:t xml:space="preserve"> </w:t>
      </w:r>
      <w:ins w:id="86" w:author="troy furutani" w:date="2021-05-22T10:36:00Z">
        <w:r w:rsidR="00F805EF">
          <w:t xml:space="preserve">Score </w:t>
        </w:r>
      </w:ins>
      <w:del w:id="87" w:author="troy furutani" w:date="2021-05-22T10:36:00Z">
        <w:r w:rsidRPr="000D5B19" w:rsidDel="00F805EF">
          <w:delText xml:space="preserve">Severity Rating </w:delText>
        </w:r>
      </w:del>
      <w:r w:rsidRPr="000D5B19">
        <w:t>a</w:t>
      </w:r>
      <w:r>
        <w:t xml:space="preserve">t Test One across Number of Tests Completed </w:t>
      </w:r>
    </w:p>
    <w:p w14:paraId="1FE60822" w14:textId="51108D5B" w:rsidR="000D5B19" w:rsidRPr="00F00534" w:rsidRDefault="000D5B19" w:rsidP="000D5B19">
      <w:r>
        <w:tab/>
        <w:t>Table 15 displays descriptive statistics of test one total symptom severity scores by gender and the number of tests completed</w:t>
      </w:r>
      <w:r w:rsidR="0077053F">
        <w:t xml:space="preserve">, and the ANOVA results are reported in Table 16. The total tests completed-by-gender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tests completed and gender were examined. The difference in test one total symptom severity rating between total tests completed was significant, </w:t>
      </w:r>
      <w:r w:rsidR="0077053F">
        <w:rPr>
          <w:i/>
          <w:iCs/>
        </w:rPr>
        <w:t>F</w:t>
      </w:r>
      <w:r w:rsidR="0077053F">
        <w:t xml:space="preserve">(3, 18,286) = 61.09, </w:t>
      </w:r>
      <w:r w:rsidR="0077053F">
        <w:rPr>
          <w:i/>
          <w:iCs/>
        </w:rPr>
        <w:t xml:space="preserve">p </w:t>
      </w:r>
      <w:r w:rsidR="0077053F">
        <w:t xml:space="preserve">&lt; .001. The difference in test one total symptom severity rating between genders was also determined to be significant, </w:t>
      </w:r>
      <w:r w:rsidR="0077053F">
        <w:rPr>
          <w:i/>
          <w:iCs/>
        </w:rPr>
        <w:t>F</w:t>
      </w:r>
      <w:r w:rsidR="0077053F">
        <w:t xml:space="preserve">(1, 18,286) = 112.44, </w:t>
      </w:r>
      <w:r w:rsidR="0077053F">
        <w:rPr>
          <w:i/>
          <w:iCs/>
        </w:rPr>
        <w:t>p</w:t>
      </w:r>
      <w:r w:rsidR="0077053F">
        <w:t xml:space="preserve"> &lt; .001. Students who completed four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192E3A">
        <w:t xml:space="preserve">test one </w:t>
      </w:r>
      <w:r w:rsidR="0077053F">
        <w:t xml:space="preserve">total symptom severity scores than students who completed </w:t>
      </w:r>
      <w:r w:rsidR="00192E3A">
        <w:t>three tests (</w:t>
      </w:r>
      <w:r w:rsidR="00192E3A">
        <w:rPr>
          <w:i/>
          <w:iCs/>
        </w:rPr>
        <w:t xml:space="preserve">M </w:t>
      </w:r>
      <w:r w:rsidR="00192E3A">
        <w:t xml:space="preserve">= 16.09, </w:t>
      </w:r>
      <w:r w:rsidR="00192E3A">
        <w:rPr>
          <w:i/>
          <w:iCs/>
        </w:rPr>
        <w:t xml:space="preserve">SD </w:t>
      </w:r>
      <w:r w:rsidR="00192E3A">
        <w:t>– 18.10), two tests (</w:t>
      </w:r>
      <w:r w:rsidR="00192E3A">
        <w:rPr>
          <w:i/>
          <w:iCs/>
        </w:rPr>
        <w:t xml:space="preserve">M </w:t>
      </w:r>
      <w:r w:rsidR="00192E3A">
        <w:t xml:space="preserve">= 13.31, </w:t>
      </w:r>
      <w:r w:rsidR="00192E3A">
        <w:rPr>
          <w:i/>
          <w:iCs/>
        </w:rPr>
        <w:t xml:space="preserve">SD </w:t>
      </w:r>
      <w:r w:rsidR="00724379">
        <w:t>=</w:t>
      </w:r>
      <w:r w:rsidR="00192E3A">
        <w:t xml:space="preserve"> 16.76), and one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test and two tests, one test and three tests, and </w:t>
      </w:r>
      <w:r w:rsidR="00192E3A">
        <w:lastRenderedPageBreak/>
        <w:t>two tests and three 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17.95) reported significantly higher test one severity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2F67C8F5" w:rsidR="008C78AC" w:rsidRDefault="008C78AC" w:rsidP="008C78AC">
      <w:pPr>
        <w:rPr>
          <w:b/>
          <w:bCs/>
          <w:i/>
          <w:iCs/>
        </w:rPr>
      </w:pPr>
      <w:r>
        <w:rPr>
          <w:b/>
          <w:bCs/>
          <w:i/>
          <w:iCs/>
        </w:rPr>
        <w:t>Insert Table 15 Here</w:t>
      </w:r>
    </w:p>
    <w:p w14:paraId="30391240" w14:textId="6A255257" w:rsidR="008C78AC" w:rsidRDefault="008C78AC" w:rsidP="008C78AC">
      <w:pPr>
        <w:rPr>
          <w:b/>
          <w:bCs/>
          <w:i/>
          <w:iCs/>
        </w:rPr>
      </w:pPr>
      <w:r>
        <w:rPr>
          <w:b/>
          <w:bCs/>
          <w:i/>
          <w:iCs/>
        </w:rPr>
        <w:t>Insert Table 16 Here</w:t>
      </w:r>
    </w:p>
    <w:p w14:paraId="34D4BBFB" w14:textId="77777777" w:rsidR="008C78AC" w:rsidRDefault="008C78AC" w:rsidP="008C78AC">
      <w:pPr>
        <w:rPr>
          <w:b/>
          <w:bCs/>
          <w:i/>
          <w:iCs/>
        </w:rPr>
      </w:pPr>
    </w:p>
    <w:p w14:paraId="20715150" w14:textId="4F85BB23" w:rsidR="008C78AC" w:rsidRDefault="008C78AC" w:rsidP="008C78AC">
      <w:pPr>
        <w:pStyle w:val="Heading1"/>
      </w:pPr>
      <w:r>
        <w:t>Discussion</w:t>
      </w:r>
    </w:p>
    <w:p w14:paraId="7E7861E4" w14:textId="67AF276C" w:rsidR="00536CB8" w:rsidRDefault="00130679" w:rsidP="008C78AC">
      <w:r>
        <w:tab/>
        <w:t xml:space="preserve">The purpose of this retrospective analysis was to evaluate trends in symptom reporting over 13 years of ImPACT testing across the state of Hawaii in 13 to 18-year-olds. </w:t>
      </w:r>
      <w:r w:rsidR="00D12097">
        <w:t xml:space="preserve">Results were consistent with previous studies evaluating the relationship between symptom reporting and gender that have identified females to report higher ratings of symptom severity following a concussion </w:t>
      </w:r>
      <w:r w:rsidR="00D12097">
        <w:fldChar w:fldCharType="begin" w:fldLock="1"/>
      </w:r>
      <w:r w:rsidR="00176883">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concussions?","type":"article-journal","volume":"41"},"uris":["http://www.mendeley.com/documents/?uuid=72df52ae-30a1-480a-b8c3-752a43679e75"]},{"id":"ITEM-3","itemData":{"DOI":"10.1177/0363546509332497","ISSN":"03635465","PMID":"19460813","abstract":"Background: This study was designed to investigate differences in recovery in male and female soccer athletes. Hypotheses: Soccer players with a history of concussion will perform worse on neurocognitive testing than players without a history of concussion. Furthermore, female athletes will demonstrate poorer performance on neurocognitive testing than male athletes. Study Design: Cohort study (prognosis): Level of evidence, 2. Methods: Computer-based neuropsychological testing using reaction time, memory, and visual motor-speed composite scores of the ImPACT test battery was performed postconcussion in soccer players ranging in age from 8 to 24 years (N = 234; 141 females, 93 males). A multivariate analysis of variance was conducted to examine group differences in neurocognitive performance between male and female athletes with and without a history of concussion. Results: Soccer players with a history of at least 1 previous concussion performed significantly worse on ImPACT than those who had not sustained a prior concussion (F = 2.92, P =.03). In addition, female soccer players performed worse on neurocognitive testing (F = 2.72, P =.05) and also reported more symptoms (F = 20.1, P =.00001) than male soccer players. There was no significant difference in body mass index between male and female players (F =.04, P =.85). Conclusion: A history of concussion and gender may account for significant differences in postconcussive neurocognitive test scores in soccer players and may play a role in determining recovery. These differences do not appear to reflect differences in mass between genders and may be related to other gender-specific factors that deserve further study. © 2009 The Author(s).","author":[{"dropping-particle":"","family":"Colvin","given":"Alexis Chiang","non-dropping-particle":"","parse-names":false,"suffix":""},{"dropping-particle":"","family":"Mullen","given":"Jimmy","non-dropping-particle":"","parse-names":false,"suffix":""},{"dropping-particle":"","family":"Lovell","given":"Mark R.","non-dropping-particle":"","parse-names":false,"suffix":""},{"dropping-particle":"","family":"West","given":"Robin Vereeke","non-dropping-particle":"","parse-names":false,"suffix":""},{"dropping-particle":"","family":"Collins","given":"Micky W.","non-dropping-particle":"","parse-names":false,"suffix":""},{"dropping-particle":"","family":"Groh","given":"Megan","non-dropping-particle":"","parse-names":false,"suffix":""}],"container-title":"American Journal of Sports Medicine","id":"ITEM-3","issue":"9","issued":{"date-parts":[["2009"]]},"page":"1699-1704","title":"The role of concussion history and gender in recovery from soccer-related concussion","type":"article-journal","volume":"37"},"uris":["http://www.mendeley.com/documents/?uuid=b8b26554-f378-4fa6-bc43-702f6c605b6d"]},{"id":"ITEM-4","itemData":{"DOI":"10.3171/2013.9.PEDS13257","ISSN":"19330707","abstract":"Object. Sport-related concussions (SRCs) among youth athletes represent a significant public health concern. Prior research suggests that females fare worse symptomatically after an SRC. The authors aimed to assess sex differences in number, severity, and resolution of postconcussive symptoms using reliable change index (RCI) methodology applied to days to return to symptom baseline. Methods. Between 2009 and 2011, 740 youth athletes completed valid neurocognitive and symptom testing before and after an SRC using Immediate Post-Concussion Assessment and Cognitive Testing (ImPACT). A total of 122 female and 122 male athletes were matched on number of prior concussions, age, and number of days to first postconcussion test. At baseline and postconcussion, the authors compared each of the individual 22 symptoms on ImPACT to calculate individual symptom severity and aggregate symptom severity, or the Total Symptom Score (TSS). When comparing individual symptoms, the significance level for the comparison of each symptom was set at 0.05/22 = 0.0023. When comparing aggregate symptom severity, or TSS, a single value was compared, requiring an alpha set to 0.05. The number of days to return to baseline TSS was compared using RCI methods set at the 80% confidence interval, equal to a raw score point value of 9.18 on the TSS. Results. At baseline, females reported a greater severity for the symptom, \"sleeping less than usual,\" compared with males (0.88 ± 1.49 vs 0.31 ± 0.86, p &lt; 0.001). However, no other individual symptom severity differences were noted before or after SRC. At baseline, females exhibited a statistically significant greater aggregate symptom severity than males (7.24 ± 10.22 vs 4.10 ± 6.52, p = 0.005). Greater aggregate symptom severity for females was also found postconcussion (21.38 ± 19.02 vs 16.80 ± 17.07, p = 0.049). Females took longer to return to baseline TSS (9.1 ± 7.1 days vs 7.0 ± 5.1 days, p = 0.013). Conclusions. The results of this retrospective study indicate that females endorse a greater severity of symptoms at baseline and postconcussion than males without significantly different symptom profiles. Furthermore, after suffering an SRC, females take longer to return to their baseline symptom level. ©AANS, 2014.","author":[{"dropping-particle":"","family":"Zuckerman","given":"Scott L.","non-dropping-particle":"","parse-names":false,"suffix":""},{"dropping-particle":"","family":"Apple","given":"Rachel P.","non-dropping-particle":"","parse-names":false,"suffix":""},{"dropping-particle":"","family":"Odom","given":"Mitchell J.","non-dropping-particle":"","parse-names":false,"suffix":""},{"dropping-particle":"","family":"Lee","given":"Young M.","non-dropping-particle":"","parse-names":false,"suffix":""},{"dropping-particle":"","family":"Solomon","given":"Gary S.","non-dropping-particle":"","parse-names":false,"suffix":""},{"dropping-particle":"","family":"Sills","given":"Allen K.","non-dropping-particle":"","parse-names":false,"suffix":""}],"container-title":"Journal of Neurosurgery: Pediatrics","id":"ITEM-4","issue":"1","issued":{"date-parts":[["2014"]]},"page":"72-81","title":"Effect of sex on symptoms and return to baseline in sport-related concussion: Clinical article","type":"article-journal","volume":"13"},"uris":["http://www.mendeley.com/documents/?uuid=c03ccb4f-537a-444b-ac81-9b64e8553132"]}],"mendeley":{"formattedCitation":"(Colvin et al., 2009; Covassin et al., 2013; Ono et al., 2016; Zuckerman et al., 2014)","plainTextFormattedCitation":"(Colvin et al., 2009; Covassin et al., 2013; Ono et al., 2016; Zuckerman et al., 2014)","previouslyFormattedCitation":"(Colvin et al., 2009; Covassin et al., 2013; Ono et al., 2016; Zuckerman et al., 2014)"},"properties":{"noteIndex":0},"schema":"https://github.com/citation-style-language/schema/raw/master/csl-citation.json"}</w:instrText>
      </w:r>
      <w:r w:rsidR="00D12097">
        <w:fldChar w:fldCharType="separate"/>
      </w:r>
      <w:r w:rsidR="00D12097" w:rsidRPr="00D12097">
        <w:rPr>
          <w:noProof/>
        </w:rPr>
        <w:t>(Colvin et al., 2009; Covassin et al., 2013; Ono et al., 2016; Zuckerman et al., 2014)</w:t>
      </w:r>
      <w:r w:rsidR="00D12097">
        <w:fldChar w:fldCharType="end"/>
      </w:r>
      <w:r w:rsidR="00D12097">
        <w:t>. Regardless of the number of ImPACT tests completed in the present retrospective analysis, females were generally identified to report higher symptom severity</w:t>
      </w:r>
      <w:r w:rsidR="00724379">
        <w:t xml:space="preserve"> than males</w:t>
      </w:r>
      <w:r w:rsidR="00D12097">
        <w:t xml:space="preserve"> across the six symptom clusters. Additionally consistent with previous research was the finding that both males and females </w:t>
      </w:r>
      <w:r w:rsidR="00176883">
        <w:t xml:space="preserve">develop symptom profiles consistently rating symptoms from the headache-migraine, cognitive, and sleep clusters with the highest </w:t>
      </w:r>
      <w:r w:rsidR="00724379">
        <w:t>severity ratings</w:t>
      </w:r>
      <w:r w:rsidR="00176883">
        <w:t xml:space="preserve"> following a concussion </w:t>
      </w:r>
      <w:r w:rsidR="00176883">
        <w:fldChar w:fldCharType="begin" w:fldLock="1"/>
      </w:r>
      <w:r w:rsidR="00BC5883">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concussion","type":"article-journal","volume":"44"},"uris":["http://www.mendeley.com/documents/?uuid=891cdf79-e2f4-4631-b260-1d82cdccb86b"]},{"id":"ITEM-3","itemData":{"DOI":"10.3171/2013.9.PEDS13257","ISSN":"19330707","abstract":"Object. Sport-related concussions (SRCs) among youth athletes represent a significant public health concern. Prior research suggests that females fare worse symptomatically after an SRC. The authors aimed to assess sex differences in number, severity, and resolution of postconcussive symptoms using reliable change index (RCI) methodology applied to days to return to symptom baseline. Methods. Between 2009 and 2011, 740 youth athletes completed valid neurocognitive and symptom testing before and after an SRC using Immediate Post-Concussion Assessment and Cognitive Testing (ImPACT). A total of 122 female and 122 male athletes were matched on number of prior concussions, age, and number of days to first postconcussion test. At baseline and postconcussion, the authors compared each of the individual 22 symptoms on ImPACT to calculate individual symptom severity and aggregate symptom severity, or the Total Symptom Score (TSS). When comparing individual symptoms, the significance level for the comparison of each symptom was set at 0.05/22 = 0.0023. When comparing aggregate symptom severity, or TSS, a single value was compared, requiring an alpha set to 0.05. The number of days to return to baseline TSS was compared using RCI methods set at the 80% confidence interval, equal to a raw score point value of 9.18 on the TSS. Results. At baseline, females reported a greater severity for the symptom, \"sleeping less than usual,\" compared with males (0.88 ± 1.49 vs 0.31 ± 0.86, p &lt; 0.001). However, no other individual symptom severity differences were noted before or after SRC. At baseline, females exhibited a statistically significant greater aggregate symptom severity than males (7.24 ± 10.22 vs 4.10 ± 6.52, p = 0.005). Greater aggregate symptom severity for females was also found postconcussion (21.38 ± 19.02 vs 16.80 ± 17.07, p = 0.049). Females took longer to return to baseline TSS (9.1 ± 7.1 days vs 7.0 ± 5.1 days, p = 0.013). Conclusions. The results of this retrospective study indicate that females endorse a greater severity of symptoms at baseline and postconcussion than males without significantly different symptom profiles. Furthermore, after suffering an SRC, females take longer to return to their baseline symptom level. ©AANS, 2014.","author":[{"dropping-particle":"","family":"Zuckerman","given":"Scott L.","non-dropping-particle":"","parse-names":false,"suffix":""},{"dropping-particle":"","family":"Apple","given":"Rachel P.","non-dropping-particle":"","parse-names":false,"suffix":""},{"dropping-particle":"","family":"Odom","given":"Mitchell J.","non-dropping-particle":"","parse-names":false,"suffix":""},{"dropping-particle":"","family":"Lee","given":"Young M.","non-dropping-particle":"","parse-names":false,"suffix":""},{"dropping-particle":"","family":"Solomon","given":"Gary S.","non-dropping-particle":"","parse-names":false,"suffix":""},{"dropping-particle":"","family":"Sills","given":"Allen K.","non-dropping-particle":"","parse-names":false,"suffix":""}],"container-title":"Journal of Neurosurgery: Pediatrics","id":"ITEM-3","issue":"1","issued":{"date-parts":[["2014"]]},"page":"72-81","title":"Effect of sex on symptoms and return to baseline in sport-related concussion: Clinical article","type":"article-journal","volume":"13"},"uris":["http://www.mendeley.com/documents/?uuid=c03ccb4f-537a-444b-ac81-9b64e8553132"]}],"mendeley":{"formattedCitation":"(Covassin et al., 2013; Ono et al., 2016; Zuckerman et al., 2014)","plainTextFormattedCitation":"(Covassin et al., 2013; Ono et al., 2016; Zuckerman et al., 2014)","previouslyFormattedCitation":"(Covassin et al., 2013; Ono et al., 2016; Zuckerman et al., 2014)"},"properties":{"noteIndex":0},"schema":"https://github.com/citation-style-language/schema/raw/master/csl-citation.json"}</w:instrText>
      </w:r>
      <w:r w:rsidR="00176883">
        <w:fldChar w:fldCharType="separate"/>
      </w:r>
      <w:r w:rsidR="00176883" w:rsidRPr="00176883">
        <w:rPr>
          <w:noProof/>
        </w:rPr>
        <w:t>(Covassin et al., 2013; Ono et al., 2016; Zuckerman et al., 2014)</w:t>
      </w:r>
      <w:r w:rsidR="00176883">
        <w:fldChar w:fldCharType="end"/>
      </w:r>
      <w:r w:rsidR="00176883">
        <w:t xml:space="preserve">. </w:t>
      </w:r>
    </w:p>
    <w:p w14:paraId="46A41F1E" w14:textId="754A2DDB" w:rsidR="00176883" w:rsidRDefault="00536CB8" w:rsidP="00536CB8">
      <w:pPr>
        <w:ind w:firstLine="720"/>
      </w:pPr>
      <w:r>
        <w:t>One goal</w:t>
      </w:r>
      <w:r w:rsidR="00176883">
        <w:t xml:space="preserve"> of this analysis was to explore how symptom cluster ratings change with consecutive testing during the gradual recovery process with the expectation that clusters would not be rated significantly different</w:t>
      </w:r>
      <w:r w:rsidR="00724379">
        <w:t xml:space="preserve"> over time</w:t>
      </w:r>
      <w:r w:rsidR="00176883">
        <w:t xml:space="preserve">, especially at the time of last testing for students completing three or four post-injury tests. While symptom severity ratings were observed to </w:t>
      </w:r>
      <w:r w:rsidR="00176883">
        <w:lastRenderedPageBreak/>
        <w:t xml:space="preserve">decrease with consecutive testing, symptoms from the headache-migraine, cognitive, and sleep clusters continued to be consistently rated with higher severity </w:t>
      </w:r>
      <w:commentRangeStart w:id="88"/>
      <w:r w:rsidR="00176883">
        <w:t>levels</w:t>
      </w:r>
      <w:commentRangeEnd w:id="88"/>
      <w:r w:rsidR="001B65CA">
        <w:rPr>
          <w:rStyle w:val="CommentReference"/>
        </w:rPr>
        <w:commentReference w:id="88"/>
      </w:r>
      <w:r w:rsidR="00176883">
        <w:t xml:space="preserve">. </w:t>
      </w:r>
    </w:p>
    <w:p w14:paraId="0D64B01A" w14:textId="40F0F47F" w:rsidR="00536CB8" w:rsidRDefault="00536CB8" w:rsidP="00536CB8">
      <w:pPr>
        <w:ind w:firstLine="720"/>
      </w:pPr>
      <w:r>
        <w:t xml:space="preserve">Another goal of this study was to evaluate the difference in test one symptom severity across the four distinct groups corresponding to the total of number of tests completed with the expectation that students who eventually completed four post-injury tests would report the highest level of symptom severity at the time of test </w:t>
      </w:r>
      <w:commentRangeStart w:id="89"/>
      <w:r>
        <w:t>one</w:t>
      </w:r>
      <w:commentRangeEnd w:id="89"/>
      <w:r w:rsidR="00F805EF">
        <w:rPr>
          <w:rStyle w:val="CommentReference"/>
        </w:rPr>
        <w:commentReference w:id="89"/>
      </w:r>
      <w:r>
        <w:t xml:space="preserve">. The results of the analysis aligned with our hypothesis as students who completed four post-injury tests reported significantly higher </w:t>
      </w:r>
      <w:commentRangeStart w:id="90"/>
      <w:r w:rsidRPr="00F805EF">
        <w:rPr>
          <w:highlight w:val="yellow"/>
          <w:rPrChange w:id="91" w:author="troy furutani" w:date="2021-05-22T10:34:00Z">
            <w:rPr/>
          </w:rPrChange>
        </w:rPr>
        <w:t>severity</w:t>
      </w:r>
      <w:commentRangeEnd w:id="90"/>
      <w:r w:rsidR="00F805EF">
        <w:rPr>
          <w:rStyle w:val="CommentReference"/>
        </w:rPr>
        <w:commentReference w:id="90"/>
      </w:r>
      <w:r w:rsidRPr="00F805EF">
        <w:rPr>
          <w:highlight w:val="yellow"/>
          <w:rPrChange w:id="92" w:author="troy furutani" w:date="2021-05-22T10:34:00Z">
            <w:rPr/>
          </w:rPrChange>
        </w:rPr>
        <w:t xml:space="preserve"> levels</w:t>
      </w:r>
      <w:r>
        <w:t xml:space="preserve"> compared to the other three groups. There additionally appeared to be a linear relationship between total symptom severity and eventual total number of tests completed as </w:t>
      </w:r>
      <w:r w:rsidR="00724379">
        <w:t xml:space="preserve">test one </w:t>
      </w:r>
      <w:r>
        <w:t xml:space="preserve">total symptom severity was identified to gradually increase </w:t>
      </w:r>
      <w:r w:rsidR="00724379">
        <w:t>for more tests eventually completed</w:t>
      </w:r>
      <w:r>
        <w:t>.</w:t>
      </w:r>
    </w:p>
    <w:p w14:paraId="7FEDA310" w14:textId="6AE3CF0C" w:rsidR="00C43EE4" w:rsidRDefault="00C43EE4" w:rsidP="00C43EE4">
      <w:pPr>
        <w:pStyle w:val="Heading2"/>
      </w:pPr>
      <w:r>
        <w:t>How Trends in Symptom Severity can Influence the Future of RTL</w:t>
      </w:r>
    </w:p>
    <w:p w14:paraId="408AE7A9" w14:textId="1356EBF1" w:rsidR="00C43EE4" w:rsidRDefault="00C43EE4" w:rsidP="008C78AC">
      <w:r>
        <w:tab/>
      </w:r>
      <w:r w:rsidR="00866044">
        <w:t>T</w:t>
      </w:r>
      <w:r w:rsidR="00433B39">
        <w:t>he large sample size</w:t>
      </w:r>
      <w:r w:rsidR="00866044">
        <w:t xml:space="preserve"> of this</w:t>
      </w:r>
      <w:r w:rsidR="00433B39">
        <w:t xml:space="preserve"> </w:t>
      </w:r>
      <w:r w:rsidR="00724379">
        <w:t xml:space="preserve">analysis </w:t>
      </w:r>
      <w:r w:rsidR="00433B39">
        <w:t>provides insight on what symptoms burden</w:t>
      </w:r>
      <w:r w:rsidR="00BC5883">
        <w:t xml:space="preserve"> students the most during their return to school</w:t>
      </w:r>
      <w:r w:rsidR="00A37638">
        <w:t xml:space="preserve"> as </w:t>
      </w:r>
      <w:r w:rsidR="00BC5883">
        <w:t>various concussion symptoms may interact with each other to impact student academic performance. Specifically, symptoms from the headache-migraine, cognitive, and sleep clusters</w:t>
      </w:r>
      <w:r w:rsidR="00724379">
        <w:t>, consistently rated the most severely,</w:t>
      </w:r>
      <w:r w:rsidR="00BC5883">
        <w:t xml:space="preserve"> may impact student alertness and attention during lecture, ultimately impacting the ability to learn and retain new information </w:t>
      </w:r>
      <w:r w:rsidR="00BC5883">
        <w:fldChar w:fldCharType="begin" w:fldLock="1"/>
      </w:r>
      <w:r w:rsidR="00846746">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fldChar w:fldCharType="separate"/>
      </w:r>
      <w:r w:rsidR="00BC5883" w:rsidRPr="00BC5883">
        <w:rPr>
          <w:noProof/>
        </w:rPr>
        <w:t>(Gioia et al., 2016)</w:t>
      </w:r>
      <w:r w:rsidR="00BC5883">
        <w:fldChar w:fldCharType="end"/>
      </w:r>
      <w:r w:rsidR="00BC5883">
        <w:t>. With an improved knowledge of student symptom reporting</w:t>
      </w:r>
      <w:r w:rsidR="00A37638">
        <w:t xml:space="preserve"> and what clusters rate the most severely</w:t>
      </w:r>
      <w:r w:rsidR="00BC5883">
        <w:t xml:space="preserve">, it is imperative for educators to be prepared with interventions </w:t>
      </w:r>
      <w:r w:rsidR="00846746">
        <w:t xml:space="preserve">that can be personalized to the specific symptom profile of the student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 </w:t>
      </w:r>
      <w:r w:rsidR="00724379">
        <w:t xml:space="preserve">test one </w:t>
      </w:r>
      <w:r w:rsidR="00536CB8">
        <w:t>symptom severity</w:t>
      </w:r>
      <w:r w:rsidR="00724379">
        <w:t xml:space="preserve"> </w:t>
      </w:r>
      <w:r w:rsidR="00536CB8">
        <w:t xml:space="preserve">required more tests to complete the protocol corresponding to a longer recovery, which further indicates the importance of having supports and protocols in place to provide early identification </w:t>
      </w:r>
      <w:r w:rsidR="00536CB8">
        <w:lastRenderedPageBreak/>
        <w:t>of students most at risk of prolonged recovery to prevent negative academic outcome.</w:t>
      </w:r>
      <w:r w:rsidR="00846746">
        <w:t xml:space="preserve"> </w:t>
      </w:r>
      <w:r w:rsidR="00536CB8">
        <w:t xml:space="preserve">With the information obtained from this analysis, the next step is to develop and implement RTL protocols that account for the following considerations. </w:t>
      </w:r>
    </w:p>
    <w:p w14:paraId="7EB412FF" w14:textId="6E7269DC" w:rsidR="006625FC" w:rsidRDefault="0099394C" w:rsidP="0099394C">
      <w:pPr>
        <w:pStyle w:val="Heading3"/>
      </w:pPr>
      <w:r>
        <w:t xml:space="preserve">Measurement Limitations </w:t>
      </w:r>
    </w:p>
    <w:p w14:paraId="36540B84" w14:textId="361D028E" w:rsidR="0099394C" w:rsidRDefault="0099394C" w:rsidP="0099394C">
      <w:r>
        <w:tab/>
        <w:t xml:space="preserve">A key consideration for RTL development is the need to address the limitations to how student academic need is measured post-concussion. </w:t>
      </w:r>
      <w:r w:rsidR="000C6298">
        <w:t xml:space="preserve">Although symptom severity measures like the PCSS provide a method to quantify the severity of student symptoms, these measures have been identified to underrepresent symptoms from the ocular-motor and vestibular clusters </w:t>
      </w:r>
      <w:r w:rsidR="000C6298">
        <w:fldChar w:fldCharType="begin" w:fldLock="1"/>
      </w:r>
      <w:r w:rsidR="00F04D7C">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rsidR="000C6298">
        <w:fldChar w:fldCharType="separate"/>
      </w:r>
      <w:r w:rsidR="000C6298" w:rsidRPr="000C6298">
        <w:rPr>
          <w:noProof/>
        </w:rPr>
        <w:t>(Lumba-Brown et al., 2019)</w:t>
      </w:r>
      <w:r w:rsidR="000C6298">
        <w:fldChar w:fldCharType="end"/>
      </w:r>
      <w:r w:rsidR="000C6298">
        <w:t xml:space="preserve">. </w:t>
      </w:r>
      <w:commentRangeStart w:id="93"/>
      <w:r w:rsidR="00FE4D27">
        <w:t>Such</w:t>
      </w:r>
      <w:commentRangeEnd w:id="93"/>
      <w:r w:rsidR="00447601">
        <w:rPr>
          <w:rStyle w:val="CommentReference"/>
        </w:rPr>
        <w:commentReference w:id="93"/>
      </w:r>
      <w:r w:rsidR="00FE4D27">
        <w:t xml:space="preserve"> a bias in symptom measurement may have influenced the results of the present analysis as the vestibular and ocular-motor clusters were consistently rated with less severity than other clusters.</w:t>
      </w:r>
      <w:r w:rsidR="00724379">
        <w:t xml:space="preserve"> Moreover, it may lead to the misidentification of students experiencing negative academic outcome because of these symptoms. </w:t>
      </w:r>
      <w:r w:rsidR="00FE4D27">
        <w:t xml:space="preserve"> </w:t>
      </w:r>
    </w:p>
    <w:p w14:paraId="581E2659" w14:textId="4903D554" w:rsidR="00FE4D27" w:rsidRDefault="00FE4D27" w:rsidP="0099394C">
      <w:r>
        <w:tab/>
        <w:t xml:space="preserve">Besides symptom measurement, there is a need to develop measurement tools that can be utilized repeatedly to provide clinicians with valid and reliable information in determining RTL management decisions. </w:t>
      </w:r>
      <w:commentRangeStart w:id="94"/>
      <w:r>
        <w:t>The</w:t>
      </w:r>
      <w:commentRangeEnd w:id="94"/>
      <w:r w:rsidR="00447601">
        <w:rPr>
          <w:rStyle w:val="CommentReference"/>
        </w:rPr>
        <w:commentReference w:id="94"/>
      </w:r>
      <w:r>
        <w:t xml:space="preserve"> Concussion Learning Assessment and School Survey (CLASS) is one such measurement that provides educators with a brief survey to characterize student needs. Although it has not been evaluated </w:t>
      </w:r>
      <w:r w:rsidR="00F04D7C">
        <w:t xml:space="preserve">on a large scale, the CLASS has been identified to successfully identify students experiencing academic challenges post-concussion, especially when used in tandem with symptom severity measurements like the PCSS </w:t>
      </w:r>
      <w:r w:rsidR="00F04D7C">
        <w:fldChar w:fldCharType="begin" w:fldLock="1"/>
      </w:r>
      <w:r w:rsidR="00112A34">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F04D7C">
        <w:fldChar w:fldCharType="separate"/>
      </w:r>
      <w:r w:rsidR="00F04D7C" w:rsidRPr="00F04D7C">
        <w:rPr>
          <w:noProof/>
        </w:rPr>
        <w:t>(Ransom et al., 2015)</w:t>
      </w:r>
      <w:r w:rsidR="00F04D7C">
        <w:fldChar w:fldCharType="end"/>
      </w:r>
      <w:r w:rsidR="00F04D7C">
        <w:t xml:space="preserve">. </w:t>
      </w:r>
      <w:r w:rsidR="00724379">
        <w:t xml:space="preserve">The evaluation of the CLASS on a wide scale, or the development of tools similar to it, is an essential component of developing successful RTL protocols to make informed decisions on student needs. </w:t>
      </w:r>
    </w:p>
    <w:p w14:paraId="59F8C4E5" w14:textId="42F6DA1C" w:rsidR="00832CFC" w:rsidRDefault="00832CFC" w:rsidP="00832CFC">
      <w:pPr>
        <w:pStyle w:val="Heading3"/>
      </w:pPr>
      <w:r>
        <w:lastRenderedPageBreak/>
        <w:t xml:space="preserve">Implementation Limitations </w:t>
      </w:r>
    </w:p>
    <w:p w14:paraId="131A3E77" w14:textId="337CF66F" w:rsidR="00832CFC" w:rsidRDefault="00832CFC" w:rsidP="00832CFC">
      <w:r>
        <w:tab/>
        <w:t>It is necessary to consider the challenges to developing an RTL protocol that can adapt to the differences that exist in schools. The first challenge to overcome is the development of a protocol that can be implemented and adjusted across various grade levels. The differences in procedures between elementary, middle, and high schools require that an RTL protocol can adapt to the school’s setting. Second, it is vital for an RTL protocol to be adaptable to meet the needs of schools of differing socio-economic status and student population. The development of RTL protocols must be evaluated on schools with diverse</w:t>
      </w:r>
      <w:r w:rsidR="007B03CD">
        <w:t xml:space="preserve"> and underrepresented</w:t>
      </w:r>
      <w:r>
        <w:t xml:space="preserve"> backgrounds </w:t>
      </w:r>
      <w:r w:rsidR="007B03CD">
        <w:t xml:space="preserve">to ensure effective protocols can extend to all students. </w:t>
      </w:r>
    </w:p>
    <w:p w14:paraId="5C06C4E2" w14:textId="3263181F" w:rsidR="00450BE6" w:rsidRDefault="00450BE6" w:rsidP="00450BE6">
      <w:pPr>
        <w:pStyle w:val="Heading2"/>
      </w:pPr>
      <w:r>
        <w:t xml:space="preserve">Study Limitations </w:t>
      </w:r>
    </w:p>
    <w:p w14:paraId="1EA11BC1" w14:textId="3D4F2815" w:rsidR="00450BE6" w:rsidRDefault="00450BE6" w:rsidP="00450BE6">
      <w:r>
        <w:tab/>
        <w:t xml:space="preserve">It is important to acknowledge the limitations from the present study. Although this retrospective analysis provided the ability to characterize trends from a large sample, the lack of experimentation </w:t>
      </w:r>
      <w:r w:rsidR="00112A34">
        <w:t xml:space="preserve">weakens the ability to draw strong conclusions from the findings. </w:t>
      </w:r>
      <w:r w:rsidR="00112A34" w:rsidRPr="00447601">
        <w:rPr>
          <w:highlight w:val="yellow"/>
          <w:rPrChange w:id="95" w:author="troy furutani" w:date="2021-05-22T10:50:00Z">
            <w:rPr/>
          </w:rPrChange>
        </w:rPr>
        <w:t xml:space="preserve">Another limitation to the study is that assumptions on RTP time were made based on the number of tests completed rather than the duration of time to achieve RTP like </w:t>
      </w:r>
      <w:commentRangeStart w:id="96"/>
      <w:r w:rsidR="00112A34" w:rsidRPr="00447601">
        <w:rPr>
          <w:highlight w:val="yellow"/>
          <w:rPrChange w:id="97" w:author="troy furutani" w:date="2021-05-22T10:50:00Z">
            <w:rPr/>
          </w:rPrChange>
        </w:rPr>
        <w:fldChar w:fldCharType="begin" w:fldLock="1"/>
      </w:r>
      <w:r w:rsidR="007A73E7" w:rsidRPr="00447601">
        <w:rPr>
          <w:highlight w:val="yellow"/>
          <w:rPrChange w:id="98" w:author="troy furutani" w:date="2021-05-22T10:50:00Z">
            <w:rPr/>
          </w:rPrChange>
        </w:rPr>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447601">
        <w:rPr>
          <w:highlight w:val="yellow"/>
          <w:rPrChange w:id="99" w:author="troy furutani" w:date="2021-05-22T10:50:00Z">
            <w:rPr/>
          </w:rPrChange>
        </w:rPr>
        <w:fldChar w:fldCharType="separate"/>
      </w:r>
      <w:r w:rsidR="00112A34" w:rsidRPr="00447601">
        <w:rPr>
          <w:noProof/>
          <w:highlight w:val="yellow"/>
          <w:rPrChange w:id="100" w:author="troy furutani" w:date="2021-05-22T10:50:00Z">
            <w:rPr>
              <w:noProof/>
            </w:rPr>
          </w:rPrChange>
        </w:rPr>
        <w:t>Tamura et al. (2020)</w:t>
      </w:r>
      <w:r w:rsidR="00112A34" w:rsidRPr="00447601">
        <w:rPr>
          <w:highlight w:val="yellow"/>
          <w:rPrChange w:id="101" w:author="troy furutani" w:date="2021-05-22T10:50:00Z">
            <w:rPr/>
          </w:rPrChange>
        </w:rPr>
        <w:fldChar w:fldCharType="end"/>
      </w:r>
      <w:commentRangeEnd w:id="96"/>
      <w:r w:rsidR="00447601">
        <w:rPr>
          <w:rStyle w:val="CommentReference"/>
        </w:rPr>
        <w:commentReference w:id="96"/>
      </w:r>
      <w:r w:rsidR="00112A34">
        <w:t xml:space="preserve">. Data on ImPACT scores and PCSS symptom severity ratings generate from a different data set than the data source for student RTP outcome. The two data sets were joined in RSudio to attempt to create one large data set with all information on PCSS severity ratings on RTP outcome; however, the data sets did not align directly enough to retain all observations from the ImPACT and PCSS data source. Therefore, the decision was made to proceed with analyses from the ImPACT data set only as it provided more observations. </w:t>
      </w:r>
    </w:p>
    <w:p w14:paraId="72964403" w14:textId="174BB54A" w:rsidR="00112A34" w:rsidRDefault="00112A34" w:rsidP="00112A34">
      <w:pPr>
        <w:pStyle w:val="Heading2"/>
      </w:pPr>
      <w:r>
        <w:lastRenderedPageBreak/>
        <w:t>Conclusions</w:t>
      </w:r>
    </w:p>
    <w:p w14:paraId="4E768C08" w14:textId="36449127" w:rsidR="007A73E7" w:rsidRDefault="00112A34" w:rsidP="00112A34">
      <w:r>
        <w:tab/>
        <w:t xml:space="preserve">The results of this retrospective analysis aligned with previous research evaluating symptom reporting between genders and type of symptom.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 in the development of empirically driven RTL </w:t>
      </w:r>
      <w:r w:rsidR="001B43E2">
        <w:t>protocols</w:t>
      </w:r>
      <w:r w:rsidR="003E377B">
        <w:t xml:space="preserve"> that can be adapted to various school settings and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46A5B3FE" w14:textId="48EAB0CA" w:rsidR="007A73E7" w:rsidRPr="007A73E7" w:rsidRDefault="007A73E7" w:rsidP="007A73E7">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Pr="007A73E7">
        <w:rPr>
          <w:rFonts w:cs="Times New Roman"/>
          <w:noProof/>
        </w:rPr>
        <w:t xml:space="preserve">Alsalaheen, B., Almeida, A., Eckner, J., Freeman, J., Ichesco, I., Popovich, M., Streicher, N., &amp; Lorincz, M. (2021). Do male and female adolescents report symptoms differently after concussion? </w:t>
      </w:r>
      <w:r w:rsidRPr="007A73E7">
        <w:rPr>
          <w:rFonts w:cs="Times New Roman"/>
          <w:i/>
          <w:iCs/>
          <w:noProof/>
        </w:rPr>
        <w:t>Brain Injury</w:t>
      </w:r>
      <w:r w:rsidRPr="007A73E7">
        <w:rPr>
          <w:rFonts w:cs="Times New Roman"/>
          <w:noProof/>
        </w:rPr>
        <w:t>, 1–7. https://doi.org/10.1080/02699052.2021.1896034</w:t>
      </w:r>
    </w:p>
    <w:p w14:paraId="5DF6F2D6"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Arbabi, M., Sheldon, R. J. G., Bahadoran, P., Smith, J. G., Poole, N., &amp; Agrawal, N. (2020). Treatment outcomes in mild traumatic brain injury: a systematic review of randomized controlled trials. </w:t>
      </w:r>
      <w:r w:rsidRPr="007A73E7">
        <w:rPr>
          <w:rFonts w:cs="Times New Roman"/>
          <w:i/>
          <w:iCs/>
          <w:noProof/>
        </w:rPr>
        <w:t>Brain Injury</w:t>
      </w:r>
      <w:r w:rsidRPr="007A73E7">
        <w:rPr>
          <w:rFonts w:cs="Times New Roman"/>
          <w:noProof/>
        </w:rPr>
        <w:t xml:space="preserve">, </w:t>
      </w:r>
      <w:r w:rsidRPr="007A73E7">
        <w:rPr>
          <w:rFonts w:cs="Times New Roman"/>
          <w:i/>
          <w:iCs/>
          <w:noProof/>
        </w:rPr>
        <w:t>34</w:t>
      </w:r>
      <w:r w:rsidRPr="007A73E7">
        <w:rPr>
          <w:rFonts w:cs="Times New Roman"/>
          <w:noProof/>
        </w:rPr>
        <w:t>(9), 1139–1149. https://doi.org/10.1080/02699052.2020.1797168</w:t>
      </w:r>
    </w:p>
    <w:p w14:paraId="65CED43B"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Baker, J. G., Leddy, J. J., Darling, S. R., Shucard, J., Makdissi, M., &amp; Willer, B. S. (2016). Gender differences in recovery from sports-related concussion in adolescents. </w:t>
      </w:r>
      <w:r w:rsidRPr="007A73E7">
        <w:rPr>
          <w:rFonts w:cs="Times New Roman"/>
          <w:i/>
          <w:iCs/>
          <w:noProof/>
        </w:rPr>
        <w:t>Clinical Pediatrics</w:t>
      </w:r>
      <w:r w:rsidRPr="007A73E7">
        <w:rPr>
          <w:rFonts w:cs="Times New Roman"/>
          <w:noProof/>
        </w:rPr>
        <w:t xml:space="preserve">, </w:t>
      </w:r>
      <w:r w:rsidRPr="007A73E7">
        <w:rPr>
          <w:rFonts w:cs="Times New Roman"/>
          <w:i/>
          <w:iCs/>
          <w:noProof/>
        </w:rPr>
        <w:t>55</w:t>
      </w:r>
      <w:r w:rsidRPr="007A73E7">
        <w:rPr>
          <w:rFonts w:cs="Times New Roman"/>
          <w:noProof/>
        </w:rPr>
        <w:t>(8), 771–775. https://doi.org/10.1177/0009922815606417</w:t>
      </w:r>
    </w:p>
    <w:p w14:paraId="4AB0C921"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Colvin, A. C., Mullen, J., Lovell, M. R., West, R. V., Collins, M. W., &amp; Groh, M. (2009). The role of concussion history and gender in recovery from soccer-related concussion. </w:t>
      </w:r>
      <w:r w:rsidRPr="007A73E7">
        <w:rPr>
          <w:rFonts w:cs="Times New Roman"/>
          <w:i/>
          <w:iCs/>
          <w:noProof/>
        </w:rPr>
        <w:t>American Journal of Sports Medicine</w:t>
      </w:r>
      <w:r w:rsidRPr="007A73E7">
        <w:rPr>
          <w:rFonts w:cs="Times New Roman"/>
          <w:noProof/>
        </w:rPr>
        <w:t xml:space="preserve">, </w:t>
      </w:r>
      <w:r w:rsidRPr="007A73E7">
        <w:rPr>
          <w:rFonts w:cs="Times New Roman"/>
          <w:i/>
          <w:iCs/>
          <w:noProof/>
        </w:rPr>
        <w:t>37</w:t>
      </w:r>
      <w:r w:rsidRPr="007A73E7">
        <w:rPr>
          <w:rFonts w:cs="Times New Roman"/>
          <w:noProof/>
        </w:rPr>
        <w:t>(9), 1699–1704. https://doi.org/10.1177/0363546509332497</w:t>
      </w:r>
    </w:p>
    <w:p w14:paraId="7B20CDD4"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Covassin, T., Elbin, R. J., Bleecker, A., Lipchik, A., &amp; Kontos, A. P. (2013). Are there differences in neurocognitive function and symptoms between male and female soccer players after concussions? </w:t>
      </w:r>
      <w:r w:rsidRPr="007A73E7">
        <w:rPr>
          <w:rFonts w:cs="Times New Roman"/>
          <w:i/>
          <w:iCs/>
          <w:noProof/>
        </w:rPr>
        <w:t>American Journal of Sports Medicine</w:t>
      </w:r>
      <w:r w:rsidRPr="007A73E7">
        <w:rPr>
          <w:rFonts w:cs="Times New Roman"/>
          <w:noProof/>
        </w:rPr>
        <w:t xml:space="preserve">, </w:t>
      </w:r>
      <w:r w:rsidRPr="007A73E7">
        <w:rPr>
          <w:rFonts w:cs="Times New Roman"/>
          <w:i/>
          <w:iCs/>
          <w:noProof/>
        </w:rPr>
        <w:t>41</w:t>
      </w:r>
      <w:r w:rsidRPr="007A73E7">
        <w:rPr>
          <w:rFonts w:cs="Times New Roman"/>
          <w:noProof/>
        </w:rPr>
        <w:t>(12), 2890–2895. https://doi.org/10.1177/0363546513509962</w:t>
      </w:r>
    </w:p>
    <w:p w14:paraId="34852BDD"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Dachtyl, S. A., &amp; Morales, P. (2017). A collaborative model for return to academics after concussion: Athletic training and speech-language pathology. </w:t>
      </w:r>
      <w:r w:rsidRPr="007A73E7">
        <w:rPr>
          <w:rFonts w:cs="Times New Roman"/>
          <w:i/>
          <w:iCs/>
          <w:noProof/>
        </w:rPr>
        <w:t>American Journal of Speech-Language Pathology</w:t>
      </w:r>
      <w:r w:rsidRPr="007A73E7">
        <w:rPr>
          <w:rFonts w:cs="Times New Roman"/>
          <w:noProof/>
        </w:rPr>
        <w:t xml:space="preserve">, </w:t>
      </w:r>
      <w:r w:rsidRPr="007A73E7">
        <w:rPr>
          <w:rFonts w:cs="Times New Roman"/>
          <w:i/>
          <w:iCs/>
          <w:noProof/>
        </w:rPr>
        <w:t>26</w:t>
      </w:r>
      <w:r w:rsidRPr="007A73E7">
        <w:rPr>
          <w:rFonts w:cs="Times New Roman"/>
          <w:noProof/>
        </w:rPr>
        <w:t>, 716–728.</w:t>
      </w:r>
    </w:p>
    <w:p w14:paraId="73F07BD9"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Davies, S. C. (2016). School-based traumatic brain injury and concussion management program. </w:t>
      </w:r>
      <w:r w:rsidRPr="007A73E7">
        <w:rPr>
          <w:rFonts w:cs="Times New Roman"/>
          <w:i/>
          <w:iCs/>
          <w:noProof/>
        </w:rPr>
        <w:t>Hellenic Journal of Psychology</w:t>
      </w:r>
      <w:r w:rsidRPr="007A73E7">
        <w:rPr>
          <w:rFonts w:cs="Times New Roman"/>
          <w:noProof/>
        </w:rPr>
        <w:t xml:space="preserve">, </w:t>
      </w:r>
      <w:r w:rsidRPr="007A73E7">
        <w:rPr>
          <w:rFonts w:cs="Times New Roman"/>
          <w:i/>
          <w:iCs/>
          <w:noProof/>
        </w:rPr>
        <w:t>53</w:t>
      </w:r>
      <w:r w:rsidRPr="007A73E7">
        <w:rPr>
          <w:rFonts w:cs="Times New Roman"/>
          <w:noProof/>
        </w:rPr>
        <w:t>(6), 567–582. https://doi.org/10.1002/pits</w:t>
      </w:r>
    </w:p>
    <w:p w14:paraId="6BCC275E"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lastRenderedPageBreak/>
        <w:t xml:space="preserve">Gioia, G. A. (2016). Medical-school partnership in guiding return to school following mild traumatic brain injury in youth. </w:t>
      </w:r>
      <w:r w:rsidRPr="007A73E7">
        <w:rPr>
          <w:rFonts w:cs="Times New Roman"/>
          <w:i/>
          <w:iCs/>
          <w:noProof/>
        </w:rPr>
        <w:t>Journal of Child Neurology</w:t>
      </w:r>
      <w:r w:rsidRPr="007A73E7">
        <w:rPr>
          <w:rFonts w:cs="Times New Roman"/>
          <w:noProof/>
        </w:rPr>
        <w:t xml:space="preserve">, </w:t>
      </w:r>
      <w:r w:rsidRPr="007A73E7">
        <w:rPr>
          <w:rFonts w:cs="Times New Roman"/>
          <w:i/>
          <w:iCs/>
          <w:noProof/>
        </w:rPr>
        <w:t>31</w:t>
      </w:r>
      <w:r w:rsidRPr="007A73E7">
        <w:rPr>
          <w:rFonts w:cs="Times New Roman"/>
          <w:noProof/>
        </w:rPr>
        <w:t>(1), 93–108. https://doi.org/10.1002/oby.21042.Prevalence</w:t>
      </w:r>
    </w:p>
    <w:p w14:paraId="120F44F3"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Gioia, G. A., Glang, A. E., Hooper, S. R., &amp; Brown, B. E. (2016). Building statewide infrastructure for the academic support of students with mild traumatic brain injury. </w:t>
      </w:r>
      <w:r w:rsidRPr="007A73E7">
        <w:rPr>
          <w:rFonts w:cs="Times New Roman"/>
          <w:i/>
          <w:iCs/>
          <w:noProof/>
        </w:rPr>
        <w:t>Journal of Head Trauma Rehabilitation</w:t>
      </w:r>
      <w:r w:rsidRPr="007A73E7">
        <w:rPr>
          <w:rFonts w:cs="Times New Roman"/>
          <w:noProof/>
        </w:rPr>
        <w:t xml:space="preserve">, </w:t>
      </w:r>
      <w:r w:rsidRPr="007A73E7">
        <w:rPr>
          <w:rFonts w:cs="Times New Roman"/>
          <w:i/>
          <w:iCs/>
          <w:noProof/>
        </w:rPr>
        <w:t>31</w:t>
      </w:r>
      <w:r w:rsidRPr="007A73E7">
        <w:rPr>
          <w:rFonts w:cs="Times New Roman"/>
          <w:noProof/>
        </w:rPr>
        <w:t>(6), 397–406. https://doi.org/10.1097/HTR.0000000000000205</w:t>
      </w:r>
    </w:p>
    <w:p w14:paraId="6ED4E53B"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Halstead, M. E., McAvoy, K., Devore, C. D., Carl, R., Lee, M., &amp; Logan, K. (2013). Returning to learning following a concussion. </w:t>
      </w:r>
      <w:r w:rsidRPr="007A73E7">
        <w:rPr>
          <w:rFonts w:cs="Times New Roman"/>
          <w:i/>
          <w:iCs/>
          <w:noProof/>
        </w:rPr>
        <w:t>Pediatrics</w:t>
      </w:r>
      <w:r w:rsidRPr="007A73E7">
        <w:rPr>
          <w:rFonts w:cs="Times New Roman"/>
          <w:noProof/>
        </w:rPr>
        <w:t xml:space="preserve">, </w:t>
      </w:r>
      <w:r w:rsidRPr="007A73E7">
        <w:rPr>
          <w:rFonts w:cs="Times New Roman"/>
          <w:i/>
          <w:iCs/>
          <w:noProof/>
        </w:rPr>
        <w:t>132</w:t>
      </w:r>
      <w:r w:rsidRPr="007A73E7">
        <w:rPr>
          <w:rFonts w:cs="Times New Roman"/>
          <w:noProof/>
        </w:rPr>
        <w:t>(5), 948–957. https://doi.org/10.1542/peds.2013-2867</w:t>
      </w:r>
    </w:p>
    <w:p w14:paraId="786B0928"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7A73E7">
        <w:rPr>
          <w:rFonts w:cs="Times New Roman"/>
          <w:i/>
          <w:iCs/>
          <w:noProof/>
        </w:rPr>
        <w:t>British Journal of Sports Medicine</w:t>
      </w:r>
      <w:r w:rsidRPr="007A73E7">
        <w:rPr>
          <w:rFonts w:cs="Times New Roman"/>
          <w:noProof/>
        </w:rPr>
        <w:t xml:space="preserve">, </w:t>
      </w:r>
      <w:r w:rsidRPr="007A73E7">
        <w:rPr>
          <w:rFonts w:cs="Times New Roman"/>
          <w:i/>
          <w:iCs/>
          <w:noProof/>
        </w:rPr>
        <w:t>53</w:t>
      </w:r>
      <w:r w:rsidRPr="007A73E7">
        <w:rPr>
          <w:rFonts w:cs="Times New Roman"/>
          <w:noProof/>
        </w:rPr>
        <w:t>(4), 213–225. https://doi.org/10.1136/bjsports-2018-100338</w:t>
      </w:r>
    </w:p>
    <w:p w14:paraId="3D4B4622"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Hossler, P., McAvoy, K., Rossen, E., Schoessler, S., &amp; Thompson, P. (2014). A comprehensive team approach to treating concussions in student athletes. </w:t>
      </w:r>
      <w:r w:rsidRPr="007A73E7">
        <w:rPr>
          <w:rFonts w:cs="Times New Roman"/>
          <w:i/>
          <w:iCs/>
          <w:noProof/>
        </w:rPr>
        <w:t>National Association of Secondary School Principles</w:t>
      </w:r>
      <w:r w:rsidRPr="007A73E7">
        <w:rPr>
          <w:rFonts w:cs="Times New Roman"/>
          <w:noProof/>
        </w:rPr>
        <w:t xml:space="preserve">, </w:t>
      </w:r>
      <w:r w:rsidRPr="007A73E7">
        <w:rPr>
          <w:rFonts w:cs="Times New Roman"/>
          <w:i/>
          <w:iCs/>
          <w:noProof/>
        </w:rPr>
        <w:t>9</w:t>
      </w:r>
      <w:r w:rsidRPr="007A73E7">
        <w:rPr>
          <w:rFonts w:cs="Times New Roman"/>
          <w:noProof/>
        </w:rPr>
        <w:t>(3), 1–7. https://doi.org/10.1089/acm.2009.0309.In</w:t>
      </w:r>
    </w:p>
    <w:p w14:paraId="0BCE50E9"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Kerr, Z. Y., Zuckerman, S. L., Wasserman, E. B., Covassin, T., Djoko, A., &amp; Dompier, T. P. (2016). Concussion symptoms and return to play time in youth, high school, and college American football athletes. </w:t>
      </w:r>
      <w:r w:rsidRPr="007A73E7">
        <w:rPr>
          <w:rFonts w:cs="Times New Roman"/>
          <w:i/>
          <w:iCs/>
          <w:noProof/>
        </w:rPr>
        <w:t>JAMA Pediatrics</w:t>
      </w:r>
      <w:r w:rsidRPr="007A73E7">
        <w:rPr>
          <w:rFonts w:cs="Times New Roman"/>
          <w:noProof/>
        </w:rPr>
        <w:t xml:space="preserve">, </w:t>
      </w:r>
      <w:r w:rsidRPr="007A73E7">
        <w:rPr>
          <w:rFonts w:cs="Times New Roman"/>
          <w:i/>
          <w:iCs/>
          <w:noProof/>
        </w:rPr>
        <w:t>170</w:t>
      </w:r>
      <w:r w:rsidRPr="007A73E7">
        <w:rPr>
          <w:rFonts w:cs="Times New Roman"/>
          <w:noProof/>
        </w:rPr>
        <w:t>(7), 647–653. https://doi.org/10.1001/jamapediatrics.2016.0073</w:t>
      </w:r>
    </w:p>
    <w:p w14:paraId="0502A3DC"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Lumba-Brown, A., Ghajar, J., Cornwell, J., Bloom, O. J., Chesnutt, J., Clugston, J. R., Kolluri, </w:t>
      </w:r>
      <w:r w:rsidRPr="007A73E7">
        <w:rPr>
          <w:rFonts w:cs="Times New Roman"/>
          <w:noProof/>
        </w:rPr>
        <w:lastRenderedPageBreak/>
        <w:t xml:space="preserve">R., Leddy, J. J., Teramoto, M., &amp; Gioia, G. (2019). Representation of concussion subtypes in common postconcussion symptom-rating scales. </w:t>
      </w:r>
      <w:r w:rsidRPr="007A73E7">
        <w:rPr>
          <w:rFonts w:cs="Times New Roman"/>
          <w:i/>
          <w:iCs/>
          <w:noProof/>
        </w:rPr>
        <w:t>Concussion</w:t>
      </w:r>
      <w:r w:rsidRPr="007A73E7">
        <w:rPr>
          <w:rFonts w:cs="Times New Roman"/>
          <w:noProof/>
        </w:rPr>
        <w:t xml:space="preserve">, </w:t>
      </w:r>
      <w:r w:rsidRPr="007A73E7">
        <w:rPr>
          <w:rFonts w:cs="Times New Roman"/>
          <w:i/>
          <w:iCs/>
          <w:noProof/>
        </w:rPr>
        <w:t>4</w:t>
      </w:r>
      <w:r w:rsidRPr="007A73E7">
        <w:rPr>
          <w:rFonts w:cs="Times New Roman"/>
          <w:noProof/>
        </w:rPr>
        <w:t>(3). https://doi.org/10.2217/cnc-2019-0005</w:t>
      </w:r>
    </w:p>
    <w:p w14:paraId="5154DEA7"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Marar, M., McIlvain, N. M., Fields, S. K., &amp; Comstock, R. D. (2012). Epidemiology of concussions among united states high school athletes in 20 sports. </w:t>
      </w:r>
      <w:r w:rsidRPr="007A73E7">
        <w:rPr>
          <w:rFonts w:cs="Times New Roman"/>
          <w:i/>
          <w:iCs/>
          <w:noProof/>
        </w:rPr>
        <w:t>American Journal of Sports Medicine</w:t>
      </w:r>
      <w:r w:rsidRPr="007A73E7">
        <w:rPr>
          <w:rFonts w:cs="Times New Roman"/>
          <w:noProof/>
        </w:rPr>
        <w:t xml:space="preserve">, </w:t>
      </w:r>
      <w:r w:rsidRPr="007A73E7">
        <w:rPr>
          <w:rFonts w:cs="Times New Roman"/>
          <w:i/>
          <w:iCs/>
          <w:noProof/>
        </w:rPr>
        <w:t>40</w:t>
      </w:r>
      <w:r w:rsidRPr="007A73E7">
        <w:rPr>
          <w:rFonts w:cs="Times New Roman"/>
          <w:noProof/>
        </w:rPr>
        <w:t>(4), 747–755. https://doi.org/10.1177/0363546511435626</w:t>
      </w:r>
    </w:p>
    <w:p w14:paraId="3FEE7B31"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McAvoy, K., Eagan-Johnson, B., Dymacek, R., Hooper, S., McCart, M., &amp; Tyler, J. (2020). Establishing consensus for essential elements in returning to learn following a concussion. </w:t>
      </w:r>
      <w:r w:rsidRPr="007A73E7">
        <w:rPr>
          <w:rFonts w:cs="Times New Roman"/>
          <w:i/>
          <w:iCs/>
          <w:noProof/>
        </w:rPr>
        <w:t>Journal of School Health</w:t>
      </w:r>
      <w:r w:rsidRPr="007A73E7">
        <w:rPr>
          <w:rFonts w:cs="Times New Roman"/>
          <w:noProof/>
        </w:rPr>
        <w:t xml:space="preserve">, </w:t>
      </w:r>
      <w:r w:rsidRPr="007A73E7">
        <w:rPr>
          <w:rFonts w:cs="Times New Roman"/>
          <w:i/>
          <w:iCs/>
          <w:noProof/>
        </w:rPr>
        <w:t>90</w:t>
      </w:r>
      <w:r w:rsidRPr="007A73E7">
        <w:rPr>
          <w:rFonts w:cs="Times New Roman"/>
          <w:noProof/>
        </w:rPr>
        <w:t>(11), 849–858. https://doi.org/10.1111/josh.12949</w:t>
      </w:r>
    </w:p>
    <w:p w14:paraId="3AF8EE6D"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McAvoy, K., Eagan-Johnson, B., &amp; Halstead, M. (2018). Return to learn: Transitioning to school and through ascending levels of academic support for students following a concussion. </w:t>
      </w:r>
      <w:r w:rsidRPr="007A73E7">
        <w:rPr>
          <w:rFonts w:cs="Times New Roman"/>
          <w:i/>
          <w:iCs/>
          <w:noProof/>
        </w:rPr>
        <w:t>NeuroRehabilitation</w:t>
      </w:r>
      <w:r w:rsidRPr="007A73E7">
        <w:rPr>
          <w:rFonts w:cs="Times New Roman"/>
          <w:noProof/>
        </w:rPr>
        <w:t xml:space="preserve">, </w:t>
      </w:r>
      <w:r w:rsidRPr="007A73E7">
        <w:rPr>
          <w:rFonts w:cs="Times New Roman"/>
          <w:i/>
          <w:iCs/>
          <w:noProof/>
        </w:rPr>
        <w:t>42</w:t>
      </w:r>
      <w:r w:rsidRPr="007A73E7">
        <w:rPr>
          <w:rFonts w:cs="Times New Roman"/>
          <w:noProof/>
        </w:rPr>
        <w:t>(3), 325–330. https://doi.org/10.3233/NRE-172381</w:t>
      </w:r>
    </w:p>
    <w:p w14:paraId="7ADFAD73"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international conference on concussion in sport held in Berlin, October 2016. </w:t>
      </w:r>
      <w:r w:rsidRPr="007A73E7">
        <w:rPr>
          <w:rFonts w:cs="Times New Roman"/>
          <w:i/>
          <w:iCs/>
          <w:noProof/>
        </w:rPr>
        <w:t>British Journal of Sports Medicine</w:t>
      </w:r>
      <w:r w:rsidRPr="007A73E7">
        <w:rPr>
          <w:rFonts w:cs="Times New Roman"/>
          <w:noProof/>
        </w:rPr>
        <w:t xml:space="preserve">, </w:t>
      </w:r>
      <w:r w:rsidRPr="007A73E7">
        <w:rPr>
          <w:rFonts w:cs="Times New Roman"/>
          <w:i/>
          <w:iCs/>
          <w:noProof/>
        </w:rPr>
        <w:t>51</w:t>
      </w:r>
      <w:r w:rsidRPr="007A73E7">
        <w:rPr>
          <w:rFonts w:cs="Times New Roman"/>
          <w:noProof/>
        </w:rPr>
        <w:t>(11), 838–847. https://doi.org/10.1136/bjsports-2017-097699</w:t>
      </w:r>
    </w:p>
    <w:p w14:paraId="720E1D85"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Ono, K. E., Burns, T. G., Bearden, D. J., McManus, S. M., King, H., &amp; Reisner, A. (2016). Sex-based differences as a predictor of recovery trajectories in young athletes after a sports-related concussion. </w:t>
      </w:r>
      <w:r w:rsidRPr="007A73E7">
        <w:rPr>
          <w:rFonts w:cs="Times New Roman"/>
          <w:i/>
          <w:iCs/>
          <w:noProof/>
        </w:rPr>
        <w:t>American Journal of Sports Medicine</w:t>
      </w:r>
      <w:r w:rsidRPr="007A73E7">
        <w:rPr>
          <w:rFonts w:cs="Times New Roman"/>
          <w:noProof/>
        </w:rPr>
        <w:t xml:space="preserve">, </w:t>
      </w:r>
      <w:r w:rsidRPr="007A73E7">
        <w:rPr>
          <w:rFonts w:cs="Times New Roman"/>
          <w:i/>
          <w:iCs/>
          <w:noProof/>
        </w:rPr>
        <w:t>44</w:t>
      </w:r>
      <w:r w:rsidRPr="007A73E7">
        <w:rPr>
          <w:rFonts w:cs="Times New Roman"/>
          <w:noProof/>
        </w:rPr>
        <w:t>(3), 748–752. https://doi.org/10.1177/0363546515617746</w:t>
      </w:r>
    </w:p>
    <w:p w14:paraId="228F6430" w14:textId="6E8D1F07" w:rsid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Ransom, D. M., Vaughan, C. G., Pratson, L., Sady, M. D., McGill, C. A., &amp; Gioia, G. A. (2015). </w:t>
      </w:r>
      <w:r w:rsidRPr="007A73E7">
        <w:rPr>
          <w:rFonts w:cs="Times New Roman"/>
          <w:noProof/>
        </w:rPr>
        <w:lastRenderedPageBreak/>
        <w:t xml:space="preserve">Academic effects of concussion in children and adolescents. </w:t>
      </w:r>
      <w:r w:rsidRPr="007A73E7">
        <w:rPr>
          <w:rFonts w:cs="Times New Roman"/>
          <w:i/>
          <w:iCs/>
          <w:noProof/>
        </w:rPr>
        <w:t>Pediatrics</w:t>
      </w:r>
      <w:r w:rsidRPr="007A73E7">
        <w:rPr>
          <w:rFonts w:cs="Times New Roman"/>
          <w:noProof/>
        </w:rPr>
        <w:t xml:space="preserve">, </w:t>
      </w:r>
      <w:r w:rsidRPr="007A73E7">
        <w:rPr>
          <w:rFonts w:cs="Times New Roman"/>
          <w:i/>
          <w:iCs/>
          <w:noProof/>
        </w:rPr>
        <w:t>135</w:t>
      </w:r>
      <w:r w:rsidRPr="007A73E7">
        <w:rPr>
          <w:rFonts w:cs="Times New Roman"/>
          <w:noProof/>
        </w:rPr>
        <w:t>(6), 1043–1050. https://doi.org/10.1542/peds.2014-3434</w:t>
      </w:r>
    </w:p>
    <w:p w14:paraId="36EC5418" w14:textId="677C0D0A"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RStudio Team (2020)</w:t>
      </w:r>
      <w:r w:rsidRPr="007A73E7">
        <w:rPr>
          <w:rFonts w:cs="Times New Roman"/>
          <w:i/>
          <w:iCs/>
          <w:noProof/>
        </w:rPr>
        <w:t>. RStudio: Integrated Development for R. RStudio, PBC, Boston, MA URL </w:t>
      </w:r>
      <w:hyperlink r:id="rId12" w:history="1">
        <w:r w:rsidRPr="007A73E7">
          <w:rPr>
            <w:rStyle w:val="Hyperlink"/>
            <w:rFonts w:cs="Times New Roman"/>
            <w:i/>
            <w:iCs/>
            <w:noProof/>
          </w:rPr>
          <w:t>http://www.rstudio.com/</w:t>
        </w:r>
      </w:hyperlink>
      <w:r>
        <w:rPr>
          <w:rFonts w:cs="Times New Roman"/>
          <w:i/>
          <w:iCs/>
          <w:noProof/>
        </w:rPr>
        <w:t xml:space="preserve"> </w:t>
      </w:r>
    </w:p>
    <w:p w14:paraId="72035C6D"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Tamura, K., Furutani, T., Oshiro, R., Oba, Y., Ling, A., &amp; Murata, N. (2020). Concussion recovery timeline of high school athletes using a stepwise return-to-play protocol: Age and sex effects. </w:t>
      </w:r>
      <w:r w:rsidRPr="007A73E7">
        <w:rPr>
          <w:rFonts w:cs="Times New Roman"/>
          <w:i/>
          <w:iCs/>
          <w:noProof/>
        </w:rPr>
        <w:t>Journal of Athletic Training</w:t>
      </w:r>
      <w:r w:rsidRPr="007A73E7">
        <w:rPr>
          <w:rFonts w:cs="Times New Roman"/>
          <w:noProof/>
        </w:rPr>
        <w:t xml:space="preserve">, </w:t>
      </w:r>
      <w:r w:rsidRPr="007A73E7">
        <w:rPr>
          <w:rFonts w:cs="Times New Roman"/>
          <w:i/>
          <w:iCs/>
          <w:noProof/>
        </w:rPr>
        <w:t>55</w:t>
      </w:r>
      <w:r w:rsidRPr="007A73E7">
        <w:rPr>
          <w:rFonts w:cs="Times New Roman"/>
          <w:noProof/>
        </w:rPr>
        <w:t>(1), 1–4. https://doi.org/10.4085/1062-6050-452-18</w:t>
      </w:r>
    </w:p>
    <w:p w14:paraId="05FDBD62"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Zuckerman, S. L., Apple, R. P., Odom, M. J., Lee, Y. M., Solomon, G. S., &amp; Sills, A. K. (2014). Effect of sex on symptoms and return to baseline in sport-related concussion: Clinical article. </w:t>
      </w:r>
      <w:r w:rsidRPr="007A73E7">
        <w:rPr>
          <w:rFonts w:cs="Times New Roman"/>
          <w:i/>
          <w:iCs/>
          <w:noProof/>
        </w:rPr>
        <w:t>Journal of Neurosurgery: Pediatrics</w:t>
      </w:r>
      <w:r w:rsidRPr="007A73E7">
        <w:rPr>
          <w:rFonts w:cs="Times New Roman"/>
          <w:noProof/>
        </w:rPr>
        <w:t xml:space="preserve">, </w:t>
      </w:r>
      <w:r w:rsidRPr="007A73E7">
        <w:rPr>
          <w:rFonts w:cs="Times New Roman"/>
          <w:i/>
          <w:iCs/>
          <w:noProof/>
        </w:rPr>
        <w:t>13</w:t>
      </w:r>
      <w:r w:rsidRPr="007A73E7">
        <w:rPr>
          <w:rFonts w:cs="Times New Roman"/>
          <w:noProof/>
        </w:rPr>
        <w:t>(1), 72–81. https://doi.org/10.3171/2013.9.PEDS13257</w:t>
      </w:r>
    </w:p>
    <w:p w14:paraId="29869152" w14:textId="72570EC6" w:rsidR="007A73E7" w:rsidRPr="00112A34" w:rsidRDefault="007A73E7" w:rsidP="007A73E7">
      <w:r>
        <w:fldChar w:fldCharType="end"/>
      </w:r>
    </w:p>
    <w:p w14:paraId="36296E1F" w14:textId="77777777" w:rsidR="0099394C" w:rsidRDefault="0099394C" w:rsidP="008C78AC"/>
    <w:p w14:paraId="6B27A881" w14:textId="77777777" w:rsidR="00536CB8" w:rsidRPr="008C78AC" w:rsidRDefault="00536CB8" w:rsidP="008C78AC"/>
    <w:p w14:paraId="5995FD5A" w14:textId="77777777" w:rsidR="008C78AC" w:rsidRPr="008C78AC" w:rsidRDefault="008C78AC" w:rsidP="008C78AC">
      <w:pPr>
        <w:pStyle w:val="Heading1"/>
      </w:pPr>
    </w:p>
    <w:p w14:paraId="7EDFB74E" w14:textId="67882757" w:rsidR="0077053F" w:rsidRDefault="0077053F" w:rsidP="000D5B19"/>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roy furutani" w:date="2021-05-17T15:41:00Z" w:initials="tf">
    <w:p w14:paraId="4D5CA3E0" w14:textId="593C59C8" w:rsidR="00F63544" w:rsidRDefault="00F63544">
      <w:pPr>
        <w:pStyle w:val="CommentText"/>
      </w:pPr>
      <w:r>
        <w:rPr>
          <w:rStyle w:val="CommentReference"/>
        </w:rPr>
        <w:annotationRef/>
      </w:r>
      <w:r>
        <w:t xml:space="preserve">My thoughts on </w:t>
      </w:r>
      <w:r w:rsidR="004E4DBA">
        <w:t>writing</w:t>
      </w:r>
      <w:r>
        <w:t xml:space="preserve"> an article regarding return to le</w:t>
      </w:r>
      <w:r w:rsidR="00D2398A">
        <w:t>arn is that as much as possible the article focus o</w:t>
      </w:r>
      <w:r w:rsidR="004E4DBA">
        <w:t>n</w:t>
      </w:r>
      <w:r w:rsidR="00D2398A">
        <w:t xml:space="preserve"> the problem that concussions can happen to all populations.  In other words not just sports.  It is important to demonstrate that return to learn is not just to benefit athletes but for the entire school population.</w:t>
      </w:r>
    </w:p>
    <w:p w14:paraId="1F84D708" w14:textId="77777777" w:rsidR="00D2398A" w:rsidRDefault="00D2398A">
      <w:pPr>
        <w:pStyle w:val="CommentText"/>
      </w:pPr>
    </w:p>
    <w:p w14:paraId="2D42ED98" w14:textId="77777777" w:rsidR="00D2398A" w:rsidRDefault="00D2398A">
      <w:pPr>
        <w:pStyle w:val="CommentText"/>
      </w:pPr>
      <w:r>
        <w:t>One citation I refer to is Kasi C et al, Neurology, 2019 were it is estimated that 55-60% of pediatric (0-14yrs) concussions are sports related therefore “what about the other 40%?”</w:t>
      </w:r>
    </w:p>
    <w:p w14:paraId="0301CA71" w14:textId="77777777" w:rsidR="00D2398A" w:rsidRDefault="00D2398A">
      <w:pPr>
        <w:pStyle w:val="CommentText"/>
      </w:pPr>
    </w:p>
    <w:p w14:paraId="5A57F08B" w14:textId="44D09713" w:rsidR="00D2398A" w:rsidRDefault="00D2398A" w:rsidP="00D2398A">
      <w:pPr>
        <w:pStyle w:val="CommentText"/>
      </w:pPr>
      <w:r>
        <w:t>Y</w:t>
      </w:r>
      <w:r w:rsidR="004E4DBA">
        <w:t>a</w:t>
      </w:r>
      <w:r>
        <w:t xml:space="preserve">ramonthu, C, Brain Sci., 2019 investigated aspects of life where </w:t>
      </w:r>
      <w:r w:rsidR="00397851">
        <w:t>pediatric</w:t>
      </w:r>
      <w:r>
        <w:t xml:space="preserve"> concussions occurred outside of sports:  </w:t>
      </w:r>
    </w:p>
    <w:p w14:paraId="79F9AD37" w14:textId="77777777" w:rsidR="004E4DBA" w:rsidRDefault="00D2398A" w:rsidP="004E4DBA">
      <w:pPr>
        <w:pStyle w:val="CommentText"/>
        <w:numPr>
          <w:ilvl w:val="0"/>
          <w:numId w:val="3"/>
        </w:numPr>
      </w:pPr>
      <w:r>
        <w:t xml:space="preserve">16.5% occurred at school – primarily in PE, </w:t>
      </w:r>
    </w:p>
    <w:p w14:paraId="3875365B" w14:textId="77777777" w:rsidR="00D2398A" w:rsidRDefault="00D2398A" w:rsidP="004E4DBA">
      <w:pPr>
        <w:pStyle w:val="CommentText"/>
        <w:numPr>
          <w:ilvl w:val="0"/>
          <w:numId w:val="3"/>
        </w:numPr>
      </w:pPr>
      <w:r>
        <w:t>Recreation</w:t>
      </w:r>
      <w:r w:rsidR="004E4DBA">
        <w:t xml:space="preserve"> – bicycle, skateboard, hoverboard, scooter, snow activities</w:t>
      </w:r>
    </w:p>
    <w:p w14:paraId="367E677E" w14:textId="77777777" w:rsidR="004E4DBA" w:rsidRDefault="004E4DBA" w:rsidP="004E4DBA">
      <w:pPr>
        <w:pStyle w:val="CommentText"/>
        <w:numPr>
          <w:ilvl w:val="0"/>
          <w:numId w:val="3"/>
        </w:numPr>
      </w:pPr>
      <w:r>
        <w:t>Motor vehicle accidents</w:t>
      </w:r>
    </w:p>
    <w:p w14:paraId="1BC3DB1D" w14:textId="77777777" w:rsidR="004E4DBA" w:rsidRDefault="004E4DBA" w:rsidP="004E4DBA">
      <w:pPr>
        <w:pStyle w:val="CommentText"/>
        <w:numPr>
          <w:ilvl w:val="0"/>
          <w:numId w:val="3"/>
        </w:numPr>
      </w:pPr>
      <w:r>
        <w:t>Home – falls and slips</w:t>
      </w:r>
    </w:p>
    <w:p w14:paraId="6C835E3E" w14:textId="77777777" w:rsidR="004E4DBA" w:rsidRDefault="004E4DBA" w:rsidP="004E4DBA">
      <w:pPr>
        <w:pStyle w:val="CommentText"/>
        <w:numPr>
          <w:ilvl w:val="0"/>
          <w:numId w:val="3"/>
        </w:numPr>
      </w:pPr>
      <w:r>
        <w:t>Assaults</w:t>
      </w:r>
    </w:p>
    <w:p w14:paraId="11A32E83" w14:textId="77777777" w:rsidR="004E4DBA" w:rsidRDefault="004E4DBA" w:rsidP="004E4DBA">
      <w:pPr>
        <w:pStyle w:val="CommentText"/>
      </w:pPr>
    </w:p>
    <w:p w14:paraId="0C89739F" w14:textId="06C36916" w:rsidR="004E4DBA" w:rsidRDefault="004E4DBA" w:rsidP="004E4DBA">
      <w:pPr>
        <w:pStyle w:val="CommentText"/>
      </w:pPr>
    </w:p>
  </w:comment>
  <w:comment w:id="1" w:author="troy furutani" w:date="2021-05-17T16:42:00Z" w:initials="tf">
    <w:p w14:paraId="54A413C1" w14:textId="40DDCB78" w:rsidR="005332EF" w:rsidRDefault="005332EF">
      <w:pPr>
        <w:pStyle w:val="CommentText"/>
      </w:pPr>
      <w:r>
        <w:rPr>
          <w:rStyle w:val="CommentReference"/>
        </w:rPr>
        <w:annotationRef/>
      </w:r>
      <w:r>
        <w:t xml:space="preserve">This maybe a novel argument to include into the intro.  Schools should look at how sports have used RTP to allow athletes back onto the playing field.  Schools should adopt this approach and integrate a similar RTP into the RTL to allow students back into PE, playground activities, after </w:t>
      </w:r>
      <w:r>
        <w:t xml:space="preserve">schools activities </w:t>
      </w:r>
      <w:r>
        <w:t>ect.</w:t>
      </w:r>
    </w:p>
  </w:comment>
  <w:comment w:id="16" w:author="troy furutani" w:date="2021-05-17T17:10:00Z" w:initials="tf">
    <w:p w14:paraId="61D324AA" w14:textId="49DBAA78" w:rsidR="00C415AA" w:rsidRDefault="00C415AA">
      <w:pPr>
        <w:pStyle w:val="CommentText"/>
      </w:pPr>
      <w:r>
        <w:rPr>
          <w:rStyle w:val="CommentReference"/>
        </w:rPr>
        <w:annotationRef/>
      </w:r>
      <w:r>
        <w:t>Need to check this reference – I believe McAvoy discuss this model first around 2012-2015.  The dedicated liaison was described as a “point person”</w:t>
      </w:r>
    </w:p>
  </w:comment>
  <w:comment w:id="23" w:author="troy furutani" w:date="2021-05-17T16:37:00Z" w:initials="tf">
    <w:p w14:paraId="7D57EEE5" w14:textId="2DC16C28" w:rsidR="005332EF" w:rsidRDefault="005332EF">
      <w:pPr>
        <w:pStyle w:val="CommentText"/>
      </w:pPr>
      <w:r>
        <w:rPr>
          <w:rStyle w:val="CommentReference"/>
        </w:rPr>
        <w:annotationRef/>
      </w:r>
      <w:r>
        <w:t xml:space="preserve">Pacing defined as </w:t>
      </w:r>
    </w:p>
  </w:comment>
  <w:comment w:id="39" w:author="troy furutani" w:date="2021-05-17T16:46:00Z" w:initials="tf">
    <w:p w14:paraId="590282DD" w14:textId="7399FDFF" w:rsidR="00AE6783" w:rsidRDefault="00AE6783">
      <w:pPr>
        <w:pStyle w:val="CommentText"/>
      </w:pPr>
      <w:r>
        <w:rPr>
          <w:rStyle w:val="CommentReference"/>
        </w:rPr>
        <w:annotationRef/>
      </w:r>
      <w:r>
        <w:t xml:space="preserve">The 2019 Berlin Statement suggested a return to school protocol.  </w:t>
      </w:r>
      <w:r>
        <w:t>However the protocol is not very realistic or valid.</w:t>
      </w:r>
      <w:r w:rsidR="00A25477">
        <w:t xml:space="preserve">  Tamura et al found that high school concussed student athletes returned back to school full time 3 days after </w:t>
      </w:r>
      <w:r w:rsidR="00EC5348">
        <w:t>injury onset.</w:t>
      </w:r>
    </w:p>
  </w:comment>
  <w:comment w:id="58" w:author="troy furutani" w:date="2021-05-18T10:56:00Z" w:initials="tf">
    <w:p w14:paraId="3D58E77F" w14:textId="25C9B48B" w:rsidR="00EC5348" w:rsidRDefault="00EC5348">
      <w:pPr>
        <w:pStyle w:val="CommentText"/>
      </w:pPr>
      <w:r>
        <w:rPr>
          <w:rStyle w:val="CommentReference"/>
        </w:rPr>
        <w:annotationRef/>
      </w:r>
      <w:r>
        <w:t xml:space="preserve">Possibly discuss Tamura et al findings that concussed students were in school full time with possible symptoms for 13 days (steps 2-3).  Tier 1 intervention.  Large standard deviation </w:t>
      </w:r>
      <w:r>
        <w:t>demonstrate great variability and possible need for higher level supports?</w:t>
      </w:r>
    </w:p>
  </w:comment>
  <w:comment w:id="66" w:author="troy furutani" w:date="2021-05-18T11:01:00Z" w:initials="tf">
    <w:p w14:paraId="7BDFC78D" w14:textId="28A94905" w:rsidR="00EC5348" w:rsidRDefault="00EC5348">
      <w:pPr>
        <w:pStyle w:val="CommentText"/>
      </w:pPr>
      <w:r>
        <w:rPr>
          <w:rStyle w:val="CommentReference"/>
        </w:rPr>
        <w:annotationRef/>
      </w:r>
      <w:r>
        <w:t>Possible recommended model for RTL diagram???</w:t>
      </w:r>
    </w:p>
  </w:comment>
  <w:comment w:id="83" w:author="troy furutani" w:date="2021-05-22T10:05:00Z" w:initials="tf">
    <w:p w14:paraId="06DB1AA9" w14:textId="0ED5DDB6" w:rsidR="00432BFB" w:rsidRDefault="00432BFB">
      <w:pPr>
        <w:pStyle w:val="CommentText"/>
      </w:pPr>
      <w:r>
        <w:rPr>
          <w:rStyle w:val="CommentReference"/>
        </w:rPr>
        <w:annotationRef/>
      </w:r>
      <w:r>
        <w:t>Table of HCAMP 7step</w:t>
      </w:r>
    </w:p>
  </w:comment>
  <w:comment w:id="85" w:author="troy furutani" w:date="2021-05-22T10:14:00Z" w:initials="tf">
    <w:p w14:paraId="2940FE3B" w14:textId="77777777" w:rsidR="00255E78" w:rsidRDefault="00255E78">
      <w:pPr>
        <w:pStyle w:val="CommentText"/>
      </w:pPr>
      <w:r>
        <w:rPr>
          <w:rStyle w:val="CommentReference"/>
        </w:rPr>
        <w:annotationRef/>
      </w:r>
      <w:r>
        <w:t>Maybe important to include:</w:t>
      </w:r>
    </w:p>
    <w:p w14:paraId="3EDFB1D1" w14:textId="77777777" w:rsidR="00255E78" w:rsidRDefault="00255E78" w:rsidP="00255E78">
      <w:pPr>
        <w:pStyle w:val="CommentText"/>
        <w:numPr>
          <w:ilvl w:val="0"/>
          <w:numId w:val="4"/>
        </w:numPr>
      </w:pPr>
      <w:r>
        <w:t>Post test were compared to baseline test.  May want to include the average time between baseline and post test.  Athletes in gereneral will take a baseline during their freshman and junior year.</w:t>
      </w:r>
    </w:p>
    <w:p w14:paraId="4AA0A4DF" w14:textId="77777777" w:rsidR="00255E78" w:rsidRDefault="00255E78" w:rsidP="00255E78">
      <w:pPr>
        <w:pStyle w:val="CommentText"/>
        <w:numPr>
          <w:ilvl w:val="0"/>
          <w:numId w:val="4"/>
        </w:numPr>
      </w:pPr>
      <w:r>
        <w:t>The post test was interpretant by one neuropsychologist.  Althought this may not be relevant to this article because we are not looking at composite scores.</w:t>
      </w:r>
    </w:p>
    <w:p w14:paraId="461FF6E9" w14:textId="219342EF" w:rsidR="00255E78" w:rsidRDefault="00255E78" w:rsidP="00255E78">
      <w:pPr>
        <w:pStyle w:val="CommentText"/>
        <w:numPr>
          <w:ilvl w:val="0"/>
          <w:numId w:val="4"/>
        </w:numPr>
      </w:pPr>
      <w:r>
        <w:t xml:space="preserve">HCAMP guidelines for post test (PIT)administration for a concussed individual is </w:t>
      </w:r>
      <w:r>
        <w:t>24-72 hour post injury (PIT1), 5 day (PIT2), 7days (PIT3), and no more then 2 times per week if needed.  But as you can see most situation the time time did not match</w:t>
      </w:r>
      <w:r w:rsidR="001B65CA">
        <w:t xml:space="preserve"> because of “real life circumstances.”</w:t>
      </w:r>
    </w:p>
  </w:comment>
  <w:comment w:id="88" w:author="troy furutani" w:date="2021-05-22T10:29:00Z" w:initials="tf">
    <w:p w14:paraId="297B8678" w14:textId="630F8947" w:rsidR="001B65CA" w:rsidRDefault="001B65CA">
      <w:pPr>
        <w:pStyle w:val="CommentText"/>
      </w:pPr>
      <w:r>
        <w:rPr>
          <w:rStyle w:val="CommentReference"/>
        </w:rPr>
        <w:annotationRef/>
      </w:r>
      <w:r>
        <w:t xml:space="preserve">When was it rated with higher severity levels – throughout the length of recovery?  </w:t>
      </w:r>
      <w:r>
        <w:t>Beginning?.  Might be an interesting sub study to focus in on this group and investigate the trends.</w:t>
      </w:r>
    </w:p>
  </w:comment>
  <w:comment w:id="89" w:author="troy furutani" w:date="2021-05-22T10:32:00Z" w:initials="tf">
    <w:p w14:paraId="43BB44A4" w14:textId="3469B2F4" w:rsidR="00F805EF" w:rsidRDefault="00F805EF">
      <w:pPr>
        <w:pStyle w:val="CommentText"/>
      </w:pPr>
      <w:r>
        <w:rPr>
          <w:rStyle w:val="CommentReference"/>
        </w:rPr>
        <w:annotationRef/>
      </w:r>
      <w:r>
        <w:t>Do we know what the average score was?</w:t>
      </w:r>
    </w:p>
  </w:comment>
  <w:comment w:id="90" w:author="troy furutani" w:date="2021-05-22T10:34:00Z" w:initials="tf">
    <w:p w14:paraId="5602FAC8" w14:textId="5769F4AD" w:rsidR="00F805EF" w:rsidRDefault="00F805EF">
      <w:pPr>
        <w:pStyle w:val="CommentText"/>
      </w:pPr>
      <w:r>
        <w:rPr>
          <w:rStyle w:val="CommentReference"/>
        </w:rPr>
        <w:annotationRef/>
      </w:r>
      <w:r>
        <w:t>Maybe use the term TOTAL SYMPTOM SCORE.  As on the impact report</w:t>
      </w:r>
    </w:p>
  </w:comment>
  <w:comment w:id="93" w:author="troy furutani" w:date="2021-05-22T10:45:00Z" w:initials="tf">
    <w:p w14:paraId="2677CA7F" w14:textId="70CAA0DB" w:rsidR="00447601" w:rsidRDefault="00447601">
      <w:pPr>
        <w:pStyle w:val="CommentText"/>
      </w:pPr>
      <w:r>
        <w:rPr>
          <w:rStyle w:val="CommentReference"/>
        </w:rPr>
        <w:annotationRef/>
      </w:r>
      <w:r>
        <w:t xml:space="preserve">Another limitation directly related to our methods is that our data could not take into account the overlapping/influencing of the individual symptoms into other clusters as described in </w:t>
      </w:r>
      <w:r>
        <w:t>Harmons diagram</w:t>
      </w:r>
    </w:p>
  </w:comment>
  <w:comment w:id="94" w:author="troy furutani" w:date="2021-05-22T10:41:00Z" w:initials="tf">
    <w:p w14:paraId="54C7E216" w14:textId="4DCFB7A9" w:rsidR="00447601" w:rsidRDefault="00447601">
      <w:pPr>
        <w:pStyle w:val="CommentText"/>
      </w:pPr>
      <w:r>
        <w:rPr>
          <w:rStyle w:val="CommentReference"/>
        </w:rPr>
        <w:annotationRef/>
      </w:r>
      <w:r>
        <w:t>Another important point is that the measurement tool is user friendly for educators and education outcome specific (not medical)</w:t>
      </w:r>
    </w:p>
  </w:comment>
  <w:comment w:id="96" w:author="troy furutani" w:date="2021-05-22T10:50:00Z" w:initials="tf">
    <w:p w14:paraId="2889E327" w14:textId="24123E09" w:rsidR="00447601" w:rsidRDefault="00447601">
      <w:pPr>
        <w:pStyle w:val="CommentText"/>
      </w:pPr>
      <w:r>
        <w:rPr>
          <w:rStyle w:val="CommentReference"/>
        </w:rPr>
        <w:annotationRef/>
      </w:r>
      <w:r>
        <w:t>please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89739F" w15:done="0"/>
  <w15:commentEx w15:paraId="54A413C1" w15:done="0"/>
  <w15:commentEx w15:paraId="61D324AA" w15:done="0"/>
  <w15:commentEx w15:paraId="7D57EEE5" w15:done="0"/>
  <w15:commentEx w15:paraId="590282DD" w15:done="0"/>
  <w15:commentEx w15:paraId="3D58E77F" w15:done="0"/>
  <w15:commentEx w15:paraId="7BDFC78D" w15:done="0"/>
  <w15:commentEx w15:paraId="06DB1AA9" w15:done="0"/>
  <w15:commentEx w15:paraId="461FF6E9" w15:done="0"/>
  <w15:commentEx w15:paraId="297B8678" w15:done="0"/>
  <w15:commentEx w15:paraId="43BB44A4" w15:done="0"/>
  <w15:commentEx w15:paraId="5602FAC8" w15:done="0"/>
  <w15:commentEx w15:paraId="2677CA7F" w15:done="0"/>
  <w15:commentEx w15:paraId="54C7E216" w15:done="0"/>
  <w15:commentEx w15:paraId="2889E3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D0D30" w16cex:dateUtc="2021-05-18T01:41:00Z"/>
  <w16cex:commentExtensible w16cex:durableId="244D1B5D" w16cex:dateUtc="2021-05-18T02:42:00Z"/>
  <w16cex:commentExtensible w16cex:durableId="244D2216" w16cex:dateUtc="2021-05-18T03:10:00Z"/>
  <w16cex:commentExtensible w16cex:durableId="244D1A33" w16cex:dateUtc="2021-05-18T02:37:00Z"/>
  <w16cex:commentExtensible w16cex:durableId="244D1C76" w16cex:dateUtc="2021-05-18T02:46:00Z"/>
  <w16cex:commentExtensible w16cex:durableId="244E1BDC" w16cex:dateUtc="2021-05-18T20:56:00Z"/>
  <w16cex:commentExtensible w16cex:durableId="244E1D0D" w16cex:dateUtc="2021-05-18T21:01:00Z"/>
  <w16cex:commentExtensible w16cex:durableId="245355FC" w16cex:dateUtc="2021-05-22T20:05:00Z"/>
  <w16cex:commentExtensible w16cex:durableId="24535812" w16cex:dateUtc="2021-05-22T20:14:00Z"/>
  <w16cex:commentExtensible w16cex:durableId="24535B81" w16cex:dateUtc="2021-05-22T20:29:00Z"/>
  <w16cex:commentExtensible w16cex:durableId="24535C35" w16cex:dateUtc="2021-05-22T20:32:00Z"/>
  <w16cex:commentExtensible w16cex:durableId="24535CBD" w16cex:dateUtc="2021-05-22T20:34:00Z"/>
  <w16cex:commentExtensible w16cex:durableId="24535F3D" w16cex:dateUtc="2021-05-22T20:45:00Z"/>
  <w16cex:commentExtensible w16cex:durableId="24535E71" w16cex:dateUtc="2021-05-22T20:41:00Z"/>
  <w16cex:commentExtensible w16cex:durableId="24536082" w16cex:dateUtc="2021-05-22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89739F" w16cid:durableId="244D0D30"/>
  <w16cid:commentId w16cid:paraId="54A413C1" w16cid:durableId="244D1B5D"/>
  <w16cid:commentId w16cid:paraId="61D324AA" w16cid:durableId="244D2216"/>
  <w16cid:commentId w16cid:paraId="7D57EEE5" w16cid:durableId="244D1A33"/>
  <w16cid:commentId w16cid:paraId="590282DD" w16cid:durableId="244D1C76"/>
  <w16cid:commentId w16cid:paraId="3D58E77F" w16cid:durableId="244E1BDC"/>
  <w16cid:commentId w16cid:paraId="7BDFC78D" w16cid:durableId="244E1D0D"/>
  <w16cid:commentId w16cid:paraId="06DB1AA9" w16cid:durableId="245355FC"/>
  <w16cid:commentId w16cid:paraId="461FF6E9" w16cid:durableId="24535812"/>
  <w16cid:commentId w16cid:paraId="297B8678" w16cid:durableId="24535B81"/>
  <w16cid:commentId w16cid:paraId="43BB44A4" w16cid:durableId="24535C35"/>
  <w16cid:commentId w16cid:paraId="5602FAC8" w16cid:durableId="24535CBD"/>
  <w16cid:commentId w16cid:paraId="2677CA7F" w16cid:durableId="24535F3D"/>
  <w16cid:commentId w16cid:paraId="54C7E216" w16cid:durableId="24535E71"/>
  <w16cid:commentId w16cid:paraId="2889E327" w16cid:durableId="245360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51E30" w14:textId="77777777" w:rsidR="00605F30" w:rsidRDefault="00605F30" w:rsidP="006004F2">
      <w:pPr>
        <w:spacing w:line="240" w:lineRule="auto"/>
      </w:pPr>
      <w:r>
        <w:separator/>
      </w:r>
    </w:p>
  </w:endnote>
  <w:endnote w:type="continuationSeparator" w:id="0">
    <w:p w14:paraId="51EBE782" w14:textId="77777777" w:rsidR="00605F30" w:rsidRDefault="00605F30"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54524" w14:textId="77777777" w:rsidR="00605F30" w:rsidRDefault="00605F30" w:rsidP="006004F2">
      <w:pPr>
        <w:spacing w:line="240" w:lineRule="auto"/>
      </w:pPr>
      <w:r>
        <w:separator/>
      </w:r>
    </w:p>
  </w:footnote>
  <w:footnote w:type="continuationSeparator" w:id="0">
    <w:p w14:paraId="09568864" w14:textId="77777777" w:rsidR="00605F30" w:rsidRDefault="00605F30"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42AEE"/>
    <w:multiLevelType w:val="hybridMultilevel"/>
    <w:tmpl w:val="7338C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D109E"/>
    <w:multiLevelType w:val="hybridMultilevel"/>
    <w:tmpl w:val="82F80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50BF1"/>
    <w:multiLevelType w:val="hybridMultilevel"/>
    <w:tmpl w:val="8E7E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525290"/>
    <w:multiLevelType w:val="hybridMultilevel"/>
    <w:tmpl w:val="4F64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oy furutani">
    <w15:presenceInfo w15:providerId="Windows Live" w15:userId="342f5f8ba145a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7F26"/>
    <w:rsid w:val="0004242D"/>
    <w:rsid w:val="00060BAA"/>
    <w:rsid w:val="0009722B"/>
    <w:rsid w:val="000C6298"/>
    <w:rsid w:val="000D5B19"/>
    <w:rsid w:val="000E5E5C"/>
    <w:rsid w:val="00112A34"/>
    <w:rsid w:val="001216B3"/>
    <w:rsid w:val="00126217"/>
    <w:rsid w:val="00130679"/>
    <w:rsid w:val="00131408"/>
    <w:rsid w:val="00143BA2"/>
    <w:rsid w:val="00176883"/>
    <w:rsid w:val="0019181A"/>
    <w:rsid w:val="00192E3A"/>
    <w:rsid w:val="001B43E2"/>
    <w:rsid w:val="001B4BD8"/>
    <w:rsid w:val="001B65CA"/>
    <w:rsid w:val="001D215C"/>
    <w:rsid w:val="001F06F5"/>
    <w:rsid w:val="00222CD8"/>
    <w:rsid w:val="00255E78"/>
    <w:rsid w:val="00277AB4"/>
    <w:rsid w:val="00287C51"/>
    <w:rsid w:val="002B39D2"/>
    <w:rsid w:val="00326B33"/>
    <w:rsid w:val="00337782"/>
    <w:rsid w:val="003517C9"/>
    <w:rsid w:val="00372873"/>
    <w:rsid w:val="00397851"/>
    <w:rsid w:val="003A2722"/>
    <w:rsid w:val="003C45BC"/>
    <w:rsid w:val="003E377B"/>
    <w:rsid w:val="00401692"/>
    <w:rsid w:val="00432BFB"/>
    <w:rsid w:val="00433B39"/>
    <w:rsid w:val="00447601"/>
    <w:rsid w:val="00450BE6"/>
    <w:rsid w:val="004800DD"/>
    <w:rsid w:val="004876B9"/>
    <w:rsid w:val="00487872"/>
    <w:rsid w:val="00492B05"/>
    <w:rsid w:val="00496E39"/>
    <w:rsid w:val="004C0061"/>
    <w:rsid w:val="004C583D"/>
    <w:rsid w:val="004E2180"/>
    <w:rsid w:val="004E4DBA"/>
    <w:rsid w:val="00506748"/>
    <w:rsid w:val="005332EF"/>
    <w:rsid w:val="00536CB8"/>
    <w:rsid w:val="0057755C"/>
    <w:rsid w:val="005804A0"/>
    <w:rsid w:val="0058055F"/>
    <w:rsid w:val="005D3DA4"/>
    <w:rsid w:val="005E1310"/>
    <w:rsid w:val="005E6C20"/>
    <w:rsid w:val="006004F2"/>
    <w:rsid w:val="00605F30"/>
    <w:rsid w:val="00642E93"/>
    <w:rsid w:val="00645FF0"/>
    <w:rsid w:val="00647AF1"/>
    <w:rsid w:val="006625FC"/>
    <w:rsid w:val="00663E98"/>
    <w:rsid w:val="006772EB"/>
    <w:rsid w:val="006B5585"/>
    <w:rsid w:val="006E1229"/>
    <w:rsid w:val="00712BCC"/>
    <w:rsid w:val="00722769"/>
    <w:rsid w:val="00724379"/>
    <w:rsid w:val="007574DB"/>
    <w:rsid w:val="0077053F"/>
    <w:rsid w:val="00793335"/>
    <w:rsid w:val="007A73E7"/>
    <w:rsid w:val="007B03CD"/>
    <w:rsid w:val="007B0B4E"/>
    <w:rsid w:val="007C0BA9"/>
    <w:rsid w:val="007C0BBE"/>
    <w:rsid w:val="007D2758"/>
    <w:rsid w:val="007F276C"/>
    <w:rsid w:val="00803119"/>
    <w:rsid w:val="00820E44"/>
    <w:rsid w:val="008211F9"/>
    <w:rsid w:val="008231FF"/>
    <w:rsid w:val="00832CFC"/>
    <w:rsid w:val="00846746"/>
    <w:rsid w:val="00866044"/>
    <w:rsid w:val="008A19F0"/>
    <w:rsid w:val="008A2FD6"/>
    <w:rsid w:val="008B23A8"/>
    <w:rsid w:val="008C78AC"/>
    <w:rsid w:val="008C7B55"/>
    <w:rsid w:val="00967657"/>
    <w:rsid w:val="0099088B"/>
    <w:rsid w:val="0099394C"/>
    <w:rsid w:val="009B3E1A"/>
    <w:rsid w:val="009C5DF0"/>
    <w:rsid w:val="009E479B"/>
    <w:rsid w:val="009E4F3D"/>
    <w:rsid w:val="009F2970"/>
    <w:rsid w:val="00A05C28"/>
    <w:rsid w:val="00A25477"/>
    <w:rsid w:val="00A37638"/>
    <w:rsid w:val="00A5185A"/>
    <w:rsid w:val="00A708CB"/>
    <w:rsid w:val="00AD7D14"/>
    <w:rsid w:val="00AE5920"/>
    <w:rsid w:val="00AE6783"/>
    <w:rsid w:val="00B01BBA"/>
    <w:rsid w:val="00BC3E5D"/>
    <w:rsid w:val="00BC5883"/>
    <w:rsid w:val="00BD0AFF"/>
    <w:rsid w:val="00C15AF8"/>
    <w:rsid w:val="00C21DA6"/>
    <w:rsid w:val="00C415AA"/>
    <w:rsid w:val="00C43EE4"/>
    <w:rsid w:val="00C63079"/>
    <w:rsid w:val="00C74A5D"/>
    <w:rsid w:val="00C87092"/>
    <w:rsid w:val="00C92B2B"/>
    <w:rsid w:val="00CA4DE4"/>
    <w:rsid w:val="00CB630F"/>
    <w:rsid w:val="00CD00E1"/>
    <w:rsid w:val="00D12097"/>
    <w:rsid w:val="00D12FD0"/>
    <w:rsid w:val="00D233F2"/>
    <w:rsid w:val="00D2398A"/>
    <w:rsid w:val="00D23C72"/>
    <w:rsid w:val="00D63BFB"/>
    <w:rsid w:val="00D74A06"/>
    <w:rsid w:val="00DA7A9B"/>
    <w:rsid w:val="00DC3890"/>
    <w:rsid w:val="00DE53A1"/>
    <w:rsid w:val="00E15818"/>
    <w:rsid w:val="00E8553A"/>
    <w:rsid w:val="00E91FF3"/>
    <w:rsid w:val="00EA7384"/>
    <w:rsid w:val="00EB0FED"/>
    <w:rsid w:val="00EC5348"/>
    <w:rsid w:val="00F00534"/>
    <w:rsid w:val="00F04D7C"/>
    <w:rsid w:val="00F174DF"/>
    <w:rsid w:val="00F26B21"/>
    <w:rsid w:val="00F63544"/>
    <w:rsid w:val="00F70048"/>
    <w:rsid w:val="00F805EF"/>
    <w:rsid w:val="00FC071A"/>
    <w:rsid w:val="00FC099C"/>
    <w:rsid w:val="00FC4940"/>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character" w:styleId="CommentReference">
    <w:name w:val="annotation reference"/>
    <w:basedOn w:val="DefaultParagraphFont"/>
    <w:uiPriority w:val="99"/>
    <w:semiHidden/>
    <w:unhideWhenUsed/>
    <w:rsid w:val="00F63544"/>
    <w:rPr>
      <w:sz w:val="16"/>
      <w:szCs w:val="16"/>
    </w:rPr>
  </w:style>
  <w:style w:type="paragraph" w:styleId="CommentText">
    <w:name w:val="annotation text"/>
    <w:basedOn w:val="Normal"/>
    <w:link w:val="CommentTextChar"/>
    <w:uiPriority w:val="99"/>
    <w:semiHidden/>
    <w:unhideWhenUsed/>
    <w:rsid w:val="00F63544"/>
    <w:pPr>
      <w:spacing w:line="240" w:lineRule="auto"/>
    </w:pPr>
    <w:rPr>
      <w:sz w:val="20"/>
      <w:szCs w:val="20"/>
    </w:rPr>
  </w:style>
  <w:style w:type="character" w:customStyle="1" w:styleId="CommentTextChar">
    <w:name w:val="Comment Text Char"/>
    <w:basedOn w:val="DefaultParagraphFont"/>
    <w:link w:val="CommentText"/>
    <w:uiPriority w:val="99"/>
    <w:semiHidden/>
    <w:rsid w:val="00F635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63544"/>
    <w:rPr>
      <w:b/>
      <w:bCs/>
    </w:rPr>
  </w:style>
  <w:style w:type="character" w:customStyle="1" w:styleId="CommentSubjectChar">
    <w:name w:val="Comment Subject Char"/>
    <w:basedOn w:val="CommentTextChar"/>
    <w:link w:val="CommentSubject"/>
    <w:uiPriority w:val="99"/>
    <w:semiHidden/>
    <w:rsid w:val="00F63544"/>
    <w:rPr>
      <w:rFonts w:ascii="Times New Roman" w:hAnsi="Times New Roman"/>
      <w:b/>
      <w:bCs/>
      <w:sz w:val="20"/>
      <w:szCs w:val="20"/>
    </w:rPr>
  </w:style>
  <w:style w:type="paragraph" w:styleId="Revision">
    <w:name w:val="Revision"/>
    <w:hidden/>
    <w:uiPriority w:val="99"/>
    <w:semiHidden/>
    <w:rsid w:val="00EC53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studi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29826</Words>
  <Characters>170013</Characters>
  <Application>Microsoft Office Word</Application>
  <DocSecurity>0</DocSecurity>
  <Lines>1416</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2</cp:revision>
  <dcterms:created xsi:type="dcterms:W3CDTF">2021-05-24T01:36:00Z</dcterms:created>
  <dcterms:modified xsi:type="dcterms:W3CDTF">2021-05-24T01:36:00Z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