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D25D1E">
      <w:pPr>
        <w:rPr>
          <w:rFonts w:cs="Times New Roman"/>
        </w:rPr>
      </w:pPr>
    </w:p>
    <w:p w14:paraId="36EE315F" w14:textId="6AE8D453" w:rsidR="00126217" w:rsidRDefault="00126217">
      <w:pPr>
        <w:rPr>
          <w:rFonts w:cs="Times New Roman"/>
        </w:rPr>
      </w:pPr>
    </w:p>
    <w:p w14:paraId="01266F57" w14:textId="3A8A0165" w:rsidR="00126217" w:rsidRDefault="00126217">
      <w:pPr>
        <w:rPr>
          <w:rFonts w:cs="Times New Roman"/>
        </w:rPr>
      </w:pPr>
    </w:p>
    <w:p w14:paraId="5B6460A6" w14:textId="34DCA742" w:rsidR="00126217" w:rsidRDefault="00126217">
      <w:pPr>
        <w:rPr>
          <w:rFonts w:cs="Times New Roman"/>
        </w:rPr>
      </w:pPr>
    </w:p>
    <w:p w14:paraId="1009587C" w14:textId="519447CA" w:rsidR="00126217" w:rsidRDefault="00126217">
      <w:pPr>
        <w:rPr>
          <w:rFonts w:cs="Times New Roman"/>
        </w:rPr>
      </w:pPr>
    </w:p>
    <w:p w14:paraId="4092F9CF" w14:textId="6186437A" w:rsidR="00126217" w:rsidRDefault="00126217">
      <w:pPr>
        <w:rPr>
          <w:rFonts w:cs="Times New Roman"/>
        </w:rPr>
      </w:pPr>
    </w:p>
    <w:p w14:paraId="76D791E2" w14:textId="470480E4" w:rsidR="00126217" w:rsidRDefault="00126217">
      <w:pPr>
        <w:rPr>
          <w:rFonts w:cs="Times New Roman"/>
        </w:rPr>
      </w:pPr>
    </w:p>
    <w:p w14:paraId="12D172FD" w14:textId="08350451" w:rsidR="00126217" w:rsidRDefault="00126217">
      <w:pPr>
        <w:rPr>
          <w:rFonts w:cs="Times New Roman"/>
        </w:rPr>
      </w:pPr>
    </w:p>
    <w:p w14:paraId="74F357F0" w14:textId="36817B17" w:rsidR="00126217" w:rsidRDefault="00126217">
      <w:pPr>
        <w:rPr>
          <w:rFonts w:cs="Times New Roman"/>
        </w:rPr>
      </w:pPr>
    </w:p>
    <w:p w14:paraId="205BE039" w14:textId="043E539D" w:rsidR="00126217" w:rsidRDefault="00126217" w:rsidP="00126217">
      <w:pPr>
        <w:jc w:val="center"/>
        <w:rPr>
          <w:rFonts w:cs="Times New Roman"/>
        </w:rPr>
      </w:pPr>
      <w:r>
        <w:rPr>
          <w:rFonts w:cs="Times New Roman"/>
        </w:rPr>
        <w:t xml:space="preserve">What </w:t>
      </w:r>
      <w:r w:rsidR="00DA7A9B">
        <w:rPr>
          <w:rFonts w:cs="Times New Roman"/>
        </w:rPr>
        <w:t>Thirteen</w:t>
      </w:r>
      <w:r>
        <w:rPr>
          <w:rFonts w:cs="Times New Roman"/>
        </w:rPr>
        <w:t xml:space="preserve"> Years of </w:t>
      </w:r>
      <w:commentRangeStart w:id="0"/>
      <w:r>
        <w:rPr>
          <w:rFonts w:cs="Times New Roman"/>
        </w:rPr>
        <w:t>Educational</w:t>
      </w:r>
      <w:commentRangeEnd w:id="0"/>
      <w:r w:rsidR="00652BD9">
        <w:rPr>
          <w:rStyle w:val="CommentReference"/>
        </w:rPr>
        <w:commentReference w:id="0"/>
      </w:r>
      <w:r>
        <w:rPr>
          <w:rFonts w:cs="Times New Roman"/>
        </w:rPr>
        <w:t xml:space="preserve"> Concussion Data Can Teach Us about the Future of Return-to-Learn</w:t>
      </w:r>
    </w:p>
    <w:p w14:paraId="0A1DE428" w14:textId="37C678D2" w:rsidR="00126217" w:rsidRDefault="00126217">
      <w:pPr>
        <w:rPr>
          <w:rFonts w:cs="Times New Roman"/>
        </w:rPr>
      </w:pPr>
      <w:r>
        <w:rPr>
          <w:rFonts w:cs="Times New Roman"/>
        </w:rPr>
        <w:br w:type="page"/>
      </w:r>
    </w:p>
    <w:p w14:paraId="471F2537" w14:textId="150DE756" w:rsidR="00126217" w:rsidRDefault="00126217" w:rsidP="005804A0">
      <w:pPr>
        <w:pStyle w:val="Heading1"/>
      </w:pPr>
      <w:r>
        <w:lastRenderedPageBreak/>
        <w:t xml:space="preserve">Introduction </w:t>
      </w:r>
    </w:p>
    <w:p w14:paraId="45AE0182" w14:textId="101FAE67"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w:t>
      </w:r>
      <w:del w:id="1" w:author="McKay Sohlberg" w:date="2021-08-16T09:16:00Z">
        <w:r w:rsidR="007055F5" w:rsidDel="0024108C">
          <w:rPr>
            <w:b w:val="0"/>
            <w:bCs w:val="0"/>
          </w:rPr>
          <w:delText xml:space="preserve">worse </w:delText>
        </w:r>
      </w:del>
      <w:r w:rsidR="007055F5">
        <w:rPr>
          <w:b w:val="0"/>
          <w:bCs w:val="0"/>
        </w:rPr>
        <w:t>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CC55578"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ins w:id="2" w:author="Jim Wright" w:date="2021-08-10T13:50:00Z">
        <w:r w:rsidR="00EF1305">
          <w:rPr>
            <w:b w:val="0"/>
            <w:bCs w:val="0"/>
          </w:rPr>
          <w:t xml:space="preserve"> Recent literature has categorized </w:t>
        </w:r>
      </w:ins>
      <w:ins w:id="3" w:author="Jim Wright" w:date="2021-08-10T13:51:00Z">
        <w:r w:rsidR="00EF1305">
          <w:rPr>
            <w:b w:val="0"/>
            <w:bCs w:val="0"/>
          </w:rPr>
          <w:t xml:space="preserve">the variety of </w:t>
        </w:r>
      </w:ins>
      <w:ins w:id="4" w:author="Jim Wright" w:date="2021-08-10T14:59:00Z">
        <w:r w:rsidR="008C0E81">
          <w:rPr>
            <w:b w:val="0"/>
            <w:bCs w:val="0"/>
          </w:rPr>
          <w:t xml:space="preserve">concussion </w:t>
        </w:r>
      </w:ins>
      <w:ins w:id="5" w:author="Jim Wright" w:date="2021-08-10T13:51:00Z">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ins>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5132F3C0"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ins w:id="6" w:author="McKay Sohlberg" w:date="2021-08-16T09:19:00Z">
        <w:r w:rsidR="0024108C">
          <w:rPr>
            <w:b w:val="0"/>
            <w:bCs w:val="0"/>
          </w:rPr>
          <w:t xml:space="preserve">intended to </w:t>
        </w:r>
      </w:ins>
      <w:del w:id="7" w:author="McKay Sohlberg" w:date="2021-08-16T09:19:00Z">
        <w:r w:rsidR="00325B4B" w:rsidDel="0024108C">
          <w:rPr>
            <w:b w:val="0"/>
            <w:bCs w:val="0"/>
          </w:rPr>
          <w:delText>which</w:delText>
        </w:r>
        <w:r w:rsidR="00017A15" w:rsidDel="0024108C">
          <w:rPr>
            <w:b w:val="0"/>
            <w:bCs w:val="0"/>
          </w:rPr>
          <w:delText xml:space="preserve"> </w:delText>
        </w:r>
      </w:del>
      <w:r w:rsidR="00017A15">
        <w:rPr>
          <w:b w:val="0"/>
          <w:bCs w:val="0"/>
        </w:rPr>
        <w:t xml:space="preserve">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25B4B">
        <w:rPr>
          <w:b w:val="0"/>
          <w:bCs w:val="0"/>
        </w:rPr>
        <w:t xml:space="preserve">is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ins w:id="8" w:author="McKay Sohlberg" w:date="2021-08-16T09:20:00Z">
        <w:r w:rsidR="0024108C">
          <w:rPr>
            <w:b w:val="0"/>
            <w:bCs w:val="0"/>
          </w:rPr>
          <w:t>.</w:t>
        </w:r>
      </w:ins>
      <w:del w:id="9" w:author="McKay Sohlberg" w:date="2021-08-16T09:20:00Z">
        <w:r w:rsidR="00C54EE0" w:rsidDel="0024108C">
          <w:rPr>
            <w:b w:val="0"/>
            <w:bCs w:val="0"/>
          </w:rPr>
          <w:delText>,</w:delText>
        </w:r>
      </w:del>
      <w:r w:rsidR="00C54EE0">
        <w:rPr>
          <w:b w:val="0"/>
          <w:bCs w:val="0"/>
        </w:rPr>
        <w:t xml:space="preserve"> </w:t>
      </w:r>
      <w:ins w:id="10" w:author="McKay Sohlberg" w:date="2021-08-16T09:22:00Z">
        <w:r w:rsidR="0024108C">
          <w:rPr>
            <w:b w:val="0"/>
            <w:bCs w:val="0"/>
          </w:rPr>
          <w:t>The RTP data</w:t>
        </w:r>
      </w:ins>
      <w:del w:id="11" w:author="McKay Sohlberg" w:date="2021-08-16T09:22:00Z">
        <w:r w:rsidR="00C54EE0" w:rsidDel="0024108C">
          <w:rPr>
            <w:b w:val="0"/>
            <w:bCs w:val="0"/>
          </w:rPr>
          <w:delText>which</w:delText>
        </w:r>
      </w:del>
      <w:r w:rsidR="00C54EE0">
        <w:rPr>
          <w:b w:val="0"/>
          <w:bCs w:val="0"/>
        </w:rPr>
        <w:t xml:space="preserve"> provide</w:t>
      </w:r>
      <w:del w:id="12" w:author="McKay Sohlberg" w:date="2021-08-16T09:22:00Z">
        <w:r w:rsidR="00C54EE0" w:rsidDel="0024108C">
          <w:rPr>
            <w:b w:val="0"/>
            <w:bCs w:val="0"/>
          </w:rPr>
          <w:delText>s</w:delText>
        </w:r>
      </w:del>
      <w:r w:rsidR="00C54EE0">
        <w:rPr>
          <w:b w:val="0"/>
          <w:bCs w:val="0"/>
        </w:rPr>
        <w:t xml:space="preserve"> </w:t>
      </w:r>
      <w:r w:rsidR="008C5991">
        <w:rPr>
          <w:b w:val="0"/>
          <w:bCs w:val="0"/>
        </w:rPr>
        <w:t xml:space="preserve">limited </w:t>
      </w:r>
      <w:r w:rsidR="00C54EE0">
        <w:rPr>
          <w:b w:val="0"/>
          <w:bCs w:val="0"/>
        </w:rPr>
        <w:t xml:space="preserve">insight </w:t>
      </w:r>
      <w:ins w:id="13" w:author="McKay Sohlberg" w:date="2021-08-16T09:22:00Z">
        <w:r w:rsidR="0024108C">
          <w:rPr>
            <w:b w:val="0"/>
            <w:bCs w:val="0"/>
          </w:rPr>
          <w:t>into</w:t>
        </w:r>
      </w:ins>
      <w:del w:id="14" w:author="McKay Sohlberg" w:date="2021-08-16T09:22:00Z">
        <w:r w:rsidR="00C54EE0" w:rsidDel="0024108C">
          <w:rPr>
            <w:b w:val="0"/>
            <w:bCs w:val="0"/>
          </w:rPr>
          <w:delText>on</w:delText>
        </w:r>
      </w:del>
      <w:r w:rsidR="00C54EE0">
        <w:rPr>
          <w:b w:val="0"/>
          <w:bCs w:val="0"/>
        </w:rPr>
        <w:t xml:space="preserve"> the acute window of time students may be most at risk for experiencing academic challenges following a concussion. </w:t>
      </w:r>
    </w:p>
    <w:p w14:paraId="40A2EC9F" w14:textId="1F90612B"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 xml:space="preserve">successful completion of </w:t>
      </w:r>
      <w:ins w:id="15" w:author="McKay Sohlberg" w:date="2021-08-16T09:23:00Z">
        <w:r w:rsidR="00DE4905">
          <w:rPr>
            <w:b w:val="0"/>
            <w:bCs w:val="0"/>
          </w:rPr>
          <w:t xml:space="preserve">the step-wise </w:t>
        </w:r>
      </w:ins>
      <w:r>
        <w:rPr>
          <w:b w:val="0"/>
          <w:bCs w:val="0"/>
        </w:rPr>
        <w:t xml:space="preserve">RTP </w:t>
      </w:r>
      <w:ins w:id="16" w:author="McKay Sohlberg" w:date="2021-08-16T09:23:00Z">
        <w:r w:rsidR="00DE4905">
          <w:rPr>
            <w:b w:val="0"/>
            <w:bCs w:val="0"/>
          </w:rPr>
          <w:t xml:space="preserve">protocol </w:t>
        </w:r>
      </w:ins>
      <w:r w:rsidR="0057755C">
        <w:rPr>
          <w:b w:val="0"/>
          <w:bCs w:val="0"/>
        </w:rPr>
        <w:t xml:space="preserve">presumes </w:t>
      </w:r>
      <w:del w:id="17" w:author="McKay Sohlberg" w:date="2021-08-16T09:23:00Z">
        <w:r w:rsidR="0057755C" w:rsidDel="00DE4905">
          <w:rPr>
            <w:b w:val="0"/>
            <w:bCs w:val="0"/>
          </w:rPr>
          <w:delText xml:space="preserve">a </w:delText>
        </w:r>
      </w:del>
      <w:r w:rsidR="0057755C">
        <w:rPr>
          <w:b w:val="0"/>
          <w:bCs w:val="0"/>
        </w:rPr>
        <w:t>successful return-to-learn (RTL)</w:t>
      </w:r>
      <w:del w:id="18" w:author="McKay Sohlberg" w:date="2021-08-16T09:23:00Z">
        <w:r w:rsidR="009157FC" w:rsidDel="00DE4905">
          <w:rPr>
            <w:b w:val="0"/>
            <w:bCs w:val="0"/>
          </w:rPr>
          <w:delText xml:space="preserve"> dependent upon the progression through the step-wise protocol</w:delText>
        </w:r>
      </w:del>
      <w:r w:rsidR="0057755C">
        <w:rPr>
          <w:b w:val="0"/>
          <w:bCs w:val="0"/>
        </w:rPr>
        <w:t>,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FC00DB">
        <w:rPr>
          <w:b w:val="0"/>
          <w:bCs w:val="0"/>
        </w:rPr>
        <w:t xml:space="preserve"> </w:t>
      </w:r>
      <w:ins w:id="19" w:author="McKay Sohlberg" w:date="2021-08-16T09:24:00Z">
        <w:r w:rsidR="00DE4905">
          <w:rPr>
            <w:b w:val="0"/>
            <w:bCs w:val="0"/>
          </w:rPr>
          <w:t xml:space="preserve">which </w:t>
        </w:r>
      </w:ins>
      <w:del w:id="20" w:author="McKay Sohlberg" w:date="2021-08-16T09:24:00Z">
        <w:r w:rsidR="00FC00DB" w:rsidDel="00DE4905">
          <w:rPr>
            <w:b w:val="0"/>
            <w:bCs w:val="0"/>
          </w:rPr>
          <w:delText>and</w:delText>
        </w:r>
        <w:r w:rsidR="00C54EE0" w:rsidDel="00DE4905">
          <w:rPr>
            <w:b w:val="0"/>
            <w:bCs w:val="0"/>
          </w:rPr>
          <w:delText xml:space="preserve"> all</w:delText>
        </w:r>
        <w:r w:rsidR="00FC00DB" w:rsidDel="00DE4905">
          <w:rPr>
            <w:b w:val="0"/>
            <w:bCs w:val="0"/>
          </w:rPr>
          <w:delText xml:space="preserve"> </w:delText>
        </w:r>
      </w:del>
      <w:r w:rsidR="00FC00DB">
        <w:rPr>
          <w:b w:val="0"/>
          <w:bCs w:val="0"/>
        </w:rPr>
        <w:t xml:space="preserve">share </w:t>
      </w:r>
      <w:ins w:id="21" w:author="McKay Sohlberg" w:date="2021-08-16T09:27:00Z">
        <w:r w:rsidR="00DE4905">
          <w:rPr>
            <w:b w:val="0"/>
            <w:bCs w:val="0"/>
          </w:rPr>
          <w:t xml:space="preserve">three </w:t>
        </w:r>
      </w:ins>
      <w:del w:id="22" w:author="McKay Sohlberg" w:date="2021-08-16T09:27:00Z">
        <w:r w:rsidR="00FC00DB" w:rsidDel="00DE4905">
          <w:rPr>
            <w:b w:val="0"/>
            <w:bCs w:val="0"/>
          </w:rPr>
          <w:delText xml:space="preserve">specific </w:delText>
        </w:r>
      </w:del>
      <w:r w:rsidR="00FC00DB">
        <w:rPr>
          <w:b w:val="0"/>
          <w:bCs w:val="0"/>
        </w:rPr>
        <w:t>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ins w:id="23" w:author="McKay Sohlberg" w:date="2021-08-16T09:25:00Z">
        <w:r w:rsidR="00DE4905">
          <w:rPr>
            <w:b w:val="0"/>
            <w:bCs w:val="0"/>
          </w:rPr>
          <w:t>.</w:t>
        </w:r>
      </w:ins>
      <w:del w:id="24" w:author="McKay Sohlberg" w:date="2021-08-16T09:25:00Z">
        <w:r w:rsidR="00C54EE0" w:rsidDel="00DE4905">
          <w:rPr>
            <w:b w:val="0"/>
            <w:bCs w:val="0"/>
          </w:rPr>
          <w:delText>;</w:delText>
        </w:r>
      </w:del>
      <w:r w:rsidR="00C54EE0">
        <w:rPr>
          <w:b w:val="0"/>
          <w:bCs w:val="0"/>
        </w:rPr>
        <w:t xml:space="preserve"> </w:t>
      </w:r>
      <w:ins w:id="25" w:author="McKay Sohlberg" w:date="2021-08-16T09:25:00Z">
        <w:r w:rsidR="00DE4905">
          <w:rPr>
            <w:b w:val="0"/>
            <w:bCs w:val="0"/>
          </w:rPr>
          <w:t xml:space="preserve">The </w:t>
        </w:r>
      </w:ins>
      <w:del w:id="26" w:author="McKay Sohlberg" w:date="2021-08-16T09:25:00Z">
        <w:r w:rsidR="00C54EE0" w:rsidDel="00DE4905">
          <w:rPr>
            <w:b w:val="0"/>
            <w:bCs w:val="0"/>
          </w:rPr>
          <w:delText>t</w:delText>
        </w:r>
        <w:r w:rsidR="00FC00DB" w:rsidDel="00DE4905">
          <w:rPr>
            <w:b w:val="0"/>
            <w:bCs w:val="0"/>
          </w:rPr>
          <w:delText xml:space="preserve">herefore, </w:delText>
        </w:r>
      </w:del>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1C441C71" w:rsidR="00CE717E" w:rsidRDefault="009C028C" w:rsidP="00482C10">
      <w:pPr>
        <w:pStyle w:val="Heading1"/>
        <w:ind w:firstLine="720"/>
        <w:jc w:val="left"/>
        <w:rPr>
          <w:b w:val="0"/>
          <w:bCs w:val="0"/>
        </w:rPr>
      </w:pPr>
      <w:r>
        <w:rPr>
          <w:b w:val="0"/>
          <w:bCs w:val="0"/>
        </w:rPr>
        <w:t>The second commonality among RTL models centers on the identification and implementation of academic interventions. It has been suggested the most appropriate type of intervention to provide students post-concussion is informal academic adjustments as they can be provided on a temporary basis</w:t>
      </w:r>
      <w:ins w:id="27" w:author="McKay Sohlberg" w:date="2021-08-16T09:26:00Z">
        <w:r w:rsidR="00DE4905">
          <w:rPr>
            <w:b w:val="0"/>
            <w:bCs w:val="0"/>
          </w:rPr>
          <w:t>,</w:t>
        </w:r>
      </w:ins>
      <w:r>
        <w:rPr>
          <w:b w:val="0"/>
          <w:bCs w:val="0"/>
        </w:rPr>
        <w:t xml:space="preserve">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w:t>
      </w:r>
      <w:proofErr w:type="gramStart"/>
      <w:r w:rsidR="00054B3D">
        <w:rPr>
          <w:b w:val="0"/>
          <w:bCs w:val="0"/>
        </w:rPr>
        <w:t>Also</w:t>
      </w:r>
      <w:proofErr w:type="gramEnd"/>
      <w:r w:rsidR="00054B3D">
        <w:rPr>
          <w:b w:val="0"/>
          <w:bCs w:val="0"/>
        </w:rPr>
        <w:t xml:space="preserve"> of importance during this period of academic adjustment is a method </w:t>
      </w:r>
      <w:ins w:id="28" w:author="McKay Sohlberg" w:date="2021-08-16T09:26:00Z">
        <w:r w:rsidR="00DE4905">
          <w:rPr>
            <w:b w:val="0"/>
            <w:bCs w:val="0"/>
          </w:rPr>
          <w:t xml:space="preserve">for </w:t>
        </w:r>
      </w:ins>
      <w:del w:id="29" w:author="McKay Sohlberg" w:date="2021-08-16T09:26:00Z">
        <w:r w:rsidR="00054B3D" w:rsidDel="00DE4905">
          <w:rPr>
            <w:b w:val="0"/>
            <w:bCs w:val="0"/>
          </w:rPr>
          <w:delText xml:space="preserve">of </w:delText>
        </w:r>
      </w:del>
      <w:r w:rsidR="00054B3D">
        <w:rPr>
          <w:b w:val="0"/>
          <w:bCs w:val="0"/>
        </w:rPr>
        <w:t>frequent monitoring of the student’s academic, physical, and psychosocial needs following a concussion.</w:t>
      </w:r>
      <w:r>
        <w:rPr>
          <w:b w:val="0"/>
          <w:bCs w:val="0"/>
        </w:rPr>
        <w:t xml:space="preserve"> The third </w:t>
      </w:r>
      <w:del w:id="30" w:author="McKay Sohlberg" w:date="2021-08-16T09:26:00Z">
        <w:r w:rsidDel="00DE4905">
          <w:rPr>
            <w:b w:val="0"/>
            <w:bCs w:val="0"/>
          </w:rPr>
          <w:delText xml:space="preserve">and final </w:delText>
        </w:r>
      </w:del>
      <w:r>
        <w:rPr>
          <w:b w:val="0"/>
          <w:bCs w:val="0"/>
        </w:rPr>
        <w:t xml:space="preserve">commonality across RTL </w:t>
      </w:r>
      <w:r>
        <w:rPr>
          <w:b w:val="0"/>
          <w:bCs w:val="0"/>
        </w:rPr>
        <w:lastRenderedPageBreak/>
        <w:t>models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Pr>
          <w:b w:val="0"/>
          <w:bCs w:val="0"/>
        </w:rPr>
        <w:t xml:space="preserve">. </w:t>
      </w:r>
      <w:r w:rsidR="00CC6A87">
        <w:rPr>
          <w:b w:val="0"/>
          <w:bCs w:val="0"/>
        </w:rPr>
        <w:t xml:space="preserve">Critical to this step is to provide ongoing symptom monitoring to assess student need 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 xml:space="preserve">. </w:t>
      </w:r>
    </w:p>
    <w:p w14:paraId="042C978E" w14:textId="68A00D25" w:rsidR="00325B4B" w:rsidRDefault="00DE7D89" w:rsidP="00482C10">
      <w:pPr>
        <w:pStyle w:val="Heading1"/>
        <w:ind w:firstLine="720"/>
        <w:jc w:val="left"/>
        <w:rPr>
          <w:b w:val="0"/>
          <w:bCs w:val="0"/>
        </w:rPr>
      </w:pPr>
      <w:ins w:id="31" w:author="McKay Sohlberg" w:date="2021-08-16T09:31:00Z">
        <w:r>
          <w:rPr>
            <w:b w:val="0"/>
            <w:bCs w:val="0"/>
          </w:rPr>
          <w:t xml:space="preserve">Current </w:t>
        </w:r>
      </w:ins>
      <w:del w:id="32" w:author="McKay Sohlberg" w:date="2021-08-16T09:31:00Z">
        <w:r w:rsidR="004B23DF" w:rsidDel="00DE7D89">
          <w:rPr>
            <w:b w:val="0"/>
            <w:bCs w:val="0"/>
          </w:rPr>
          <w:delText>There</w:delText>
        </w:r>
        <w:r w:rsidR="00482C10" w:rsidDel="00DE7D89">
          <w:rPr>
            <w:b w:val="0"/>
            <w:bCs w:val="0"/>
          </w:rPr>
          <w:delText xml:space="preserve"> remains limited empirical evidence to evaluate proposed </w:delText>
        </w:r>
      </w:del>
      <w:r w:rsidR="00482C10">
        <w:rPr>
          <w:b w:val="0"/>
          <w:bCs w:val="0"/>
        </w:rPr>
        <w:t>RTL guidelines</w:t>
      </w:r>
      <w:ins w:id="33" w:author="Jim Wright" w:date="2021-08-10T14:10:00Z">
        <w:r w:rsidR="000C2BBB">
          <w:rPr>
            <w:b w:val="0"/>
            <w:bCs w:val="0"/>
          </w:rPr>
          <w:t xml:space="preserve"> </w:t>
        </w:r>
      </w:ins>
      <w:ins w:id="34" w:author="McKay Sohlberg" w:date="2021-08-16T09:31:00Z">
        <w:r>
          <w:rPr>
            <w:b w:val="0"/>
            <w:bCs w:val="0"/>
          </w:rPr>
          <w:t xml:space="preserve">are </w:t>
        </w:r>
      </w:ins>
      <w:ins w:id="35" w:author="Jim Wright" w:date="2021-08-10T14:11:00Z">
        <w:r w:rsidR="000C2BBB">
          <w:rPr>
            <w:b w:val="0"/>
            <w:bCs w:val="0"/>
          </w:rPr>
          <w:t xml:space="preserve">designed to </w:t>
        </w:r>
      </w:ins>
      <w:ins w:id="36" w:author="McKay Sohlberg" w:date="2021-08-16T09:32:00Z">
        <w:r>
          <w:rPr>
            <w:b w:val="0"/>
            <w:bCs w:val="0"/>
          </w:rPr>
          <w:t>facilitate</w:t>
        </w:r>
      </w:ins>
      <w:ins w:id="37" w:author="McKay Sohlberg" w:date="2021-08-16T09:33:00Z">
        <w:r w:rsidR="00293DE4">
          <w:rPr>
            <w:b w:val="0"/>
            <w:bCs w:val="0"/>
          </w:rPr>
          <w:t xml:space="preserve"> the monitoring of</w:t>
        </w:r>
      </w:ins>
      <w:ins w:id="38" w:author="McKay Sohlberg" w:date="2021-08-16T09:32:00Z">
        <w:r>
          <w:rPr>
            <w:b w:val="0"/>
            <w:bCs w:val="0"/>
          </w:rPr>
          <w:t xml:space="preserve"> symptom recovery of </w:t>
        </w:r>
      </w:ins>
      <w:ins w:id="39" w:author="Jim Wright" w:date="2021-08-10T14:11:00Z">
        <w:del w:id="40" w:author="McKay Sohlberg" w:date="2021-08-16T09:32:00Z">
          <w:r w:rsidR="000C2BBB" w:rsidDel="00DE7D89">
            <w:rPr>
              <w:b w:val="0"/>
              <w:bCs w:val="0"/>
            </w:rPr>
            <w:delText xml:space="preserve">provide </w:delText>
          </w:r>
        </w:del>
        <w:r w:rsidR="000C2BBB">
          <w:rPr>
            <w:b w:val="0"/>
            <w:bCs w:val="0"/>
          </w:rPr>
          <w:t>concussed students</w:t>
        </w:r>
      </w:ins>
      <w:ins w:id="41" w:author="McKay Sohlberg" w:date="2021-08-16T09:32:00Z">
        <w:r>
          <w:rPr>
            <w:b w:val="0"/>
            <w:bCs w:val="0"/>
          </w:rPr>
          <w:t xml:space="preserve"> ostensibly to be able to provide </w:t>
        </w:r>
      </w:ins>
      <w:ins w:id="42" w:author="McKay Sohlberg" w:date="2021-08-16T09:33:00Z">
        <w:r>
          <w:rPr>
            <w:b w:val="0"/>
            <w:bCs w:val="0"/>
          </w:rPr>
          <w:t>them</w:t>
        </w:r>
      </w:ins>
      <w:ins w:id="43" w:author="Jim Wright" w:date="2021-08-10T14:11:00Z">
        <w:r w:rsidR="000C2BBB">
          <w:rPr>
            <w:b w:val="0"/>
            <w:bCs w:val="0"/>
          </w:rPr>
          <w:t xml:space="preserve"> with academic</w:t>
        </w:r>
      </w:ins>
      <w:ins w:id="44" w:author="McKay Sohlberg" w:date="2021-08-16T09:33:00Z">
        <w:r>
          <w:rPr>
            <w:b w:val="0"/>
            <w:bCs w:val="0"/>
          </w:rPr>
          <w:t xml:space="preserve"> or other</w:t>
        </w:r>
      </w:ins>
      <w:ins w:id="45" w:author="Jim Wright" w:date="2021-08-10T14:11:00Z">
        <w:r w:rsidR="000C2BBB">
          <w:rPr>
            <w:b w:val="0"/>
            <w:bCs w:val="0"/>
          </w:rPr>
          <w:t xml:space="preserve"> interventions </w:t>
        </w:r>
      </w:ins>
      <w:ins w:id="46" w:author="McKay Sohlberg" w:date="2021-08-16T09:34:00Z">
        <w:r w:rsidR="00293DE4">
          <w:rPr>
            <w:b w:val="0"/>
            <w:bCs w:val="0"/>
          </w:rPr>
          <w:t xml:space="preserve">if </w:t>
        </w:r>
      </w:ins>
      <w:ins w:id="47" w:author="McKay Sohlberg" w:date="2021-08-16T09:33:00Z">
        <w:r>
          <w:rPr>
            <w:b w:val="0"/>
            <w:bCs w:val="0"/>
          </w:rPr>
          <w:t>symptoms do not resolve</w:t>
        </w:r>
      </w:ins>
      <w:ins w:id="48" w:author="McKay Sohlberg" w:date="2021-08-16T09:35:00Z">
        <w:r w:rsidR="00293DE4">
          <w:rPr>
            <w:b w:val="0"/>
            <w:bCs w:val="0"/>
          </w:rPr>
          <w:t>,</w:t>
        </w:r>
      </w:ins>
      <w:ins w:id="49" w:author="McKay Sohlberg" w:date="2021-08-16T09:34:00Z">
        <w:r w:rsidR="00293DE4">
          <w:rPr>
            <w:b w:val="0"/>
            <w:bCs w:val="0"/>
          </w:rPr>
          <w:t xml:space="preserve"> and to increase academic engagement as symptoms abate</w:t>
        </w:r>
      </w:ins>
      <w:ins w:id="50" w:author="McKay Sohlberg" w:date="2021-08-16T09:33:00Z">
        <w:r>
          <w:rPr>
            <w:b w:val="0"/>
            <w:bCs w:val="0"/>
          </w:rPr>
          <w:t>.</w:t>
        </w:r>
      </w:ins>
      <w:ins w:id="51" w:author="McKay Sohlberg" w:date="2021-08-16T09:36:00Z">
        <w:r w:rsidR="00293DE4">
          <w:rPr>
            <w:b w:val="0"/>
            <w:bCs w:val="0"/>
          </w:rPr>
          <w:t xml:space="preserve"> Unfortunately</w:t>
        </w:r>
      </w:ins>
      <w:ins w:id="52" w:author="McKay Sohlberg" w:date="2021-08-16T09:35:00Z">
        <w:r w:rsidR="00293DE4">
          <w:rPr>
            <w:b w:val="0"/>
            <w:bCs w:val="0"/>
          </w:rPr>
          <w:t>, we have limited knowledge</w:t>
        </w:r>
      </w:ins>
      <w:ins w:id="53" w:author="McKay Sohlberg" w:date="2021-08-16T09:36:00Z">
        <w:r w:rsidR="00293DE4">
          <w:rPr>
            <w:b w:val="0"/>
            <w:bCs w:val="0"/>
          </w:rPr>
          <w:t xml:space="preserve"> about </w:t>
        </w:r>
      </w:ins>
      <w:ins w:id="54" w:author="McKay Sohlberg" w:date="2021-08-16T09:37:00Z">
        <w:r w:rsidR="00293DE4">
          <w:rPr>
            <w:b w:val="0"/>
            <w:bCs w:val="0"/>
          </w:rPr>
          <w:t xml:space="preserve">students’ symptom recovery trajectories which  </w:t>
        </w:r>
      </w:ins>
      <w:ins w:id="55" w:author="McKay Sohlberg" w:date="2021-08-16T09:38:00Z">
        <w:r w:rsidR="00293DE4">
          <w:rPr>
            <w:b w:val="0"/>
            <w:bCs w:val="0"/>
          </w:rPr>
          <w:t>impedes the ability to identify and evaluate appropriate return to learn supports matched to</w:t>
        </w:r>
      </w:ins>
      <w:ins w:id="56" w:author="McKay Sohlberg" w:date="2021-08-16T09:39:00Z">
        <w:r w:rsidR="00293DE4">
          <w:rPr>
            <w:b w:val="0"/>
            <w:bCs w:val="0"/>
          </w:rPr>
          <w:t xml:space="preserve"> student needs</w:t>
        </w:r>
      </w:ins>
      <w:ins w:id="57" w:author="McKay Sohlberg" w:date="2021-08-16T09:38:00Z">
        <w:r w:rsidR="00293DE4">
          <w:rPr>
            <w:b w:val="0"/>
            <w:bCs w:val="0"/>
          </w:rPr>
          <w:t>.</w:t>
        </w:r>
      </w:ins>
      <w:ins w:id="58" w:author="McKay Sohlberg" w:date="2021-08-16T09:35:00Z">
        <w:r w:rsidR="00293DE4">
          <w:rPr>
            <w:b w:val="0"/>
            <w:bCs w:val="0"/>
          </w:rPr>
          <w:t xml:space="preserve"> </w:t>
        </w:r>
      </w:ins>
      <w:ins w:id="59" w:author="Jim Wright" w:date="2021-08-10T14:11:00Z">
        <w:del w:id="60" w:author="McKay Sohlberg" w:date="2021-08-16T09:33:00Z">
          <w:r w:rsidR="000C2BBB" w:rsidDel="00DE7D89">
            <w:rPr>
              <w:b w:val="0"/>
              <w:bCs w:val="0"/>
            </w:rPr>
            <w:delText>dependent upon the</w:delText>
          </w:r>
        </w:del>
      </w:ins>
      <w:ins w:id="61" w:author="Jim Wright" w:date="2021-08-10T14:12:00Z">
        <w:del w:id="62" w:author="McKay Sohlberg" w:date="2021-08-16T09:33:00Z">
          <w:r w:rsidR="000C2BBB" w:rsidDel="00DE7D89">
            <w:rPr>
              <w:b w:val="0"/>
              <w:bCs w:val="0"/>
            </w:rPr>
            <w:delText xml:space="preserve"> nature in which symptoms negatively impact academic performance. </w:delText>
          </w:r>
        </w:del>
      </w:ins>
      <w:ins w:id="63" w:author="Jim Wright" w:date="2021-08-10T14:13:00Z">
        <w:r w:rsidR="000C2BBB">
          <w:rPr>
            <w:b w:val="0"/>
            <w:bCs w:val="0"/>
          </w:rPr>
          <w:t xml:space="preserve">This knowledge gap </w:t>
        </w:r>
      </w:ins>
      <w:del w:id="64" w:author="Jim Wright" w:date="2021-08-10T14:13:00Z">
        <w:r w:rsidR="000C2BBB" w:rsidDel="000C2BBB">
          <w:rPr>
            <w:b w:val="0"/>
            <w:bCs w:val="0"/>
          </w:rPr>
          <w:delText xml:space="preserve"> </w:delText>
        </w:r>
        <w:r w:rsidR="004B23DF" w:rsidDel="000C2BBB">
          <w:rPr>
            <w:b w:val="0"/>
            <w:bCs w:val="0"/>
          </w:rPr>
          <w:delText xml:space="preserve"> which </w:delText>
        </w:r>
      </w:del>
      <w:r w:rsidR="004B23DF">
        <w:rPr>
          <w:b w:val="0"/>
          <w:bCs w:val="0"/>
        </w:rPr>
        <w:t>motivated the present study</w:t>
      </w:r>
      <w:ins w:id="65" w:author="McKay Sohlberg" w:date="2021-08-16T09:39:00Z">
        <w:r w:rsidR="00293DE4">
          <w:rPr>
            <w:b w:val="0"/>
            <w:bCs w:val="0"/>
          </w:rPr>
          <w:t>.</w:t>
        </w:r>
      </w:ins>
      <w:r w:rsidR="004B23DF">
        <w:rPr>
          <w:b w:val="0"/>
          <w:bCs w:val="0"/>
        </w:rPr>
        <w:t xml:space="preserve"> </w:t>
      </w:r>
      <w:ins w:id="66" w:author="McKay Sohlberg" w:date="2021-08-16T09:39:00Z">
        <w:r w:rsidR="00293DE4">
          <w:rPr>
            <w:b w:val="0"/>
            <w:bCs w:val="0"/>
          </w:rPr>
          <w:t xml:space="preserve">We conducted a retrospective analysis of </w:t>
        </w:r>
      </w:ins>
      <w:del w:id="67" w:author="McKay Sohlberg" w:date="2021-08-16T09:39:00Z">
        <w:r w:rsidR="004B23DF" w:rsidDel="00293DE4">
          <w:rPr>
            <w:b w:val="0"/>
            <w:bCs w:val="0"/>
          </w:rPr>
          <w:delText xml:space="preserve">that </w:delText>
        </w:r>
        <w:r w:rsidR="00482C10" w:rsidDel="00293DE4">
          <w:rPr>
            <w:b w:val="0"/>
            <w:bCs w:val="0"/>
          </w:rPr>
          <w:delText>retrospectively analyze</w:delText>
        </w:r>
        <w:r w:rsidR="000C2BBB" w:rsidDel="00293DE4">
          <w:rPr>
            <w:b w:val="0"/>
            <w:bCs w:val="0"/>
          </w:rPr>
          <w:delText>d</w:delText>
        </w:r>
        <w:r w:rsidR="00482C10" w:rsidDel="00293DE4">
          <w:rPr>
            <w:b w:val="0"/>
            <w:bCs w:val="0"/>
          </w:rPr>
          <w:delText xml:space="preserve"> </w:delText>
        </w:r>
      </w:del>
      <w:r w:rsidR="00482C10">
        <w:rPr>
          <w:b w:val="0"/>
          <w:bCs w:val="0"/>
        </w:rPr>
        <w:t>symptom severity data to explore potential symptom</w:t>
      </w:r>
      <w:ins w:id="68" w:author="Jim Wright" w:date="2021-08-10T14:17:00Z">
        <w:r w:rsidR="000C2BBB">
          <w:rPr>
            <w:b w:val="0"/>
            <w:bCs w:val="0"/>
          </w:rPr>
          <w:t xml:space="preserve"> cluster</w:t>
        </w:r>
      </w:ins>
      <w:ins w:id="69" w:author="Jim Wright" w:date="2021-08-10T15:02:00Z">
        <w:r w:rsidR="008C0E81">
          <w:rPr>
            <w:b w:val="0"/>
            <w:bCs w:val="0"/>
          </w:rPr>
          <w:t xml:space="preserve"> severity</w:t>
        </w:r>
      </w:ins>
      <w:r w:rsidR="00482C10">
        <w:rPr>
          <w:b w:val="0"/>
          <w:bCs w:val="0"/>
        </w:rPr>
        <w:t xml:space="preserve"> trends</w:t>
      </w:r>
      <w:ins w:id="70" w:author="Jim Wright" w:date="2021-08-10T14:17:00Z">
        <w:r w:rsidR="000C2BBB">
          <w:rPr>
            <w:b w:val="0"/>
            <w:bCs w:val="0"/>
          </w:rPr>
          <w:t xml:space="preserve"> and recovery trajectories</w:t>
        </w:r>
      </w:ins>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ins w:id="71" w:author="Jim Wright" w:date="2021-08-10T14:16:00Z">
        <w:r w:rsidR="000C2BBB">
          <w:rPr>
            <w:b w:val="0"/>
            <w:bCs w:val="0"/>
          </w:rPr>
          <w:t xml:space="preserve">both </w:t>
        </w:r>
      </w:ins>
      <w:r w:rsidR="00CE717E">
        <w:rPr>
          <w:b w:val="0"/>
          <w:bCs w:val="0"/>
        </w:rPr>
        <w:t>the</w:t>
      </w:r>
      <w:ins w:id="72" w:author="Jim Wright" w:date="2021-08-10T14:15:00Z">
        <w:r w:rsidR="000C2BBB">
          <w:rPr>
            <w:b w:val="0"/>
            <w:bCs w:val="0"/>
          </w:rPr>
          <w:t xml:space="preserve"> initial severity</w:t>
        </w:r>
      </w:ins>
      <w:ins w:id="73" w:author="Jim Wright" w:date="2021-08-10T14:16:00Z">
        <w:r w:rsidR="000C2BBB">
          <w:rPr>
            <w:b w:val="0"/>
            <w:bCs w:val="0"/>
          </w:rPr>
          <w:t xml:space="preserve"> and</w:t>
        </w:r>
      </w:ins>
      <w:ins w:id="74" w:author="Jim Wright" w:date="2021-08-10T14:15:00Z">
        <w:r w:rsidR="000C2BBB">
          <w:rPr>
            <w:b w:val="0"/>
            <w:bCs w:val="0"/>
          </w:rPr>
          <w:t xml:space="preserve"> the</w:t>
        </w:r>
      </w:ins>
      <w:ins w:id="75" w:author="Jim Wright" w:date="2021-08-10T14:14:00Z">
        <w:r w:rsidR="000C2BBB">
          <w:rPr>
            <w:b w:val="0"/>
            <w:bCs w:val="0"/>
          </w:rPr>
          <w:t xml:space="preserve"> recovery trajectories of the six</w:t>
        </w:r>
      </w:ins>
      <w:ins w:id="76" w:author="Jim Wright" w:date="2021-08-10T14:15:00Z">
        <w:r w:rsidR="000C2BBB">
          <w:rPr>
            <w:b w:val="0"/>
            <w:bCs w:val="0"/>
          </w:rPr>
          <w:t xml:space="preserve"> concussion symptom clusters</w:t>
        </w:r>
      </w:ins>
      <w:ins w:id="77" w:author="Jim Wright" w:date="2021-08-10T14:16:00Z">
        <w:r w:rsidR="000C2BBB">
          <w:rPr>
            <w:b w:val="0"/>
            <w:bCs w:val="0"/>
          </w:rPr>
          <w:t xml:space="preserve"> can provide insight</w:t>
        </w:r>
      </w:ins>
      <w:ins w:id="78" w:author="Jim Wright" w:date="2021-08-10T14:17:00Z">
        <w:r w:rsidR="000C2BBB">
          <w:rPr>
            <w:b w:val="0"/>
            <w:bCs w:val="0"/>
          </w:rPr>
          <w:t xml:space="preserve"> </w:t>
        </w:r>
      </w:ins>
      <w:ins w:id="79" w:author="Jim Wright" w:date="2021-08-10T14:18:00Z">
        <w:r w:rsidR="000C2BBB">
          <w:rPr>
            <w:b w:val="0"/>
            <w:bCs w:val="0"/>
          </w:rPr>
          <w:t xml:space="preserve">on what </w:t>
        </w:r>
        <w:r w:rsidR="00574E17">
          <w:rPr>
            <w:b w:val="0"/>
            <w:bCs w:val="0"/>
          </w:rPr>
          <w:t xml:space="preserve">academic </w:t>
        </w:r>
        <w:r w:rsidR="000C2BBB">
          <w:rPr>
            <w:b w:val="0"/>
            <w:bCs w:val="0"/>
          </w:rPr>
          <w:t>interventions students may need during their recovery</w:t>
        </w:r>
      </w:ins>
      <w:ins w:id="80" w:author="Jim Wright" w:date="2021-08-10T14:19:00Z">
        <w:r w:rsidR="00574E17">
          <w:rPr>
            <w:b w:val="0"/>
            <w:bCs w:val="0"/>
          </w:rPr>
          <w:t xml:space="preserve"> and influence the development of RTL interventions </w:t>
        </w:r>
      </w:ins>
      <w:ins w:id="81" w:author="Jim Wright" w:date="2021-08-10T14:20:00Z">
        <w:r w:rsidR="00574E17">
          <w:rPr>
            <w:b w:val="0"/>
            <w:bCs w:val="0"/>
          </w:rPr>
          <w:t>that can be empirically evaluated.</w:t>
        </w:r>
      </w:ins>
      <w:del w:id="82" w:author="Jim Wright" w:date="2021-08-10T14:20:00Z">
        <w:r w:rsidR="00CE717E" w:rsidDel="00574E17">
          <w:rPr>
            <w:b w:val="0"/>
            <w:bCs w:val="0"/>
          </w:rPr>
          <w:delText xml:space="preserve"> symptom severity profiles of students who navigated the RTP protocol </w:delText>
        </w:r>
        <w:r w:rsidR="004B23DF" w:rsidDel="00574E17">
          <w:rPr>
            <w:b w:val="0"/>
            <w:bCs w:val="0"/>
          </w:rPr>
          <w:delText>can</w:delText>
        </w:r>
        <w:r w:rsidR="00CE717E" w:rsidDel="00574E17">
          <w:rPr>
            <w:b w:val="0"/>
            <w:bCs w:val="0"/>
          </w:rPr>
          <w:delText xml:space="preserve"> provide much needed insight into the development of RTL interventions that can be empirically evaluated.</w:delText>
        </w:r>
      </w:del>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56AA94D8"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w:t>
      </w:r>
      <w:r w:rsidR="00222CD8">
        <w:lastRenderedPageBreak/>
        <w:t>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steps</w:t>
      </w:r>
      <w:r w:rsidR="00222CD8">
        <w:t xml:space="preserve"> </w:t>
      </w:r>
      <w:r w:rsidR="00C21DA6">
        <w:t>to differentiate cognitive rest from a full return to school. RTL is considered complete at stage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6263114"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 xml:space="preserve">HCAMP maintains a large database of Immediate Postconcussion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6E7A5197" w:rsidR="00482C10" w:rsidRDefault="00B01D2F" w:rsidP="00C616B0">
      <w:pPr>
        <w:ind w:firstLine="720"/>
      </w:pPr>
      <w:r>
        <w:t xml:space="preserve">The purpose of this retrospective analysis was to investigate the </w:t>
      </w:r>
      <w:ins w:id="83" w:author="Jim Wright" w:date="2021-08-10T14:27:00Z">
        <w:r w:rsidR="00361032">
          <w:t>trajectories</w:t>
        </w:r>
      </w:ins>
      <w:del w:id="84" w:author="Jim Wright" w:date="2021-08-10T14:27:00Z">
        <w:r w:rsidDel="00361032">
          <w:delText>characteristics</w:delText>
        </w:r>
      </w:del>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lastRenderedPageBreak/>
        <w:t>Methods</w:t>
      </w:r>
    </w:p>
    <w:p w14:paraId="36D9AFFB" w14:textId="118C1390" w:rsidR="002B39D2" w:rsidRPr="002B39D2" w:rsidRDefault="002B39D2" w:rsidP="002B39D2">
      <w:pPr>
        <w:pStyle w:val="Heading2"/>
      </w:pPr>
      <w:r>
        <w:t>Setting</w:t>
      </w:r>
      <w:r w:rsidR="00D12FD0">
        <w:t xml:space="preserve"> and Participants </w:t>
      </w:r>
    </w:p>
    <w:p w14:paraId="3C2182E2" w14:textId="232D6D6E"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ins w:id="85" w:author="Jim Wright" w:date="2021-08-10T15:04:00Z">
        <w:r w:rsidR="007F1EF7">
          <w:t>S</w:t>
        </w:r>
      </w:ins>
      <w:del w:id="86" w:author="Jim Wright" w:date="2021-08-10T15:04:00Z">
        <w:r w:rsidR="009F2970" w:rsidDel="007F1EF7">
          <w:delText>s</w:delText>
        </w:r>
      </w:del>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 and students typically completed baseline tests at the beginning of</w:t>
      </w:r>
      <w:r w:rsidR="00B01D2F">
        <w:t xml:space="preserve"> the sports season during</w:t>
      </w:r>
      <w:r w:rsidR="005F68E1" w:rsidRPr="00AB0346">
        <w:t xml:space="preserve"> their freshman and junior years. The 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 xml:space="preserve"> were the following:</w:t>
      </w:r>
    </w:p>
    <w:p w14:paraId="1C5AE295" w14:textId="3C125352" w:rsidR="00536745" w:rsidRPr="00AB0346" w:rsidRDefault="00536745" w:rsidP="00985411">
      <w:pPr>
        <w:pStyle w:val="ListParagraph"/>
        <w:numPr>
          <w:ilvl w:val="0"/>
          <w:numId w:val="1"/>
        </w:numPr>
      </w:pPr>
      <w:r>
        <w:t>All ImP</w:t>
      </w:r>
      <w:r w:rsidR="00953005">
        <w:t xml:space="preserve">ACT post-injury tests </w:t>
      </w:r>
      <w:r w:rsidR="00491034">
        <w:t>were</w:t>
      </w:r>
      <w:r w:rsidR="00953005">
        <w:t xml:space="preserve"> reviewed by one neuropsychologist. </w:t>
      </w:r>
    </w:p>
    <w:p w14:paraId="32C00473" w14:textId="538A07FA" w:rsidR="005F68E1" w:rsidRPr="00AB0346" w:rsidRDefault="005F68E1" w:rsidP="005F68E1">
      <w:pPr>
        <w:pStyle w:val="ListParagraph"/>
        <w:numPr>
          <w:ilvl w:val="0"/>
          <w:numId w:val="1"/>
        </w:numPr>
      </w:pPr>
      <w:r w:rsidRPr="00AB0346">
        <w:t xml:space="preserve">A concussed student should complete their first post-injury test within 24-72 hours of the injury onset. </w:t>
      </w:r>
    </w:p>
    <w:p w14:paraId="269F5902" w14:textId="4B8A872E" w:rsidR="005F68E1" w:rsidRPr="00AB0346" w:rsidRDefault="005F68E1" w:rsidP="005F68E1">
      <w:pPr>
        <w:pStyle w:val="ListParagraph"/>
        <w:numPr>
          <w:ilvl w:val="0"/>
          <w:numId w:val="1"/>
        </w:numPr>
      </w:pPr>
      <w:r w:rsidRPr="00AB0346">
        <w:t xml:space="preserve">The second post-injury test should be administered five days after </w:t>
      </w:r>
      <w:r w:rsidR="00F3680D" w:rsidRPr="00AB0346">
        <w:t xml:space="preserve">the </w:t>
      </w:r>
      <w:r w:rsidR="008C489A" w:rsidRPr="00AB0346">
        <w:t>injury onset</w:t>
      </w:r>
      <w:r w:rsidRPr="00AB0346">
        <w:t xml:space="preserve">. </w:t>
      </w:r>
    </w:p>
    <w:p w14:paraId="03774E77" w14:textId="055D13AE" w:rsidR="005F68E1" w:rsidRPr="00AB0346" w:rsidRDefault="005F68E1" w:rsidP="005F68E1">
      <w:pPr>
        <w:pStyle w:val="ListParagraph"/>
        <w:numPr>
          <w:ilvl w:val="0"/>
          <w:numId w:val="1"/>
        </w:numPr>
      </w:pPr>
      <w:r w:rsidRPr="00AB0346">
        <w:t xml:space="preserve">The third post-injury test should be administered </w:t>
      </w:r>
      <w:r w:rsidR="00F3680D" w:rsidRPr="00AB0346">
        <w:t xml:space="preserve">seven days after the </w:t>
      </w:r>
      <w:r w:rsidR="008C489A" w:rsidRPr="00AB0346">
        <w:t>injury onset</w:t>
      </w:r>
      <w:r w:rsidR="00F3680D" w:rsidRPr="00AB0346">
        <w:t xml:space="preserve">. </w:t>
      </w:r>
    </w:p>
    <w:p w14:paraId="021FBCD3" w14:textId="4A5E2346" w:rsidR="00F3680D" w:rsidRDefault="00953005" w:rsidP="005F68E1">
      <w:pPr>
        <w:pStyle w:val="ListParagraph"/>
        <w:numPr>
          <w:ilvl w:val="0"/>
          <w:numId w:val="1"/>
        </w:numPr>
      </w:pPr>
      <w:r>
        <w:t>Students</w:t>
      </w:r>
      <w:r w:rsidR="0062382D">
        <w:t xml:space="preserve"> requiring additional testing for scores to return to baseline performance </w:t>
      </w:r>
      <w:r w:rsidR="00491034">
        <w:t>were</w:t>
      </w:r>
      <w:r w:rsidR="0062382D">
        <w:t xml:space="preserve"> tested no more than two times in one week</w:t>
      </w:r>
      <w:r w:rsidR="00F3680D" w:rsidRPr="00AB0346">
        <w:t xml:space="preserve">. </w:t>
      </w:r>
    </w:p>
    <w:p w14:paraId="7ACDE971" w14:textId="6934C82B" w:rsidR="00B651ED" w:rsidRPr="00AB0346" w:rsidRDefault="00B651ED" w:rsidP="005F68E1">
      <w:pPr>
        <w:pStyle w:val="ListParagraph"/>
        <w:numPr>
          <w:ilvl w:val="0"/>
          <w:numId w:val="1"/>
        </w:numPr>
      </w:pPr>
      <w:r>
        <w:t>Students requiring more than three post-injury tests corresponded to longer recovery times.</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22413647"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 RTP protocol.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w:t>
      </w:r>
      <w:r>
        <w:lastRenderedPageBreak/>
        <w:t>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66C81891" w:rsidR="00C87092" w:rsidRDefault="00C87092" w:rsidP="00C87092">
      <w:pPr>
        <w:pStyle w:val="Heading3"/>
      </w:pPr>
      <w:r>
        <w:t>Completed One</w:t>
      </w:r>
      <w:r w:rsidR="00F8068E">
        <w:t xml:space="preserve"> Post-Injury</w:t>
      </w:r>
      <w:r>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t>
      </w:r>
      <w:r w:rsidR="00143BA2">
        <w:lastRenderedPageBreak/>
        <w:t xml:space="preserve">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3A239A82" w:rsidR="00E15818" w:rsidRDefault="004C583D" w:rsidP="004C583D">
      <w:pPr>
        <w:pStyle w:val="Heading3"/>
      </w:pPr>
      <w:r>
        <w:t xml:space="preserve">Completed Two </w:t>
      </w:r>
      <w:r w:rsidR="00F8068E">
        <w:t xml:space="preserve">Post-Injury </w:t>
      </w:r>
      <w:r>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w:t>
      </w:r>
      <w:r w:rsidR="00F70048">
        <w:lastRenderedPageBreak/>
        <w:t xml:space="preserve">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6B9DC6CC" w:rsidR="00EA7384" w:rsidRDefault="00EA7384" w:rsidP="00EA7384">
      <w:pPr>
        <w:pStyle w:val="Heading3"/>
      </w:pPr>
      <w:r>
        <w:t xml:space="preserve">Completed Three </w:t>
      </w:r>
      <w:r w:rsidR="003D7F08">
        <w:t xml:space="preserve">Post-Injury </w:t>
      </w:r>
      <w:r>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w:t>
      </w:r>
      <w:r w:rsidR="00C15AF8">
        <w:lastRenderedPageBreak/>
        <w:t xml:space="preserve">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3E2A2474" w:rsidR="00287C51" w:rsidRPr="00287C51" w:rsidRDefault="00287C51" w:rsidP="00287C51">
      <w:pPr>
        <w:pStyle w:val="Heading3"/>
      </w:pPr>
      <w:r>
        <w:t xml:space="preserve">Completed Four </w:t>
      </w:r>
      <w:r w:rsidR="003D7F08">
        <w:t xml:space="preserve">Post-Injury </w:t>
      </w:r>
      <w:r>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xml:space="preserve">= .967), </w:t>
      </w:r>
      <w:r w:rsidR="0004242D">
        <w:lastRenderedPageBreak/>
        <w:t>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lastRenderedPageBreak/>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5CC6B8B6" w:rsidR="008C78AC" w:rsidRDefault="008C78AC" w:rsidP="008C78AC">
      <w:pPr>
        <w:rPr>
          <w:b/>
          <w:bCs/>
          <w:i/>
          <w:iCs/>
        </w:rPr>
      </w:pPr>
      <w:r>
        <w:rPr>
          <w:b/>
          <w:bCs/>
          <w:i/>
          <w:iCs/>
        </w:rPr>
        <w:t xml:space="preserve">Insert Table </w:t>
      </w:r>
      <w:r w:rsidR="00E22EA6">
        <w:rPr>
          <w:b/>
          <w:bCs/>
          <w:i/>
          <w:iCs/>
        </w:rPr>
        <w:t xml:space="preserve">5 </w:t>
      </w:r>
      <w:r>
        <w:rPr>
          <w:b/>
          <w:bCs/>
          <w:i/>
          <w:iCs/>
        </w:rPr>
        <w:t xml:space="preserve"> Here</w:t>
      </w:r>
    </w:p>
    <w:p w14:paraId="20715150" w14:textId="4F85BB23" w:rsidR="008C78AC" w:rsidRDefault="008C78AC" w:rsidP="008C78AC">
      <w:pPr>
        <w:pStyle w:val="Heading1"/>
      </w:pPr>
      <w:r>
        <w:t>Discussion</w:t>
      </w:r>
    </w:p>
    <w:p w14:paraId="6589D9E0" w14:textId="022E8B40" w:rsidR="00E57D1D" w:rsidRDefault="00130679" w:rsidP="008C78AC">
      <w:r>
        <w:tab/>
        <w:t>The purpose of this retrospective analysis was to evaluate trends in symptom reporting over 13 years of ImPACT testing</w:t>
      </w:r>
      <w:r w:rsidR="00E57D1D">
        <w:t xml:space="preserve"> data</w:t>
      </w:r>
      <w:r>
        <w:t xml:space="preserve"> across the </w:t>
      </w:r>
      <w:ins w:id="87" w:author="Jim Wright" w:date="2021-08-10T15:05:00Z">
        <w:r w:rsidR="007F1EF7">
          <w:t>S</w:t>
        </w:r>
      </w:ins>
      <w:del w:id="88" w:author="Jim Wright" w:date="2021-08-10T15:05:00Z">
        <w:r w:rsidDel="007F1EF7">
          <w:delText>s</w:delText>
        </w:r>
      </w:del>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ins w:id="89" w:author="Jim Wright" w:date="2021-08-10T15:07:00Z">
        <w:r w:rsidR="007F1EF7">
          <w:t>ajectories</w:t>
        </w:r>
      </w:ins>
      <w:del w:id="90" w:author="Jim Wright" w:date="2021-08-10T15:07:00Z">
        <w:r w:rsidR="00E57D1D" w:rsidDel="007F1EF7">
          <w:delText>ends</w:delText>
        </w:r>
      </w:del>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2F0B64C0" w:rsidR="00E57D1D" w:rsidRDefault="00E57D1D" w:rsidP="008C78AC">
      <w:r>
        <w:tab/>
      </w:r>
      <w:ins w:id="91" w:author="McKay Sohlberg" w:date="2021-08-16T09:52:00Z">
        <w:r w:rsidR="00CE4F9D">
          <w:t>Trends in student symptom ratings for the current study were s</w:t>
        </w:r>
      </w:ins>
      <w:del w:id="92" w:author="McKay Sohlberg" w:date="2021-08-16T09:52:00Z">
        <w:r w:rsidDel="00CE4F9D">
          <w:delText>S</w:delText>
        </w:r>
      </w:del>
      <w:r>
        <w:t xml:space="preserve">imilar to findings </w:t>
      </w:r>
      <w:ins w:id="93" w:author="McKay Sohlberg" w:date="2021-08-16T09:52:00Z">
        <w:r w:rsidR="00CE4F9D">
          <w:t xml:space="preserve">reported in </w:t>
        </w:r>
      </w:ins>
      <w:del w:id="94" w:author="McKay Sohlberg" w:date="2021-08-16T09:52:00Z">
        <w:r w:rsidDel="00CE4F9D">
          <w:delText xml:space="preserve">from </w:delText>
        </w:r>
      </w:del>
      <w:r>
        <w:t xml:space="preserve">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ins w:id="95" w:author="McKay Sohlberg" w:date="2021-08-16T09:53:00Z">
        <w:r w:rsidR="00CE4F9D">
          <w:t xml:space="preserve"> Specifically, students </w:t>
        </w:r>
      </w:ins>
      <w:del w:id="96" w:author="McKay Sohlberg" w:date="2021-08-16T09:53:00Z">
        <w:r w:rsidDel="00CE4F9D">
          <w:delText xml:space="preserve">, the results of the present study identified that students develop specific symptom </w:delText>
        </w:r>
        <w:r w:rsidR="000F4446" w:rsidDel="00CE4F9D">
          <w:delText>profiles</w:delText>
        </w:r>
        <w:r w:rsidDel="00CE4F9D">
          <w:delText xml:space="preserve">, </w:delText>
        </w:r>
      </w:del>
      <w:r>
        <w:t>consistently rat</w:t>
      </w:r>
      <w:ins w:id="97" w:author="McKay Sohlberg" w:date="2021-08-16T09:53:00Z">
        <w:r w:rsidR="00CE4F9D">
          <w:t xml:space="preserve">ed </w:t>
        </w:r>
      </w:ins>
      <w:del w:id="98" w:author="McKay Sohlberg" w:date="2021-08-16T09:53:00Z">
        <w:r w:rsidDel="00CE4F9D">
          <w:delText xml:space="preserve">ing </w:delText>
        </w:r>
      </w:del>
      <w:r>
        <w:t xml:space="preserve">symptoms from the headache-migraine, sleep, and cognitive clusters with the highest </w:t>
      </w:r>
      <w:commentRangeStart w:id="99"/>
      <w:r>
        <w:t>severity</w:t>
      </w:r>
      <w:commentRangeEnd w:id="99"/>
      <w:r w:rsidR="00CE4F9D">
        <w:rPr>
          <w:rStyle w:val="CommentReference"/>
        </w:rPr>
        <w:commentReference w:id="99"/>
      </w:r>
      <w:r>
        <w:t xml:space="preserve">. </w:t>
      </w:r>
      <w:del w:id="100" w:author="McKay Sohlberg" w:date="2021-08-16T10:02:00Z">
        <w:r w:rsidDel="00694920">
          <w:delText>Symptom severity ratings obtained</w:delText>
        </w:r>
      </w:del>
      <w:del w:id="101" w:author="McKay Sohlberg" w:date="2021-08-16T10:00:00Z">
        <w:r w:rsidDel="00694920">
          <w:delText xml:space="preserve"> at the time of the fourth </w:delText>
        </w:r>
        <w:r w:rsidR="000F4446" w:rsidDel="00694920">
          <w:delText xml:space="preserve">post-injury </w:delText>
        </w:r>
        <w:r w:rsidDel="00694920">
          <w:delText>test for students who completed four ImPACT</w:delText>
        </w:r>
        <w:r w:rsidR="00381AAA" w:rsidDel="00694920">
          <w:delText xml:space="preserve"> post-injury</w:delText>
        </w:r>
        <w:r w:rsidDel="00694920">
          <w:delText xml:space="preserve"> tests</w:delText>
        </w:r>
      </w:del>
      <w:del w:id="102" w:author="McKay Sohlberg" w:date="2021-08-16T10:02:00Z">
        <w:r w:rsidR="0078521E" w:rsidDel="00694920">
          <w:delText xml:space="preserve">, </w:delText>
        </w:r>
      </w:del>
      <w:del w:id="103" w:author="McKay Sohlberg" w:date="2021-08-16T10:00:00Z">
        <w:r w:rsidR="0078521E" w:rsidDel="00694920">
          <w:delText xml:space="preserve">which </w:delText>
        </w:r>
      </w:del>
      <w:del w:id="104" w:author="McKay Sohlberg" w:date="2021-08-16T09:54:00Z">
        <w:r w:rsidR="0078521E" w:rsidDel="00494C57">
          <w:delText xml:space="preserve">would </w:delText>
        </w:r>
      </w:del>
      <w:del w:id="105" w:author="McKay Sohlberg" w:date="2021-08-16T10:00:00Z">
        <w:r w:rsidR="0078521E" w:rsidDel="00694920">
          <w:delText>constitute the students with the most protracted recovery</w:delText>
        </w:r>
      </w:del>
      <w:del w:id="106" w:author="McKay Sohlberg" w:date="2021-08-16T10:02:00Z">
        <w:r w:rsidR="0078521E" w:rsidDel="00694920">
          <w:delText>,</w:delText>
        </w:r>
        <w:r w:rsidR="00004705" w:rsidDel="00694920">
          <w:delText xml:space="preserve"> </w:delText>
        </w:r>
        <w:r w:rsidDel="00694920">
          <w:delText>w</w:delText>
        </w:r>
        <w:r w:rsidR="0025210D" w:rsidDel="00694920">
          <w:delText>ere</w:delText>
        </w:r>
        <w:r w:rsidDel="00694920">
          <w:delText xml:space="preserve"> observed to be </w:delText>
        </w:r>
      </w:del>
      <w:ins w:id="107" w:author="McKay Sohlberg" w:date="2021-08-16T09:58:00Z">
        <w:r w:rsidR="00694920">
          <w:t>T</w:t>
        </w:r>
      </w:ins>
      <w:del w:id="108" w:author="McKay Sohlberg" w:date="2021-08-16T09:58:00Z">
        <w:r w:rsidDel="00694920">
          <w:delText>t</w:delText>
        </w:r>
      </w:del>
      <w:r>
        <w:t xml:space="preserve">he only </w:t>
      </w:r>
      <w:r w:rsidR="0025210D">
        <w:t>ratings</w:t>
      </w:r>
      <w:r>
        <w:t xml:space="preserve"> where symptom severity across all clusters was rated </w:t>
      </w:r>
      <w:ins w:id="109" w:author="McKay Sohlberg" w:date="2021-08-16T10:03:00Z">
        <w:r w:rsidR="00694920">
          <w:t xml:space="preserve">similarly </w:t>
        </w:r>
      </w:ins>
      <w:del w:id="110" w:author="McKay Sohlberg" w:date="2021-08-16T10:03:00Z">
        <w:r w:rsidDel="00694920">
          <w:delText xml:space="preserve">with relative </w:delText>
        </w:r>
        <w:r w:rsidR="00EC7FD6" w:rsidDel="00694920">
          <w:delText>equality</w:delText>
        </w:r>
      </w:del>
      <w:ins w:id="111" w:author="McKay Sohlberg" w:date="2021-08-16T10:00:00Z">
        <w:r w:rsidR="00694920">
          <w:t xml:space="preserve">occurred at the time of the fourth post-injury test </w:t>
        </w:r>
      </w:ins>
      <w:ins w:id="112" w:author="McKay Sohlberg" w:date="2021-08-16T10:02:00Z">
        <w:r w:rsidR="00694920">
          <w:t xml:space="preserve">with </w:t>
        </w:r>
      </w:ins>
      <w:ins w:id="113" w:author="McKay Sohlberg" w:date="2021-08-16T10:00:00Z">
        <w:r w:rsidR="00694920">
          <w:t xml:space="preserve">students who completed </w:t>
        </w:r>
      </w:ins>
      <w:ins w:id="114" w:author="McKay Sohlberg" w:date="2021-08-16T10:02:00Z">
        <w:r w:rsidR="00694920">
          <w:t xml:space="preserve">all </w:t>
        </w:r>
      </w:ins>
      <w:ins w:id="115" w:author="McKay Sohlberg" w:date="2021-08-16T10:00:00Z">
        <w:r w:rsidR="00694920">
          <w:t>four ImPACT post-injury tests</w:t>
        </w:r>
      </w:ins>
      <w:ins w:id="116" w:author="McKay Sohlberg" w:date="2021-08-16T10:03:00Z">
        <w:r w:rsidR="00694920">
          <w:t xml:space="preserve">. This group </w:t>
        </w:r>
      </w:ins>
      <w:ins w:id="117" w:author="McKay Sohlberg" w:date="2021-08-16T10:00:00Z">
        <w:r w:rsidR="00694920">
          <w:t>constituted the students with the most protracted recovery</w:t>
        </w:r>
      </w:ins>
      <w:r w:rsidR="00EC7FD6">
        <w:t>.</w:t>
      </w:r>
      <w:r w:rsidR="000F4446">
        <w:t xml:space="preserve"> </w:t>
      </w:r>
      <w:r w:rsidR="000F4446">
        <w:lastRenderedPageBreak/>
        <w:t xml:space="preserve">Students who completed four post-injury tests averaged 18.18 days between post-injury test one and post-injury test four, and a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p>
    <w:p w14:paraId="16781E6B" w14:textId="7C422657"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FA2BCF">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30D08B59"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495C83">
        <w:rPr>
          <w:b/>
          <w:bCs/>
        </w:rPr>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test one completion. </w:t>
      </w:r>
    </w:p>
    <w:p w14:paraId="7FEDA310" w14:textId="6AE3CF0C" w:rsidR="00C43EE4" w:rsidRDefault="00C43EE4" w:rsidP="00C43EE4">
      <w:pPr>
        <w:pStyle w:val="Heading2"/>
      </w:pPr>
      <w:r>
        <w:t>How Trends in Symptom Severity can Influence the Future of RTL</w:t>
      </w:r>
    </w:p>
    <w:p w14:paraId="408AE7A9" w14:textId="6A9BF3B9" w:rsidR="00C43EE4" w:rsidRDefault="00C43EE4" w:rsidP="008C78AC">
      <w:r>
        <w:tab/>
      </w:r>
      <w:r w:rsidR="00866044">
        <w:t>T</w:t>
      </w:r>
      <w:r w:rsidR="00433B39">
        <w:t>he</w:t>
      </w:r>
      <w:r w:rsidR="005B02C8">
        <w:t xml:space="preserve"> analysis of this</w:t>
      </w:r>
      <w:r w:rsidR="00433B39">
        <w:t xml:space="preserve"> large samp</w:t>
      </w:r>
      <w:r w:rsidR="005B02C8">
        <w:t>le</w:t>
      </w:r>
      <w:r w:rsidR="00724379">
        <w:t xml:space="preserve"> </w:t>
      </w:r>
      <w:r w:rsidR="00433B39">
        <w:t xml:space="preserve">provides insight </w:t>
      </w:r>
      <w:r w:rsidR="005B02C8">
        <w:t>into which</w:t>
      </w:r>
      <w:r w:rsidR="00433B39">
        <w:t xml:space="preserve"> </w:t>
      </w:r>
      <w:r w:rsidR="0032074C">
        <w:t xml:space="preserve">concussion </w:t>
      </w:r>
      <w:r w:rsidR="00433B39">
        <w:t>symptom</w:t>
      </w:r>
      <w:r w:rsidR="005B02C8">
        <w:t xml:space="preserve"> clusters</w:t>
      </w:r>
      <w:r w:rsidR="00433B39">
        <w:t xml:space="preserve"> burden</w:t>
      </w:r>
      <w:r w:rsidR="00BC5883">
        <w:t xml:space="preserve"> students the most during their return to school</w:t>
      </w:r>
      <w:r w:rsidR="0032074C">
        <w:t xml:space="preserve">. </w:t>
      </w:r>
      <w:del w:id="118" w:author="Jim Wright" w:date="2021-08-10T14:37:00Z">
        <w:r w:rsidR="0032074C" w:rsidDel="005B02C8">
          <w:delText>It also d</w:delText>
        </w:r>
        <w:r w:rsidR="005B02C8" w:rsidDel="005B02C8">
          <w:delText>escribes</w:delText>
        </w:r>
        <w:r w:rsidR="0032074C" w:rsidDel="005B02C8">
          <w:delText xml:space="preserve"> how</w:delText>
        </w:r>
        <w:r w:rsidR="00A37638" w:rsidDel="005B02C8">
          <w:delText xml:space="preserve"> </w:delText>
        </w:r>
        <w:r w:rsidR="00BC5883" w:rsidDel="005B02C8">
          <w:delText>various symptoms may interact with each other</w:delText>
        </w:r>
        <w:r w:rsidR="0032074C" w:rsidDel="005B02C8">
          <w:delText>, possibly</w:delText>
        </w:r>
        <w:r w:rsidR="00BC5883" w:rsidDel="005B02C8">
          <w:delText xml:space="preserve"> impact</w:delText>
        </w:r>
        <w:r w:rsidR="0032074C" w:rsidDel="005B02C8">
          <w:delText>ing</w:delText>
        </w:r>
        <w:r w:rsidR="00BC5883" w:rsidDel="005B02C8">
          <w:delText xml:space="preserve"> student academic performance. </w:delText>
        </w:r>
      </w:del>
      <w:r w:rsidR="00BC5883">
        <w:t>S</w:t>
      </w:r>
      <w:ins w:id="119" w:author="McKay Sohlberg" w:date="2021-08-16T10:05:00Z">
        <w:r w:rsidR="00652BD9">
          <w:t>tudents consistently rated s</w:t>
        </w:r>
      </w:ins>
      <w:del w:id="120" w:author="McKay Sohlberg" w:date="2021-08-16T10:05:00Z">
        <w:r w:rsidR="00BC5883" w:rsidDel="00652BD9">
          <w:delText>pecifically, s</w:delText>
        </w:r>
      </w:del>
      <w:r w:rsidR="00BC5883">
        <w:t>ymptoms from the headache-migraine, cognitive, and sleep clusters</w:t>
      </w:r>
      <w:ins w:id="121" w:author="McKay Sohlberg" w:date="2021-08-16T10:06:00Z">
        <w:r w:rsidR="00652BD9">
          <w:t xml:space="preserve"> as </w:t>
        </w:r>
      </w:ins>
      <w:del w:id="122" w:author="McKay Sohlberg" w:date="2021-08-16T10:06:00Z">
        <w:r w:rsidR="00724379" w:rsidDel="00652BD9">
          <w:delText xml:space="preserve">, consistently rated </w:delText>
        </w:r>
      </w:del>
      <w:r w:rsidR="00724379">
        <w:t>the most severe</w:t>
      </w:r>
      <w:del w:id="123" w:author="McKay Sohlberg" w:date="2021-08-16T10:06:00Z">
        <w:r w:rsidR="00724379" w:rsidDel="00652BD9">
          <w:delText>ly</w:delText>
        </w:r>
      </w:del>
      <w:ins w:id="124" w:author="McKay Sohlberg" w:date="2021-08-16T10:06:00Z">
        <w:r w:rsidR="00652BD9">
          <w:t xml:space="preserve"> which </w:t>
        </w:r>
        <w:r w:rsidR="00652BD9">
          <w:lastRenderedPageBreak/>
          <w:t>can help guide the provi</w:t>
        </w:r>
      </w:ins>
      <w:ins w:id="125" w:author="McKay Sohlberg" w:date="2021-08-16T10:07:00Z">
        <w:r w:rsidR="00652BD9">
          <w:t>s</w:t>
        </w:r>
      </w:ins>
      <w:ins w:id="126" w:author="McKay Sohlberg" w:date="2021-08-16T10:06:00Z">
        <w:r w:rsidR="00652BD9">
          <w:t>ion of supports</w:t>
        </w:r>
      </w:ins>
      <w:ins w:id="127" w:author="McKay Sohlberg" w:date="2021-08-16T10:08:00Z">
        <w:r w:rsidR="00652BD9">
          <w:t>, f</w:t>
        </w:r>
      </w:ins>
      <w:ins w:id="128" w:author="McKay Sohlberg" w:date="2021-08-16T10:07:00Z">
        <w:r w:rsidR="00652BD9">
          <w:t xml:space="preserve">or example, </w:t>
        </w:r>
      </w:ins>
      <w:ins w:id="129" w:author="McKay Sohlberg" w:date="2021-08-16T10:08:00Z">
        <w:r w:rsidR="00652BD9">
          <w:t xml:space="preserve">strategies </w:t>
        </w:r>
      </w:ins>
      <w:ins w:id="130" w:author="McKay Sohlberg" w:date="2021-08-16T10:09:00Z">
        <w:r w:rsidR="00652BD9">
          <w:t xml:space="preserve">and accommodations to increase </w:t>
        </w:r>
      </w:ins>
      <w:del w:id="131" w:author="McKay Sohlberg" w:date="2021-08-16T10:06:00Z">
        <w:r w:rsidR="00724379" w:rsidDel="00652BD9">
          <w:delText>,</w:delText>
        </w:r>
      </w:del>
      <w:del w:id="132" w:author="McKay Sohlberg" w:date="2021-08-16T10:09:00Z">
        <w:r w:rsidR="00BC5883" w:rsidDel="00652BD9">
          <w:delText xml:space="preserve"> </w:delText>
        </w:r>
      </w:del>
      <w:del w:id="133" w:author="McKay Sohlberg" w:date="2021-08-16T10:06:00Z">
        <w:r w:rsidR="00BC5883" w:rsidDel="00652BD9">
          <w:delText xml:space="preserve">may impact </w:delText>
        </w:r>
      </w:del>
      <w:r w:rsidR="00BC5883">
        <w:t xml:space="preserve">student alertness and attention during lecture, ultimately impacting the ability to learn and retain new information </w:t>
      </w:r>
      <w:r w:rsidR="00BC5883">
        <w:fldChar w:fldCharType="begin" w:fldLock="1"/>
      </w:r>
      <w:r w:rsidR="00846746">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fldChar w:fldCharType="separate"/>
      </w:r>
      <w:r w:rsidR="00BC5883" w:rsidRPr="00BC5883">
        <w:rPr>
          <w:noProof/>
        </w:rPr>
        <w:t>(Gioia et al., 2016)</w:t>
      </w:r>
      <w:r w:rsidR="00BC5883">
        <w:fldChar w:fldCharType="end"/>
      </w:r>
      <w:r w:rsidR="00BC5883">
        <w:t xml:space="preserve">. With an improved knowledge of </w:t>
      </w:r>
      <w:ins w:id="134" w:author="Jim Wright" w:date="2021-08-10T14:39:00Z">
        <w:r w:rsidR="005B02C8">
          <w:t>perceived symptom severity</w:t>
        </w:r>
      </w:ins>
      <w:ins w:id="135" w:author="Jim Wright" w:date="2021-08-10T14:40:00Z">
        <w:r w:rsidR="00334D27">
          <w:t xml:space="preserve"> and recovery trajectory</w:t>
        </w:r>
      </w:ins>
      <w:ins w:id="136" w:author="Jim Wright" w:date="2021-08-10T14:39:00Z">
        <w:r w:rsidR="00334D27">
          <w:t xml:space="preserve">, </w:t>
        </w:r>
      </w:ins>
      <w:del w:id="137" w:author="Jim Wright" w:date="2021-08-10T14:39:00Z">
        <w:r w:rsidR="00BC5883" w:rsidDel="005B02C8">
          <w:delText>student symptom reporting</w:delText>
        </w:r>
        <w:r w:rsidR="00A37638" w:rsidDel="005B02C8">
          <w:delText xml:space="preserve"> and what clusters </w:delText>
        </w:r>
        <w:r w:rsidR="00381AAA" w:rsidDel="005B02C8">
          <w:delText xml:space="preserve">are </w:delText>
        </w:r>
        <w:r w:rsidR="00A37638" w:rsidDel="005B02C8">
          <w:delText>rate</w:delText>
        </w:r>
        <w:r w:rsidR="00381AAA" w:rsidDel="005B02C8">
          <w:delText>d</w:delText>
        </w:r>
        <w:r w:rsidR="00A37638" w:rsidDel="005B02C8">
          <w:delText xml:space="preserve"> the most severely</w:delText>
        </w:r>
        <w:r w:rsidR="00BC5883" w:rsidDel="005B02C8">
          <w:delText xml:space="preserve">, </w:delText>
        </w:r>
      </w:del>
      <w:del w:id="138" w:author="McKay Sohlberg" w:date="2021-08-16T10:09:00Z">
        <w:r w:rsidR="00BC5883" w:rsidDel="00652BD9">
          <w:delText xml:space="preserve">it is imperative for </w:delText>
        </w:r>
      </w:del>
      <w:r w:rsidR="00BC5883">
        <w:t>educators</w:t>
      </w:r>
      <w:r w:rsidR="0032074C">
        <w:t xml:space="preserve"> and clinicians</w:t>
      </w:r>
      <w:r w:rsidR="00BC5883">
        <w:t xml:space="preserve"> </w:t>
      </w:r>
      <w:ins w:id="139" w:author="McKay Sohlberg" w:date="2021-08-16T10:09:00Z">
        <w:r w:rsidR="00652BD9">
          <w:t xml:space="preserve">can be better </w:t>
        </w:r>
      </w:ins>
      <w:del w:id="140" w:author="McKay Sohlberg" w:date="2021-08-16T10:09:00Z">
        <w:r w:rsidR="00BC5883" w:rsidDel="00652BD9">
          <w:delText xml:space="preserve">to be </w:delText>
        </w:r>
      </w:del>
      <w:r w:rsidR="00BC5883">
        <w:t>prepared with interventions</w:t>
      </w:r>
      <w:ins w:id="141" w:author="Jim Wright" w:date="2021-08-10T14:39:00Z">
        <w:r w:rsidR="00334D27">
          <w:t xml:space="preserve"> that </w:t>
        </w:r>
      </w:ins>
      <w:ins w:id="142" w:author="Jim Wright" w:date="2021-08-10T14:40:00Z">
        <w:r w:rsidR="00334D27">
          <w:t>address</w:t>
        </w:r>
      </w:ins>
      <w:ins w:id="143" w:author="Jim Wright" w:date="2021-08-10T14:43:00Z">
        <w:r w:rsidR="00FB1833">
          <w:t xml:space="preserve"> </w:t>
        </w:r>
      </w:ins>
      <w:ins w:id="144" w:author="Jim Wright" w:date="2021-08-10T14:46:00Z">
        <w:r w:rsidR="002E4E87">
          <w:t>how a student’s symptoms may impact their academics</w:t>
        </w:r>
      </w:ins>
      <w:del w:id="145" w:author="Jim Wright" w:date="2021-08-10T14:46:00Z">
        <w:r w:rsidR="00BC5883" w:rsidDel="002E4E87">
          <w:delText xml:space="preserve"> </w:delText>
        </w:r>
        <w:r w:rsidR="00846746" w:rsidDel="002E4E87">
          <w:delText>that can be personalized to the specific symptom profile of the student</w:delText>
        </w:r>
      </w:del>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6907D1">
        <w:t>. This is a critical finding for RTL because it provides educators with an indicator of who is at risk for a longer recovery</w:t>
      </w:r>
      <w:ins w:id="146" w:author="McKay Sohlberg" w:date="2021-08-16T10:09:00Z">
        <w:r w:rsidR="00652BD9">
          <w:t xml:space="preserve"> and may require hi</w:t>
        </w:r>
      </w:ins>
      <w:ins w:id="147" w:author="McKay Sohlberg" w:date="2021-08-16T10:10:00Z">
        <w:r w:rsidR="00652BD9">
          <w:t>gher tiered academic supports</w:t>
        </w:r>
      </w:ins>
      <w:r w:rsidR="006907D1">
        <w:t>.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to be mindful that females tend to be more symptomatic than males when assessing student needs and implementing supports. </w:t>
      </w:r>
    </w:p>
    <w:p w14:paraId="42C95827" w14:textId="08047FAA" w:rsidR="0059049D" w:rsidDel="005E7CC4" w:rsidRDefault="0059049D" w:rsidP="008C78AC">
      <w:pPr>
        <w:rPr>
          <w:del w:id="148" w:author="Jim Wright" w:date="2021-08-10T14:47:00Z"/>
        </w:rPr>
      </w:pPr>
      <w:del w:id="149" w:author="Jim Wright" w:date="2021-08-10T14:47:00Z">
        <w:r w:rsidDel="005E7CC4">
          <w:tab/>
          <w:delText xml:space="preserve">Besides the influence of symptom severity, it is necessary to consider the challenges to developing an RTL protocol that can adapt to the differences that exist in schools. The first challenge to overcome is the development of a protocol that can be implemented and adjusted across various grade levels. The differences in procedures between elementary, middle, and high schools require that an RTL protocol can adapt to the school’s setting. Second it is vital for an RTL protocol to be adaptable to meet the needs of schools of differing socio-economic status and student population. With the information obtained from the present study and the consideration of an adaptable RTL program, the next step is to evaluate existing RTL protocols </w:delText>
        </w:r>
        <w:r w:rsidR="00AE124D" w:rsidDel="005E7CC4">
          <w:delText xml:space="preserve">on schools with diverse and underrepresented backgrounds to ensure effective protocols can extend to all students. </w:delText>
        </w:r>
        <w:r w:rsidDel="005E7CC4">
          <w:delText xml:space="preserve"> </w:delText>
        </w:r>
      </w:del>
    </w:p>
    <w:p w14:paraId="5C06C4E2" w14:textId="3263181F" w:rsidR="00450BE6" w:rsidRDefault="00450BE6" w:rsidP="00450BE6">
      <w:pPr>
        <w:pStyle w:val="Heading2"/>
      </w:pPr>
      <w:r>
        <w:t xml:space="preserve">Study Limitations </w:t>
      </w:r>
    </w:p>
    <w:p w14:paraId="1EA11BC1" w14:textId="76CA7720" w:rsidR="00450BE6" w:rsidRDefault="00450BE6" w:rsidP="00450BE6">
      <w:r>
        <w:tab/>
      </w:r>
      <w:r w:rsidRPr="00AB0346">
        <w:t xml:space="preserve">It is important to acknowledge the limitations from 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like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as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 xml:space="preserve">The two data sets were joined in RSudio to attempt to create one large data set with all information on PCSS severity ratings </w:t>
      </w:r>
      <w:r w:rsidR="003C1F9E">
        <w:t>and student</w:t>
      </w:r>
      <w:r w:rsidR="00112A34" w:rsidRPr="00AB0346">
        <w:t xml:space="preserve"> RTP outcome; however, the data </w:t>
      </w:r>
      <w:r w:rsidR="00112A34" w:rsidRPr="00AB0346">
        <w:lastRenderedPageBreak/>
        <w:t>sets did not align directly enough to retain all observations from the ImPACT 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06B56A69" w:rsidR="004A04F4" w:rsidRDefault="004A04F4" w:rsidP="004A04F4">
      <w:r>
        <w:tab/>
        <w:t xml:space="preserve">A key consideration for RTL development is the need to address the limitations to how student academic need is measured post-concussion. Although symptom severity measures like the PCSS provide a method to quantify the severity of student symptoms, these measures have been </w:t>
      </w:r>
      <w:ins w:id="150" w:author="McKay Sohlberg" w:date="2021-08-16T10:11:00Z">
        <w:r w:rsidR="00652BD9">
          <w:t xml:space="preserve">shown </w:t>
        </w:r>
      </w:ins>
      <w:del w:id="151" w:author="McKay Sohlberg" w:date="2021-08-16T10:11:00Z">
        <w:r w:rsidDel="00652BD9">
          <w:delText xml:space="preserve">identified </w:delText>
        </w:r>
      </w:del>
      <w:r>
        <w:t xml:space="preserve">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77777777"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the individual profile. </w:t>
      </w:r>
    </w:p>
    <w:p w14:paraId="6E01DC18" w14:textId="4B4E5CAF" w:rsidR="004A04F4" w:rsidRDefault="004A04F4" w:rsidP="00450BE6">
      <w:r w:rsidRPr="00530F97">
        <w:tab/>
        <w:t xml:space="preserve">Besides symptom measurement, there is a need to develop and implement measurement tools that can be utilized repeatedly to provide clinicians and educators with valid and reliable </w:t>
      </w:r>
      <w:r w:rsidRPr="00530F97">
        <w:lastRenderedPageBreak/>
        <w:t>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7B4E84AA" w:rsidR="007A73E7" w:rsidRDefault="00112A34" w:rsidP="00112A34">
      <w:r>
        <w:tab/>
        <w:t xml:space="preserve">The results of this retrospective analysis aligned with previous research evaluating </w:t>
      </w:r>
      <w:ins w:id="152" w:author="McKay Sohlberg" w:date="2021-08-16T10:12:00Z">
        <w:r w:rsidR="00652BD9">
          <w:t xml:space="preserve">results from </w:t>
        </w:r>
      </w:ins>
      <w:r>
        <w:t xml:space="preserve">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with higher severity ratings. Moreover, students with higher symptom severity at the time of post-injury test one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w:t>
      </w:r>
      <w:ins w:id="153" w:author="Jim Wright" w:date="2021-08-10T15:20:00Z">
        <w:r w:rsidR="00FA2BCF">
          <w:t xml:space="preserve">and </w:t>
        </w:r>
      </w:ins>
      <w:ins w:id="154" w:author="Jim Wright" w:date="2021-08-10T15:21:00Z">
        <w:r w:rsidR="00FA2BCF">
          <w:t>trajectories</w:t>
        </w:r>
      </w:ins>
      <w:r w:rsidR="003E377B">
        <w:t xml:space="preserve"> in the development of empirically driven RTL </w:t>
      </w:r>
      <w:r w:rsidR="001B43E2">
        <w:t>protocols</w:t>
      </w:r>
      <w:r w:rsidR="003E377B">
        <w:t xml:space="preserve"> that </w:t>
      </w:r>
      <w:ins w:id="155" w:author="Jim Wright" w:date="2021-08-10T15:21:00Z">
        <w:r w:rsidR="00FA2BCF">
          <w:t>can</w:t>
        </w:r>
      </w:ins>
      <w:del w:id="156" w:author="Jim Wright" w:date="2021-08-10T15:21:00Z">
        <w:r w:rsidR="003E377B" w:rsidDel="00FA2BCF">
          <w:delText>can be adapted to various school settings and</w:delText>
        </w:r>
      </w:del>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53382AC8" w14:textId="33E155D3" w:rsidR="00FA2BCF" w:rsidRPr="00FA2BCF" w:rsidRDefault="007A73E7" w:rsidP="00FA2BCF">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FA2BCF" w:rsidRPr="00FA2BCF">
        <w:rPr>
          <w:rFonts w:cs="Times New Roman"/>
          <w:noProof/>
        </w:rPr>
        <w:t xml:space="preserve">Arbabi, M., Sheldon, R. J. G., Bahadoran, P., Smith, J. G., Poole, N., &amp; Agrawal, N. (2020). Treatment outcomes in mild traumatic brain injury: a systematic review of randomized controlled trials. </w:t>
      </w:r>
      <w:r w:rsidR="00FA2BCF" w:rsidRPr="00FA2BCF">
        <w:rPr>
          <w:rFonts w:cs="Times New Roman"/>
          <w:i/>
          <w:iCs/>
          <w:noProof/>
        </w:rPr>
        <w:t>Brain Injury</w:t>
      </w:r>
      <w:r w:rsidR="00FA2BCF" w:rsidRPr="00FA2BCF">
        <w:rPr>
          <w:rFonts w:cs="Times New Roman"/>
          <w:noProof/>
        </w:rPr>
        <w:t xml:space="preserve">, </w:t>
      </w:r>
      <w:r w:rsidR="00FA2BCF" w:rsidRPr="00FA2BCF">
        <w:rPr>
          <w:rFonts w:cs="Times New Roman"/>
          <w:i/>
          <w:iCs/>
          <w:noProof/>
        </w:rPr>
        <w:t>34</w:t>
      </w:r>
      <w:r w:rsidR="00FA2BCF" w:rsidRPr="00FA2BCF">
        <w:rPr>
          <w:rFonts w:cs="Times New Roman"/>
          <w:noProof/>
        </w:rPr>
        <w:t>(9), 1139–1149. https://doi.org/10.1080/02699052.2020.1797168</w:t>
      </w:r>
    </w:p>
    <w:p w14:paraId="2CCE241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Baker, J. G., Leddy, J. J., Darling, S. R., Shucard, J., Makdissi, M., &amp; Willer, B. S. (2016). Gender differences in recovery from sports-related concussion in adolescents. </w:t>
      </w:r>
      <w:r w:rsidRPr="00FA2BCF">
        <w:rPr>
          <w:rFonts w:cs="Times New Roman"/>
          <w:i/>
          <w:iCs/>
          <w:noProof/>
        </w:rPr>
        <w:t>Clinical Pediatrics</w:t>
      </w:r>
      <w:r w:rsidRPr="00FA2BCF">
        <w:rPr>
          <w:rFonts w:cs="Times New Roman"/>
          <w:noProof/>
        </w:rPr>
        <w:t xml:space="preserve">, </w:t>
      </w:r>
      <w:r w:rsidRPr="00FA2BCF">
        <w:rPr>
          <w:rFonts w:cs="Times New Roman"/>
          <w:i/>
          <w:iCs/>
          <w:noProof/>
        </w:rPr>
        <w:t>55</w:t>
      </w:r>
      <w:r w:rsidRPr="00FA2BCF">
        <w:rPr>
          <w:rFonts w:cs="Times New Roman"/>
          <w:noProof/>
        </w:rPr>
        <w:t>(8), 771–775. https://doi.org/10.1177/0009922815606417</w:t>
      </w:r>
    </w:p>
    <w:p w14:paraId="7B4B02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Bazarian, J. J., Blyth, B., Mookerjee, S., He, H., &amp; McDermott, M. P. (2010). Sex differences in outcome after mild traumatic brain injury. </w:t>
      </w:r>
      <w:r w:rsidRPr="00FA2BCF">
        <w:rPr>
          <w:rFonts w:cs="Times New Roman"/>
          <w:i/>
          <w:iCs/>
          <w:noProof/>
        </w:rPr>
        <w:t>Journal of Neurotrauma</w:t>
      </w:r>
      <w:r w:rsidRPr="00FA2BCF">
        <w:rPr>
          <w:rFonts w:cs="Times New Roman"/>
          <w:noProof/>
        </w:rPr>
        <w:t xml:space="preserve">, </w:t>
      </w:r>
      <w:r w:rsidRPr="00FA2BCF">
        <w:rPr>
          <w:rFonts w:cs="Times New Roman"/>
          <w:i/>
          <w:iCs/>
          <w:noProof/>
        </w:rPr>
        <w:t>27</w:t>
      </w:r>
      <w:r w:rsidRPr="00FA2BCF">
        <w:rPr>
          <w:rFonts w:cs="Times New Roman"/>
          <w:noProof/>
        </w:rPr>
        <w:t>, 527–539.</w:t>
      </w:r>
    </w:p>
    <w:p w14:paraId="07BB70D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Broglio, S. P., Surma, T., &amp; Ashton-Miller, J. A. (2012). High school and collegiate football athlete concussions: A biomechanical review. </w:t>
      </w:r>
      <w:r w:rsidRPr="00FA2BCF">
        <w:rPr>
          <w:rFonts w:cs="Times New Roman"/>
          <w:i/>
          <w:iCs/>
          <w:noProof/>
        </w:rPr>
        <w:t>Annals of Biomedical Engineering</w:t>
      </w:r>
      <w:r w:rsidRPr="00FA2BCF">
        <w:rPr>
          <w:rFonts w:cs="Times New Roman"/>
          <w:noProof/>
        </w:rPr>
        <w:t xml:space="preserve">, </w:t>
      </w:r>
      <w:r w:rsidRPr="00FA2BCF">
        <w:rPr>
          <w:rFonts w:cs="Times New Roman"/>
          <w:i/>
          <w:iCs/>
          <w:noProof/>
        </w:rPr>
        <w:t>40</w:t>
      </w:r>
      <w:r w:rsidRPr="00FA2BCF">
        <w:rPr>
          <w:rFonts w:cs="Times New Roman"/>
          <w:noProof/>
        </w:rPr>
        <w:t>(1), 37–46. https://doi.org/10.1007/s10439-011-0396-0</w:t>
      </w:r>
    </w:p>
    <w:p w14:paraId="3CE50455"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Bleecker, A., Lipchik, A., &amp; Kontos, A. P. (2013). Are there differences in neurocognitive function and symptoms between male and female soccer players after concussions?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41</w:t>
      </w:r>
      <w:r w:rsidRPr="00FA2BCF">
        <w:rPr>
          <w:rFonts w:cs="Times New Roman"/>
          <w:noProof/>
        </w:rPr>
        <w:t>(12), 2890–2895. https://doi.org/10.1177/0363546513509962</w:t>
      </w:r>
    </w:p>
    <w:p w14:paraId="38E40001"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Covassin, T., Elbin, R. J., Harris, W., Parker, T., &amp; Kontos, A. (2012). The role of age and sex in symptoms, neurocognitive performance, and postural stability in athletes after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40</w:t>
      </w:r>
      <w:r w:rsidRPr="00FA2BCF">
        <w:rPr>
          <w:rFonts w:cs="Times New Roman"/>
          <w:noProof/>
        </w:rPr>
        <w:t>(6), 1303–1312. https://doi.org/10.1177/0363546512444554</w:t>
      </w:r>
    </w:p>
    <w:p w14:paraId="1DE0F90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Dachtyl, S. A., &amp; Morales, P. (2017). A collaborative model for return to academics after concussion: Athletic training and speech-language pathology. </w:t>
      </w:r>
      <w:r w:rsidRPr="00FA2BCF">
        <w:rPr>
          <w:rFonts w:cs="Times New Roman"/>
          <w:i/>
          <w:iCs/>
          <w:noProof/>
        </w:rPr>
        <w:t>American Journal of Speech-</w:t>
      </w:r>
      <w:r w:rsidRPr="00FA2BCF">
        <w:rPr>
          <w:rFonts w:cs="Times New Roman"/>
          <w:i/>
          <w:iCs/>
          <w:noProof/>
        </w:rPr>
        <w:lastRenderedPageBreak/>
        <w:t>Language Pathology</w:t>
      </w:r>
      <w:r w:rsidRPr="00FA2BCF">
        <w:rPr>
          <w:rFonts w:cs="Times New Roman"/>
          <w:noProof/>
        </w:rPr>
        <w:t xml:space="preserve">, </w:t>
      </w:r>
      <w:r w:rsidRPr="00FA2BCF">
        <w:rPr>
          <w:rFonts w:cs="Times New Roman"/>
          <w:i/>
          <w:iCs/>
          <w:noProof/>
        </w:rPr>
        <w:t>26</w:t>
      </w:r>
      <w:r w:rsidRPr="00FA2BCF">
        <w:rPr>
          <w:rFonts w:cs="Times New Roman"/>
          <w:noProof/>
        </w:rPr>
        <w:t>, 716–728.</w:t>
      </w:r>
    </w:p>
    <w:p w14:paraId="5ABDA8FA"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Davies, S. C. (2016). School-based traumatic brain injury and concussion management program. </w:t>
      </w:r>
      <w:r w:rsidRPr="00FA2BCF">
        <w:rPr>
          <w:rFonts w:cs="Times New Roman"/>
          <w:i/>
          <w:iCs/>
          <w:noProof/>
        </w:rPr>
        <w:t>Hellenic Journal of Psychology</w:t>
      </w:r>
      <w:r w:rsidRPr="00FA2BCF">
        <w:rPr>
          <w:rFonts w:cs="Times New Roman"/>
          <w:noProof/>
        </w:rPr>
        <w:t xml:space="preserve">, </w:t>
      </w:r>
      <w:r w:rsidRPr="00FA2BCF">
        <w:rPr>
          <w:rFonts w:cs="Times New Roman"/>
          <w:i/>
          <w:iCs/>
          <w:noProof/>
        </w:rPr>
        <w:t>53</w:t>
      </w:r>
      <w:r w:rsidRPr="00FA2BCF">
        <w:rPr>
          <w:rFonts w:cs="Times New Roman"/>
          <w:noProof/>
        </w:rPr>
        <w:t>(6), 567–582. https://doi.org/10.1002/pits</w:t>
      </w:r>
    </w:p>
    <w:p w14:paraId="39086433"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FA2BCF">
        <w:rPr>
          <w:rFonts w:cs="Times New Roman"/>
          <w:i/>
          <w:iCs/>
          <w:noProof/>
        </w:rPr>
        <w:t>Journal of Neurotrauma</w:t>
      </w:r>
      <w:r w:rsidRPr="00FA2BCF">
        <w:rPr>
          <w:rFonts w:cs="Times New Roman"/>
          <w:noProof/>
        </w:rPr>
        <w:t xml:space="preserve">, </w:t>
      </w:r>
      <w:r w:rsidRPr="00FA2BCF">
        <w:rPr>
          <w:rFonts w:cs="Times New Roman"/>
          <w:i/>
          <w:iCs/>
          <w:noProof/>
        </w:rPr>
        <w:t>35</w:t>
      </w:r>
      <w:r w:rsidRPr="00FA2BCF">
        <w:rPr>
          <w:rFonts w:cs="Times New Roman"/>
          <w:noProof/>
        </w:rPr>
        <w:t>(11), 1242–1247. https://doi.org/10.1089/neu.2017.5453</w:t>
      </w:r>
    </w:p>
    <w:p w14:paraId="11F8C92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(2016). Medical-school partnership in guiding return to school following mild traumatic brain injury in youth. </w:t>
      </w:r>
      <w:r w:rsidRPr="00FA2BCF">
        <w:rPr>
          <w:rFonts w:cs="Times New Roman"/>
          <w:i/>
          <w:iCs/>
          <w:noProof/>
        </w:rPr>
        <w:t>Journal of Child Neurology</w:t>
      </w:r>
      <w:r w:rsidRPr="00FA2BCF">
        <w:rPr>
          <w:rFonts w:cs="Times New Roman"/>
          <w:noProof/>
        </w:rPr>
        <w:t xml:space="preserve">, </w:t>
      </w:r>
      <w:r w:rsidRPr="00FA2BCF">
        <w:rPr>
          <w:rFonts w:cs="Times New Roman"/>
          <w:i/>
          <w:iCs/>
          <w:noProof/>
        </w:rPr>
        <w:t>31</w:t>
      </w:r>
      <w:r w:rsidRPr="00FA2BCF">
        <w:rPr>
          <w:rFonts w:cs="Times New Roman"/>
          <w:noProof/>
        </w:rPr>
        <w:t>(1), 93–108. https://doi.org/10.1002/oby.21042.Prevalence</w:t>
      </w:r>
    </w:p>
    <w:p w14:paraId="1049A1B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FA2BCF">
        <w:rPr>
          <w:rFonts w:cs="Times New Roman"/>
          <w:i/>
          <w:iCs/>
          <w:noProof/>
        </w:rPr>
        <w:t>Journal of Pediatric Neuropsychology</w:t>
      </w:r>
      <w:r w:rsidRPr="00FA2BCF">
        <w:rPr>
          <w:rFonts w:cs="Times New Roman"/>
          <w:noProof/>
        </w:rPr>
        <w:t xml:space="preserve">, </w:t>
      </w:r>
      <w:r w:rsidRPr="00FA2BCF">
        <w:rPr>
          <w:rFonts w:cs="Times New Roman"/>
          <w:i/>
          <w:iCs/>
          <w:noProof/>
        </w:rPr>
        <w:t>6</w:t>
      </w:r>
      <w:r w:rsidRPr="00FA2BCF">
        <w:rPr>
          <w:rFonts w:cs="Times New Roman"/>
          <w:noProof/>
        </w:rPr>
        <w:t>, 203–217. https://doi.org/https://doi.org/10.1007/s40817-020-00092-5</w:t>
      </w:r>
    </w:p>
    <w:p w14:paraId="73CE3E2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Gioia, G. A., Glang, A. E., Hooper, S. R., &amp; Brown, B. E. (2016). Building statewide infrastructure for the academic support of students with mild traumatic brain injury. </w:t>
      </w:r>
      <w:r w:rsidRPr="00FA2BCF">
        <w:rPr>
          <w:rFonts w:cs="Times New Roman"/>
          <w:i/>
          <w:iCs/>
          <w:noProof/>
        </w:rPr>
        <w:t>Journal of Head Trauma Rehabilitation</w:t>
      </w:r>
      <w:r w:rsidRPr="00FA2BCF">
        <w:rPr>
          <w:rFonts w:cs="Times New Roman"/>
          <w:noProof/>
        </w:rPr>
        <w:t xml:space="preserve">, </w:t>
      </w:r>
      <w:r w:rsidRPr="00FA2BCF">
        <w:rPr>
          <w:rFonts w:cs="Times New Roman"/>
          <w:i/>
          <w:iCs/>
          <w:noProof/>
        </w:rPr>
        <w:t>31</w:t>
      </w:r>
      <w:r w:rsidRPr="00FA2BCF">
        <w:rPr>
          <w:rFonts w:cs="Times New Roman"/>
          <w:noProof/>
        </w:rPr>
        <w:t>(6), 397–406. https://doi.org/10.1097/HTR.0000000000000205</w:t>
      </w:r>
    </w:p>
    <w:p w14:paraId="4A323E7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Grubenhoff, J. A., Deakyne, S. J., Brou, L., Bajaj, L., Comstock, R. D., &amp; Kirkwood, M. W. (2014). Acute concussion symptom severity and delayed symptom resolution. </w:t>
      </w:r>
      <w:r w:rsidRPr="00FA2BCF">
        <w:rPr>
          <w:rFonts w:cs="Times New Roman"/>
          <w:i/>
          <w:iCs/>
          <w:noProof/>
        </w:rPr>
        <w:t>Pediatrics</w:t>
      </w:r>
      <w:r w:rsidRPr="00FA2BCF">
        <w:rPr>
          <w:rFonts w:cs="Times New Roman"/>
          <w:noProof/>
        </w:rPr>
        <w:t xml:space="preserve">, </w:t>
      </w:r>
      <w:r w:rsidRPr="00FA2BCF">
        <w:rPr>
          <w:rFonts w:cs="Times New Roman"/>
          <w:i/>
          <w:iCs/>
          <w:noProof/>
        </w:rPr>
        <w:t>134</w:t>
      </w:r>
      <w:r w:rsidRPr="00FA2BCF">
        <w:rPr>
          <w:rFonts w:cs="Times New Roman"/>
          <w:noProof/>
        </w:rPr>
        <w:t>(1), 54–62. https://doi.org/10.1542/peds.2013-2988</w:t>
      </w:r>
    </w:p>
    <w:p w14:paraId="0494652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Halstead, M. E., McAvoy, K., Devore, C. D., Carl, R., Lee, M., &amp; Logan, K. (2013). Returning </w:t>
      </w:r>
      <w:r w:rsidRPr="00FA2BCF">
        <w:rPr>
          <w:rFonts w:cs="Times New Roman"/>
          <w:noProof/>
        </w:rPr>
        <w:lastRenderedPageBreak/>
        <w:t xml:space="preserve">to learning following a concussion. </w:t>
      </w:r>
      <w:r w:rsidRPr="00FA2BCF">
        <w:rPr>
          <w:rFonts w:cs="Times New Roman"/>
          <w:i/>
          <w:iCs/>
          <w:noProof/>
        </w:rPr>
        <w:t>Pediatrics</w:t>
      </w:r>
      <w:r w:rsidRPr="00FA2BCF">
        <w:rPr>
          <w:rFonts w:cs="Times New Roman"/>
          <w:noProof/>
        </w:rPr>
        <w:t xml:space="preserve">, </w:t>
      </w:r>
      <w:r w:rsidRPr="00FA2BCF">
        <w:rPr>
          <w:rFonts w:cs="Times New Roman"/>
          <w:i/>
          <w:iCs/>
          <w:noProof/>
        </w:rPr>
        <w:t>132</w:t>
      </w:r>
      <w:r w:rsidRPr="00FA2BCF">
        <w:rPr>
          <w:rFonts w:cs="Times New Roman"/>
          <w:noProof/>
        </w:rPr>
        <w:t>(5), 948–957. https://doi.org/10.1542/peds.2013-2867</w:t>
      </w:r>
    </w:p>
    <w:p w14:paraId="4BF8786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53</w:t>
      </w:r>
      <w:r w:rsidRPr="00FA2BCF">
        <w:rPr>
          <w:rFonts w:cs="Times New Roman"/>
          <w:noProof/>
        </w:rPr>
        <w:t>(4), 213–225. https://doi.org/10.1136/bjsports-2018-100338</w:t>
      </w:r>
    </w:p>
    <w:p w14:paraId="16300A5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Hossler, P., McAvoy, K., Rossen, E., Schoessler, S., &amp; Thompson, P. (2014). A comprehensive team approach to treating concussions in student athletes. </w:t>
      </w:r>
      <w:r w:rsidRPr="00FA2BCF">
        <w:rPr>
          <w:rFonts w:cs="Times New Roman"/>
          <w:i/>
          <w:iCs/>
          <w:noProof/>
        </w:rPr>
        <w:t>National Association of Secondary School Principles</w:t>
      </w:r>
      <w:r w:rsidRPr="00FA2BCF">
        <w:rPr>
          <w:rFonts w:cs="Times New Roman"/>
          <w:noProof/>
        </w:rPr>
        <w:t xml:space="preserve">, </w:t>
      </w:r>
      <w:r w:rsidRPr="00FA2BCF">
        <w:rPr>
          <w:rFonts w:cs="Times New Roman"/>
          <w:i/>
          <w:iCs/>
          <w:noProof/>
        </w:rPr>
        <w:t>9</w:t>
      </w:r>
      <w:r w:rsidRPr="00FA2BCF">
        <w:rPr>
          <w:rFonts w:cs="Times New Roman"/>
          <w:noProof/>
        </w:rPr>
        <w:t>(3), 1–7. https://doi.org/10.1089/acm.2009.0309.In</w:t>
      </w:r>
    </w:p>
    <w:p w14:paraId="4C08ABC7"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Iverson, G. L., Gardner, A. J., Terry, D. P., Ponsford, J. L., Sills, A. K., Broshek, D. K., &amp; Solomon, G. S. (2017). Predictors of clinical recovery from concussion: A systematic review.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(12), 941–948. https://doi.org/10.1136/bjsports-2017-097729</w:t>
      </w:r>
    </w:p>
    <w:p w14:paraId="03B2CFC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Kenzie, E. S., Parks, E. L., Bigler, E. D., Lim, M. M., Chesnutt, J. C., &amp; Wakeland, W. (2017). Concussion as a multi-scale complex system: An interdisciplinary synthesis of current knowledge. </w:t>
      </w:r>
      <w:r w:rsidRPr="00FA2BCF">
        <w:rPr>
          <w:rFonts w:cs="Times New Roman"/>
          <w:i/>
          <w:iCs/>
          <w:noProof/>
        </w:rPr>
        <w:t>Frontiers in Neurology</w:t>
      </w:r>
      <w:r w:rsidRPr="00FA2BCF">
        <w:rPr>
          <w:rFonts w:cs="Times New Roman"/>
          <w:noProof/>
        </w:rPr>
        <w:t xml:space="preserve">, </w:t>
      </w:r>
      <w:r w:rsidRPr="00FA2BCF">
        <w:rPr>
          <w:rFonts w:cs="Times New Roman"/>
          <w:i/>
          <w:iCs/>
          <w:noProof/>
        </w:rPr>
        <w:t>8</w:t>
      </w:r>
      <w:r w:rsidRPr="00FA2BCF">
        <w:rPr>
          <w:rFonts w:cs="Times New Roman"/>
          <w:noProof/>
        </w:rPr>
        <w:t>(513), 1–17. https://doi.org/10.3389/fneur.2017.00513</w:t>
      </w:r>
    </w:p>
    <w:p w14:paraId="7DD9E100"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Kerr, Z. Y., Zuckerman, S. L., Wasserman, E. B., Covassin, T., Djoko, A., &amp; Dompier, T. P. (2016). Concussion symptoms and return to play time in youth, high school, and college American football athletes. </w:t>
      </w:r>
      <w:r w:rsidRPr="00FA2BCF">
        <w:rPr>
          <w:rFonts w:cs="Times New Roman"/>
          <w:i/>
          <w:iCs/>
          <w:noProof/>
        </w:rPr>
        <w:t>JAMA Pediatrics</w:t>
      </w:r>
      <w:r w:rsidRPr="00FA2BCF">
        <w:rPr>
          <w:rFonts w:cs="Times New Roman"/>
          <w:noProof/>
        </w:rPr>
        <w:t xml:space="preserve">, </w:t>
      </w:r>
      <w:r w:rsidRPr="00FA2BCF">
        <w:rPr>
          <w:rFonts w:cs="Times New Roman"/>
          <w:i/>
          <w:iCs/>
          <w:noProof/>
        </w:rPr>
        <w:t>170</w:t>
      </w:r>
      <w:r w:rsidRPr="00FA2BCF">
        <w:rPr>
          <w:rFonts w:cs="Times New Roman"/>
          <w:noProof/>
        </w:rPr>
        <w:t>(7), 647–653. https://doi.org/10.1001/jamapediatrics.2016.0073</w:t>
      </w:r>
    </w:p>
    <w:p w14:paraId="2A99C9CB"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Lovell, M. R., Iverson, G. L., Collins, M. W., Podell, K., Johnston, K. M., Pardini, D., Pardini, J., Norwig, J., &amp; Maroon, J. C. (2006). Measurement of symptoms following sports-related </w:t>
      </w:r>
      <w:r w:rsidRPr="00FA2BCF">
        <w:rPr>
          <w:rFonts w:cs="Times New Roman"/>
          <w:noProof/>
        </w:rPr>
        <w:lastRenderedPageBreak/>
        <w:t xml:space="preserve">concussion: Reliability and normative data for the post-concussion scale. </w:t>
      </w:r>
      <w:r w:rsidRPr="00FA2BCF">
        <w:rPr>
          <w:rFonts w:cs="Times New Roman"/>
          <w:i/>
          <w:iCs/>
          <w:noProof/>
        </w:rPr>
        <w:t>Applied Neuropsychology</w:t>
      </w:r>
      <w:r w:rsidRPr="00FA2BCF">
        <w:rPr>
          <w:rFonts w:cs="Times New Roman"/>
          <w:noProof/>
        </w:rPr>
        <w:t xml:space="preserve">, </w:t>
      </w:r>
      <w:r w:rsidRPr="00FA2BCF">
        <w:rPr>
          <w:rFonts w:cs="Times New Roman"/>
          <w:i/>
          <w:iCs/>
          <w:noProof/>
        </w:rPr>
        <w:t>13</w:t>
      </w:r>
      <w:r w:rsidRPr="00FA2BCF">
        <w:rPr>
          <w:rFonts w:cs="Times New Roman"/>
          <w:noProof/>
        </w:rPr>
        <w:t>(3), 166–174. http://www.ncbi.nlm.nih.gov/sites/entrez?Db=pubmed&amp;Cmd=ShowDetailView&amp;TermToSearch=17361669&amp;ordinalpos=5&amp;itool=EntrezSystem2.PEntrez.Pubmed.Pubmed_ResultsPanel.Pubmed_RVDocSum</w:t>
      </w:r>
    </w:p>
    <w:p w14:paraId="68DF2FE9"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Lowry, R., Haarbauer-Krupa, J. K., Breiding, M. J., Thigpen, S., Rasberry, C. N., &amp; Lee, S. M. (2019). Concussion and academic impairment among U.S. high school students. </w:t>
      </w:r>
      <w:r w:rsidRPr="00FA2BCF">
        <w:rPr>
          <w:rFonts w:cs="Times New Roman"/>
          <w:i/>
          <w:iCs/>
          <w:noProof/>
        </w:rPr>
        <w:t>American Journal of Preventive Medicine</w:t>
      </w:r>
      <w:r w:rsidRPr="00FA2BCF">
        <w:rPr>
          <w:rFonts w:cs="Times New Roman"/>
          <w:noProof/>
        </w:rPr>
        <w:t xml:space="preserve">, </w:t>
      </w:r>
      <w:r w:rsidRPr="00FA2BCF">
        <w:rPr>
          <w:rFonts w:cs="Times New Roman"/>
          <w:i/>
          <w:iCs/>
          <w:noProof/>
        </w:rPr>
        <w:t>57</w:t>
      </w:r>
      <w:r w:rsidRPr="00FA2BCF">
        <w:rPr>
          <w:rFonts w:cs="Times New Roman"/>
          <w:noProof/>
        </w:rPr>
        <w:t>(6), 733–740. https://doi.org/10.1016/j.amepre.2019.08.016</w:t>
      </w:r>
    </w:p>
    <w:p w14:paraId="553DDC34"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FA2BCF">
        <w:rPr>
          <w:rFonts w:cs="Times New Roman"/>
          <w:i/>
          <w:iCs/>
          <w:noProof/>
        </w:rPr>
        <w:t>Concussion</w:t>
      </w:r>
      <w:r w:rsidRPr="00FA2BCF">
        <w:rPr>
          <w:rFonts w:cs="Times New Roman"/>
          <w:noProof/>
        </w:rPr>
        <w:t xml:space="preserve">, </w:t>
      </w:r>
      <w:r w:rsidRPr="00FA2BCF">
        <w:rPr>
          <w:rFonts w:cs="Times New Roman"/>
          <w:i/>
          <w:iCs/>
          <w:noProof/>
        </w:rPr>
        <w:t>4</w:t>
      </w:r>
      <w:r w:rsidRPr="00FA2BCF">
        <w:rPr>
          <w:rFonts w:cs="Times New Roman"/>
          <w:noProof/>
        </w:rPr>
        <w:t>(3). https://doi.org/10.2217/cnc-2019-0005</w:t>
      </w:r>
    </w:p>
    <w:p w14:paraId="41359992"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Dymacek, R., Hooper, S., McCart, M., &amp; Tyler, J. (2020). Establishing consensus for essential elements in returning to learn following a concussion. </w:t>
      </w:r>
      <w:r w:rsidRPr="00FA2BCF">
        <w:rPr>
          <w:rFonts w:cs="Times New Roman"/>
          <w:i/>
          <w:iCs/>
          <w:noProof/>
        </w:rPr>
        <w:t>Journal of School Health</w:t>
      </w:r>
      <w:r w:rsidRPr="00FA2BCF">
        <w:rPr>
          <w:rFonts w:cs="Times New Roman"/>
          <w:noProof/>
        </w:rPr>
        <w:t xml:space="preserve">, </w:t>
      </w:r>
      <w:r w:rsidRPr="00FA2BCF">
        <w:rPr>
          <w:rFonts w:cs="Times New Roman"/>
          <w:i/>
          <w:iCs/>
          <w:noProof/>
        </w:rPr>
        <w:t>90</w:t>
      </w:r>
      <w:r w:rsidRPr="00FA2BCF">
        <w:rPr>
          <w:rFonts w:cs="Times New Roman"/>
          <w:noProof/>
        </w:rPr>
        <w:t>(11), 849–858. https://doi.org/10.1111/josh.12949</w:t>
      </w:r>
    </w:p>
    <w:p w14:paraId="4051585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McAvoy, K., Eagan-Johnson, B., &amp; Halstead, M. (2018). Return to learn: Transitioning to school and through ascending levels of academic support for students following a concussion. </w:t>
      </w:r>
      <w:r w:rsidRPr="00FA2BCF">
        <w:rPr>
          <w:rFonts w:cs="Times New Roman"/>
          <w:i/>
          <w:iCs/>
          <w:noProof/>
        </w:rPr>
        <w:t>NeuroRehabilitation</w:t>
      </w:r>
      <w:r w:rsidRPr="00FA2BCF">
        <w:rPr>
          <w:rFonts w:cs="Times New Roman"/>
          <w:noProof/>
        </w:rPr>
        <w:t xml:space="preserve">, </w:t>
      </w:r>
      <w:r w:rsidRPr="00FA2BCF">
        <w:rPr>
          <w:rFonts w:cs="Times New Roman"/>
          <w:i/>
          <w:iCs/>
          <w:noProof/>
        </w:rPr>
        <w:t>42</w:t>
      </w:r>
      <w:r w:rsidRPr="00FA2BCF">
        <w:rPr>
          <w:rFonts w:cs="Times New Roman"/>
          <w:noProof/>
        </w:rPr>
        <w:t>(3), 325–330. https://doi.org/10.3233/NRE-172381</w:t>
      </w:r>
    </w:p>
    <w:p w14:paraId="0BB70DC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FA2BCF">
        <w:rPr>
          <w:rFonts w:cs="Times New Roman"/>
          <w:noProof/>
        </w:rPr>
        <w:lastRenderedPageBreak/>
        <w:t xml:space="preserve">international conference on concussion in sport held in Berlin, October 2016. </w:t>
      </w:r>
      <w:r w:rsidRPr="00FA2BCF">
        <w:rPr>
          <w:rFonts w:cs="Times New Roman"/>
          <w:i/>
          <w:iCs/>
          <w:noProof/>
        </w:rPr>
        <w:t>British Journal of Sports Medicine</w:t>
      </w:r>
      <w:r w:rsidRPr="00FA2BCF">
        <w:rPr>
          <w:rFonts w:cs="Times New Roman"/>
          <w:noProof/>
        </w:rPr>
        <w:t xml:space="preserve">, </w:t>
      </w:r>
      <w:r w:rsidRPr="00FA2BCF">
        <w:rPr>
          <w:rFonts w:cs="Times New Roman"/>
          <w:i/>
          <w:iCs/>
          <w:noProof/>
        </w:rPr>
        <w:t>51</w:t>
      </w:r>
      <w:r w:rsidRPr="00FA2BCF">
        <w:rPr>
          <w:rFonts w:cs="Times New Roman"/>
          <w:noProof/>
        </w:rPr>
        <w:t>(11), 838–847. https://doi.org/10.1136/bjsports-2017-097699</w:t>
      </w:r>
    </w:p>
    <w:p w14:paraId="08991F2F"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Ono, K. E., Burns, T. G., Bearden, D. J., McManus, S. M., King, H., &amp; Reisner, A. (2016). Sex-based differences as a predictor of recovery trajectories in young athletes after a sports-related concussion. </w:t>
      </w:r>
      <w:r w:rsidRPr="00FA2BCF">
        <w:rPr>
          <w:rFonts w:cs="Times New Roman"/>
          <w:i/>
          <w:iCs/>
          <w:noProof/>
        </w:rPr>
        <w:t>American Journal of Sports Medicine</w:t>
      </w:r>
      <w:r w:rsidRPr="00FA2BCF">
        <w:rPr>
          <w:rFonts w:cs="Times New Roman"/>
          <w:noProof/>
        </w:rPr>
        <w:t xml:space="preserve">, </w:t>
      </w:r>
      <w:r w:rsidRPr="00FA2BCF">
        <w:rPr>
          <w:rFonts w:cs="Times New Roman"/>
          <w:i/>
          <w:iCs/>
          <w:noProof/>
        </w:rPr>
        <w:t>44</w:t>
      </w:r>
      <w:r w:rsidRPr="00FA2BCF">
        <w:rPr>
          <w:rFonts w:cs="Times New Roman"/>
          <w:noProof/>
        </w:rPr>
        <w:t>(3), 748–752. https://doi.org/10.1177/0363546515617746</w:t>
      </w:r>
    </w:p>
    <w:p w14:paraId="754DF9E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FA2BCF">
        <w:rPr>
          <w:rFonts w:cs="Times New Roman"/>
          <w:i/>
          <w:iCs/>
          <w:noProof/>
        </w:rPr>
        <w:t>Brain Injury</w:t>
      </w:r>
      <w:r w:rsidRPr="00FA2BCF">
        <w:rPr>
          <w:rFonts w:cs="Times New Roman"/>
          <w:noProof/>
        </w:rPr>
        <w:t xml:space="preserve">, </w:t>
      </w:r>
      <w:r w:rsidRPr="00FA2BCF">
        <w:rPr>
          <w:rFonts w:cs="Times New Roman"/>
          <w:i/>
          <w:iCs/>
          <w:noProof/>
        </w:rPr>
        <w:t>35</w:t>
      </w:r>
      <w:r w:rsidRPr="00FA2BCF">
        <w:rPr>
          <w:rFonts w:cs="Times New Roman"/>
          <w:noProof/>
        </w:rPr>
        <w:t>(8), 964–970. https://doi.org/10.1080/02699052.2021.1942550</w:t>
      </w:r>
    </w:p>
    <w:p w14:paraId="4B791D16"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Ransom, D. M., Vaughan, C. G., Pratson, L., Sady, M. D., McGill, C. A., &amp; Gioia, G. A. (2015). Academic effects of concussion in children and adolescents. </w:t>
      </w:r>
      <w:r w:rsidRPr="00FA2BCF">
        <w:rPr>
          <w:rFonts w:cs="Times New Roman"/>
          <w:i/>
          <w:iCs/>
          <w:noProof/>
        </w:rPr>
        <w:t>Pediatrics</w:t>
      </w:r>
      <w:r w:rsidRPr="00FA2BCF">
        <w:rPr>
          <w:rFonts w:cs="Times New Roman"/>
          <w:noProof/>
        </w:rPr>
        <w:t xml:space="preserve">, </w:t>
      </w:r>
      <w:r w:rsidRPr="00FA2BCF">
        <w:rPr>
          <w:rFonts w:cs="Times New Roman"/>
          <w:i/>
          <w:iCs/>
          <w:noProof/>
        </w:rPr>
        <w:t>135</w:t>
      </w:r>
      <w:r w:rsidRPr="00FA2BCF">
        <w:rPr>
          <w:rFonts w:cs="Times New Roman"/>
          <w:noProof/>
        </w:rPr>
        <w:t>(6), 1043–1050. https://doi.org/10.1542/peds.2014-3434</w:t>
      </w:r>
    </w:p>
    <w:p w14:paraId="005DACB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FA2BCF">
        <w:rPr>
          <w:rFonts w:cs="Times New Roman"/>
          <w:i/>
          <w:iCs/>
          <w:noProof/>
        </w:rPr>
        <w:t>MMWR. Morbidity and Mortality Weekly Report</w:t>
      </w:r>
      <w:r w:rsidRPr="00FA2BCF">
        <w:rPr>
          <w:rFonts w:cs="Times New Roman"/>
          <w:noProof/>
        </w:rPr>
        <w:t xml:space="preserve">, </w:t>
      </w:r>
      <w:r w:rsidRPr="00FA2BCF">
        <w:rPr>
          <w:rFonts w:cs="Times New Roman"/>
          <w:i/>
          <w:iCs/>
          <w:noProof/>
        </w:rPr>
        <w:t>68</w:t>
      </w:r>
      <w:r w:rsidRPr="00FA2BCF">
        <w:rPr>
          <w:rFonts w:cs="Times New Roman"/>
          <w:noProof/>
        </w:rPr>
        <w:t>(10), 237–242. http://www.embase.com/search/results?subaction=viewrecord&amp;from=export&amp;id=L626806097%0Ahttp://dx.doi.org/10.15585/mmwr.mm6810a2</w:t>
      </w:r>
    </w:p>
    <w:p w14:paraId="24B876A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Schatz, P., Pardini, J. E., Lovell, M. R., Collins, M. W., &amp; Podell, K. (2006). Sensitivity and specificity of the ImPACT Test Battery for concussion in athletes. </w:t>
      </w:r>
      <w:r w:rsidRPr="00FA2BCF">
        <w:rPr>
          <w:rFonts w:cs="Times New Roman"/>
          <w:i/>
          <w:iCs/>
          <w:noProof/>
        </w:rPr>
        <w:t>Archives of Clinical Neuropsychology</w:t>
      </w:r>
      <w:r w:rsidRPr="00FA2BCF">
        <w:rPr>
          <w:rFonts w:cs="Times New Roman"/>
          <w:noProof/>
        </w:rPr>
        <w:t xml:space="preserve">, </w:t>
      </w:r>
      <w:r w:rsidRPr="00FA2BCF">
        <w:rPr>
          <w:rFonts w:cs="Times New Roman"/>
          <w:i/>
          <w:iCs/>
          <w:noProof/>
        </w:rPr>
        <w:t>21</w:t>
      </w:r>
      <w:r w:rsidRPr="00FA2BCF">
        <w:rPr>
          <w:rFonts w:cs="Times New Roman"/>
          <w:noProof/>
        </w:rPr>
        <w:t>(1), 91–99. https://doi.org/10.1016/j.acn.2005.08.001</w:t>
      </w:r>
    </w:p>
    <w:p w14:paraId="53AD7E2D"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Tamura, K., Furutani, T., Oshiro, R., Oba, Y., Ling, A., &amp; Murata, N. (2020). Concussion </w:t>
      </w:r>
      <w:r w:rsidRPr="00FA2BCF">
        <w:rPr>
          <w:rFonts w:cs="Times New Roman"/>
          <w:noProof/>
        </w:rPr>
        <w:lastRenderedPageBreak/>
        <w:t xml:space="preserve">recovery timeline of high school athletes using a stepwise return-to-play protocol: Age and sex effects. </w:t>
      </w:r>
      <w:r w:rsidRPr="00FA2BCF">
        <w:rPr>
          <w:rFonts w:cs="Times New Roman"/>
          <w:i/>
          <w:iCs/>
          <w:noProof/>
        </w:rPr>
        <w:t>Journal of Athletic Training</w:t>
      </w:r>
      <w:r w:rsidRPr="00FA2BCF">
        <w:rPr>
          <w:rFonts w:cs="Times New Roman"/>
          <w:noProof/>
        </w:rPr>
        <w:t xml:space="preserve">, </w:t>
      </w:r>
      <w:r w:rsidRPr="00FA2BCF">
        <w:rPr>
          <w:rFonts w:cs="Times New Roman"/>
          <w:i/>
          <w:iCs/>
          <w:noProof/>
        </w:rPr>
        <w:t>55</w:t>
      </w:r>
      <w:r w:rsidRPr="00FA2BCF">
        <w:rPr>
          <w:rFonts w:cs="Times New Roman"/>
          <w:noProof/>
        </w:rPr>
        <w:t>(1), 1–4. https://doi.org/10.4085/1062-6050-452-18</w:t>
      </w:r>
    </w:p>
    <w:p w14:paraId="41CE5678" w14:textId="77777777" w:rsidR="00FA2BCF" w:rsidRPr="00FA2BCF" w:rsidRDefault="00FA2BCF" w:rsidP="00FA2BCF">
      <w:pPr>
        <w:widowControl w:val="0"/>
        <w:autoSpaceDE w:val="0"/>
        <w:autoSpaceDN w:val="0"/>
        <w:adjustRightInd w:val="0"/>
        <w:ind w:left="480" w:hanging="480"/>
        <w:rPr>
          <w:rFonts w:cs="Times New Roman"/>
          <w:noProof/>
        </w:rPr>
      </w:pPr>
      <w:r w:rsidRPr="00FA2BCF">
        <w:rPr>
          <w:rFonts w:cs="Times New Roman"/>
          <w:noProof/>
        </w:rPr>
        <w:t xml:space="preserve">Wright, J., &amp; Sohlberg, M. M. (2021). The implementation of a personalized dynamic approach for the management of prolonged concussion symptoms. </w:t>
      </w:r>
      <w:r w:rsidRPr="00FA2BCF">
        <w:rPr>
          <w:rFonts w:cs="Times New Roman"/>
          <w:i/>
          <w:iCs/>
          <w:noProof/>
        </w:rPr>
        <w:t>American Journal of Speech-Language Pathology</w:t>
      </w:r>
      <w:r w:rsidRPr="00FA2BCF">
        <w:rPr>
          <w:rFonts w:cs="Times New Roman"/>
          <w:noProof/>
        </w:rPr>
        <w:t>, 1–14. https://doi.org/10.1044/2021_ajslp-20-00306</w:t>
      </w:r>
    </w:p>
    <w:p w14:paraId="29869152" w14:textId="23D8166F" w:rsidR="007A73E7" w:rsidRPr="00112A34" w:rsidRDefault="007A73E7" w:rsidP="00FA2BCF">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6004F2">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cKay Sohlberg" w:date="2021-08-16T10:12:00Z" w:initials="MS">
    <w:p w14:paraId="0E4460ED" w14:textId="775E3E49" w:rsidR="00652BD9" w:rsidRDefault="00652BD9">
      <w:pPr>
        <w:pStyle w:val="CommentText"/>
      </w:pPr>
      <w:r>
        <w:rPr>
          <w:rStyle w:val="CommentReference"/>
        </w:rPr>
        <w:annotationRef/>
      </w:r>
      <w:r>
        <w:t xml:space="preserve">I wonder with our more focused study purpose if we should narrow the title so that it involves symptom identification? </w:t>
      </w:r>
      <w:r w:rsidR="00E33338">
        <w:t xml:space="preserve">How Can </w:t>
      </w:r>
      <w:r>
        <w:t xml:space="preserve">Thirteen Years of Concussion </w:t>
      </w:r>
      <w:r w:rsidR="00E33338">
        <w:t>Symptom Data Guide the Study of Return-to-Learn Supports [this isn’t it but you see what I mean]</w:t>
      </w:r>
    </w:p>
  </w:comment>
  <w:comment w:id="99" w:author="McKay Sohlberg" w:date="2021-08-16T09:53:00Z" w:initials="MS">
    <w:p w14:paraId="79CCA945" w14:textId="0E915F66" w:rsidR="00CE4F9D" w:rsidRDefault="00CE4F9D">
      <w:pPr>
        <w:pStyle w:val="CommentText"/>
      </w:pPr>
      <w:r>
        <w:rPr>
          <w:rStyle w:val="CommentReference"/>
        </w:rPr>
        <w:annotationRef/>
      </w:r>
      <w:r>
        <w:t>What about frequency?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460ED" w15:done="0"/>
  <w15:commentEx w15:paraId="79CC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4B8A5" w16cex:dateUtc="2021-08-16T17:12:00Z"/>
  <w16cex:commentExtensible w16cex:durableId="24C4B429" w16cex:dateUtc="2021-08-1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460ED" w16cid:durableId="24C4B8A5"/>
  <w16cid:commentId w16cid:paraId="79CCA945" w16cid:durableId="24C4B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45373" w14:textId="77777777" w:rsidR="00D25D1E" w:rsidRDefault="00D25D1E" w:rsidP="006004F2">
      <w:pPr>
        <w:spacing w:line="240" w:lineRule="auto"/>
      </w:pPr>
      <w:r>
        <w:separator/>
      </w:r>
    </w:p>
  </w:endnote>
  <w:endnote w:type="continuationSeparator" w:id="0">
    <w:p w14:paraId="6B4960CB" w14:textId="77777777" w:rsidR="00D25D1E" w:rsidRDefault="00D25D1E"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A44F3" w14:textId="77777777" w:rsidR="00D25D1E" w:rsidRDefault="00D25D1E" w:rsidP="006004F2">
      <w:pPr>
        <w:spacing w:line="240" w:lineRule="auto"/>
      </w:pPr>
      <w:r>
        <w:separator/>
      </w:r>
    </w:p>
  </w:footnote>
  <w:footnote w:type="continuationSeparator" w:id="0">
    <w:p w14:paraId="3CD4307A" w14:textId="77777777" w:rsidR="00D25D1E" w:rsidRDefault="00D25D1E"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Kay Sohlberg">
    <w15:presenceInfo w15:providerId="AD" w15:userId="S::mckay@uoregon.edu::5a836b42-e4bf-40ac-8f27-365bd4c574ba"/>
  </w15:person>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F26"/>
    <w:rsid w:val="00017A15"/>
    <w:rsid w:val="00021DB1"/>
    <w:rsid w:val="0004242D"/>
    <w:rsid w:val="00054B3D"/>
    <w:rsid w:val="00057026"/>
    <w:rsid w:val="00060BAA"/>
    <w:rsid w:val="0009722B"/>
    <w:rsid w:val="000C2BBB"/>
    <w:rsid w:val="000C6298"/>
    <w:rsid w:val="000D5B19"/>
    <w:rsid w:val="000F4446"/>
    <w:rsid w:val="00102B24"/>
    <w:rsid w:val="00112A34"/>
    <w:rsid w:val="0012142F"/>
    <w:rsid w:val="001216B3"/>
    <w:rsid w:val="00121B14"/>
    <w:rsid w:val="00126217"/>
    <w:rsid w:val="00130679"/>
    <w:rsid w:val="00131408"/>
    <w:rsid w:val="00143BA2"/>
    <w:rsid w:val="0016781B"/>
    <w:rsid w:val="00176883"/>
    <w:rsid w:val="00187C3F"/>
    <w:rsid w:val="00192E3A"/>
    <w:rsid w:val="001B43E2"/>
    <w:rsid w:val="001B4BD8"/>
    <w:rsid w:val="001D215C"/>
    <w:rsid w:val="001F06F5"/>
    <w:rsid w:val="00222CD8"/>
    <w:rsid w:val="00234EBE"/>
    <w:rsid w:val="0024108C"/>
    <w:rsid w:val="0025210D"/>
    <w:rsid w:val="00260F75"/>
    <w:rsid w:val="00277AB4"/>
    <w:rsid w:val="00287C51"/>
    <w:rsid w:val="00291989"/>
    <w:rsid w:val="00293DE4"/>
    <w:rsid w:val="00294A7B"/>
    <w:rsid w:val="002966D4"/>
    <w:rsid w:val="002B39D2"/>
    <w:rsid w:val="002B4DA6"/>
    <w:rsid w:val="002D26E9"/>
    <w:rsid w:val="002D7474"/>
    <w:rsid w:val="002E4E87"/>
    <w:rsid w:val="00306F7C"/>
    <w:rsid w:val="0032074C"/>
    <w:rsid w:val="00325B4B"/>
    <w:rsid w:val="00326B33"/>
    <w:rsid w:val="00334D27"/>
    <w:rsid w:val="00337782"/>
    <w:rsid w:val="003517C9"/>
    <w:rsid w:val="00352825"/>
    <w:rsid w:val="00360ABA"/>
    <w:rsid w:val="00361032"/>
    <w:rsid w:val="0036214F"/>
    <w:rsid w:val="00372873"/>
    <w:rsid w:val="00381AAA"/>
    <w:rsid w:val="003A2722"/>
    <w:rsid w:val="003B5DF5"/>
    <w:rsid w:val="003C1F9E"/>
    <w:rsid w:val="003C45BC"/>
    <w:rsid w:val="003D7F08"/>
    <w:rsid w:val="003E377B"/>
    <w:rsid w:val="00401692"/>
    <w:rsid w:val="00433B39"/>
    <w:rsid w:val="00435AE6"/>
    <w:rsid w:val="00450BE6"/>
    <w:rsid w:val="004800DD"/>
    <w:rsid w:val="00482C10"/>
    <w:rsid w:val="004876B9"/>
    <w:rsid w:val="00487872"/>
    <w:rsid w:val="00491034"/>
    <w:rsid w:val="00492B05"/>
    <w:rsid w:val="00494C57"/>
    <w:rsid w:val="00495C83"/>
    <w:rsid w:val="00496E39"/>
    <w:rsid w:val="004A04F4"/>
    <w:rsid w:val="004A70A5"/>
    <w:rsid w:val="004B23DF"/>
    <w:rsid w:val="004C0061"/>
    <w:rsid w:val="004C1270"/>
    <w:rsid w:val="004C583D"/>
    <w:rsid w:val="004E2180"/>
    <w:rsid w:val="004F12E0"/>
    <w:rsid w:val="00504B0E"/>
    <w:rsid w:val="00506748"/>
    <w:rsid w:val="00530F97"/>
    <w:rsid w:val="00536745"/>
    <w:rsid w:val="00536CB8"/>
    <w:rsid w:val="00574E17"/>
    <w:rsid w:val="0057755C"/>
    <w:rsid w:val="005804A0"/>
    <w:rsid w:val="0058055F"/>
    <w:rsid w:val="0059049D"/>
    <w:rsid w:val="005B02C8"/>
    <w:rsid w:val="005C1800"/>
    <w:rsid w:val="005D2EA6"/>
    <w:rsid w:val="005E6C20"/>
    <w:rsid w:val="005E7CC4"/>
    <w:rsid w:val="005F4B83"/>
    <w:rsid w:val="005F68E1"/>
    <w:rsid w:val="005F7A57"/>
    <w:rsid w:val="006004F2"/>
    <w:rsid w:val="006237BA"/>
    <w:rsid w:val="0062382D"/>
    <w:rsid w:val="00642E93"/>
    <w:rsid w:val="00645FF0"/>
    <w:rsid w:val="00647AF1"/>
    <w:rsid w:val="00652BD9"/>
    <w:rsid w:val="006611A1"/>
    <w:rsid w:val="006625FC"/>
    <w:rsid w:val="00663E98"/>
    <w:rsid w:val="00664A77"/>
    <w:rsid w:val="006664E2"/>
    <w:rsid w:val="006772EB"/>
    <w:rsid w:val="006907D1"/>
    <w:rsid w:val="00694920"/>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B03CD"/>
    <w:rsid w:val="007B0B4E"/>
    <w:rsid w:val="007C0BBE"/>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963F6"/>
    <w:rsid w:val="008A19F0"/>
    <w:rsid w:val="008A3862"/>
    <w:rsid w:val="008B23A8"/>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EE3"/>
    <w:rsid w:val="00A37638"/>
    <w:rsid w:val="00A5185A"/>
    <w:rsid w:val="00A708CB"/>
    <w:rsid w:val="00AB0346"/>
    <w:rsid w:val="00AB676B"/>
    <w:rsid w:val="00AD7D14"/>
    <w:rsid w:val="00AE124D"/>
    <w:rsid w:val="00AE5920"/>
    <w:rsid w:val="00AF4FD0"/>
    <w:rsid w:val="00B01BBA"/>
    <w:rsid w:val="00B01D2F"/>
    <w:rsid w:val="00B207FA"/>
    <w:rsid w:val="00B42A16"/>
    <w:rsid w:val="00B651ED"/>
    <w:rsid w:val="00BC3E5D"/>
    <w:rsid w:val="00BC5883"/>
    <w:rsid w:val="00BD0AFF"/>
    <w:rsid w:val="00C15AF8"/>
    <w:rsid w:val="00C21DA6"/>
    <w:rsid w:val="00C43EE4"/>
    <w:rsid w:val="00C54EE0"/>
    <w:rsid w:val="00C616B0"/>
    <w:rsid w:val="00C63079"/>
    <w:rsid w:val="00C65967"/>
    <w:rsid w:val="00C74A5D"/>
    <w:rsid w:val="00C87092"/>
    <w:rsid w:val="00C92B2B"/>
    <w:rsid w:val="00CA4DE4"/>
    <w:rsid w:val="00CB05E6"/>
    <w:rsid w:val="00CB630F"/>
    <w:rsid w:val="00CC6A87"/>
    <w:rsid w:val="00CD00E1"/>
    <w:rsid w:val="00CE4E21"/>
    <w:rsid w:val="00CE4F9D"/>
    <w:rsid w:val="00CE717E"/>
    <w:rsid w:val="00D12097"/>
    <w:rsid w:val="00D12FD0"/>
    <w:rsid w:val="00D233F2"/>
    <w:rsid w:val="00D23C72"/>
    <w:rsid w:val="00D25D1E"/>
    <w:rsid w:val="00D31777"/>
    <w:rsid w:val="00D603DD"/>
    <w:rsid w:val="00D63BFB"/>
    <w:rsid w:val="00D74A06"/>
    <w:rsid w:val="00D74A2B"/>
    <w:rsid w:val="00D84B7F"/>
    <w:rsid w:val="00DA7A9B"/>
    <w:rsid w:val="00DC3890"/>
    <w:rsid w:val="00DC63B4"/>
    <w:rsid w:val="00DD686D"/>
    <w:rsid w:val="00DE4905"/>
    <w:rsid w:val="00DE7D89"/>
    <w:rsid w:val="00E15818"/>
    <w:rsid w:val="00E22EA6"/>
    <w:rsid w:val="00E31A24"/>
    <w:rsid w:val="00E33338"/>
    <w:rsid w:val="00E42E9B"/>
    <w:rsid w:val="00E57D1D"/>
    <w:rsid w:val="00E8553A"/>
    <w:rsid w:val="00E91FF3"/>
    <w:rsid w:val="00E973F4"/>
    <w:rsid w:val="00EA7384"/>
    <w:rsid w:val="00EB0FED"/>
    <w:rsid w:val="00EB664B"/>
    <w:rsid w:val="00EC2EEF"/>
    <w:rsid w:val="00EC7FD6"/>
    <w:rsid w:val="00ED5419"/>
    <w:rsid w:val="00EE4280"/>
    <w:rsid w:val="00EF1305"/>
    <w:rsid w:val="00EF5317"/>
    <w:rsid w:val="00F00534"/>
    <w:rsid w:val="00F04D7C"/>
    <w:rsid w:val="00F174DF"/>
    <w:rsid w:val="00F24E7A"/>
    <w:rsid w:val="00F3680D"/>
    <w:rsid w:val="00F37D57"/>
    <w:rsid w:val="00F41D5A"/>
    <w:rsid w:val="00F53BE2"/>
    <w:rsid w:val="00F70048"/>
    <w:rsid w:val="00F8068E"/>
    <w:rsid w:val="00FA2BCF"/>
    <w:rsid w:val="00FB1833"/>
    <w:rsid w:val="00FC00DB"/>
    <w:rsid w:val="00FC071A"/>
    <w:rsid w:val="00FC099C"/>
    <w:rsid w:val="00FC4940"/>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36566</Words>
  <Characters>208429</Characters>
  <Application>Microsoft Office Word</Application>
  <DocSecurity>0</DocSecurity>
  <Lines>1736</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cp:revision>
  <dcterms:created xsi:type="dcterms:W3CDTF">2021-08-18T21:09:00Z</dcterms:created>
  <dcterms:modified xsi:type="dcterms:W3CDTF">2021-08-18T21:09:00Z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