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756074">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2D1D7ACB"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ins w:id="0" w:author="Jim Wright" w:date="2021-07-13T16:18:00Z">
        <w:r w:rsidR="00294A7B">
          <w:rPr>
            <w:b w:val="0"/>
            <w:bCs w:val="0"/>
          </w:rPr>
          <w:t>under 18 years of age</w:t>
        </w:r>
      </w:ins>
      <w:r w:rsidR="00CE4E21">
        <w:rPr>
          <w:b w:val="0"/>
          <w:bCs w:val="0"/>
        </w:rPr>
        <w:t xml:space="preserve"> years sought emergency department (ED) care for sports- and recreation-related TBIs</w:t>
      </w:r>
      <w:del w:id="1" w:author="Jim Wright" w:date="2021-07-13T16:19:00Z">
        <w:r w:rsidR="00CE4E21" w:rsidDel="00294A7B">
          <w:rPr>
            <w:b w:val="0"/>
            <w:bCs w:val="0"/>
          </w:rPr>
          <w:delText xml:space="preserve"> with 45% of injuries resulting from contact sports</w:delText>
        </w:r>
      </w:del>
      <w:r w:rsidR="00CE4E21">
        <w:rPr>
          <w:b w:val="0"/>
          <w:bCs w:val="0"/>
        </w:rPr>
        <w:t xml:space="preserve">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ins w:id="2" w:author="Jim Wright" w:date="2021-07-13T16:19:00Z">
        <w:r w:rsidR="00294A7B">
          <w:rPr>
            <w:b w:val="0"/>
            <w:bCs w:val="0"/>
          </w:rPr>
          <w:t>recrea</w:t>
        </w:r>
      </w:ins>
      <w:ins w:id="3" w:author="Jim Wright" w:date="2021-07-13T16:20:00Z">
        <w:r w:rsidR="00294A7B">
          <w:rPr>
            <w:b w:val="0"/>
            <w:bCs w:val="0"/>
          </w:rPr>
          <w:t>tion</w:t>
        </w:r>
      </w:ins>
      <w:del w:id="4" w:author="Jim Wright" w:date="2021-07-13T16:19:00Z">
        <w:r w:rsidR="007055F5" w:rsidDel="00294A7B">
          <w:rPr>
            <w:b w:val="0"/>
            <w:bCs w:val="0"/>
          </w:rPr>
          <w:delText>physical activity</w:delText>
        </w:r>
      </w:del>
      <w:r w:rsidR="007055F5">
        <w:rPr>
          <w:b w:val="0"/>
          <w:bCs w:val="0"/>
        </w:rPr>
        <w:t xml:space="preserve"> related concussion were more likely to report cognitive impairments following the injury </w:t>
      </w:r>
      <w:ins w:id="5" w:author="Jim Wright" w:date="2021-07-13T16:20:00Z">
        <w:r w:rsidR="00294A7B">
          <w:rPr>
            <w:b w:val="0"/>
            <w:bCs w:val="0"/>
          </w:rPr>
          <w:t>with an associated</w:t>
        </w:r>
      </w:ins>
      <w:del w:id="6" w:author="Jim Wright" w:date="2021-07-13T16:20:00Z">
        <w:r w:rsidR="007055F5" w:rsidDel="00294A7B">
          <w:rPr>
            <w:b w:val="0"/>
            <w:bCs w:val="0"/>
          </w:rPr>
          <w:delText>and also reported a</w:delText>
        </w:r>
      </w:del>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ins w:id="7" w:author="Jim Wright" w:date="2021-07-13T16:20:00Z">
        <w:r w:rsidR="00294A7B">
          <w:rPr>
            <w:b w:val="0"/>
            <w:bCs w:val="0"/>
          </w:rPr>
          <w:t xml:space="preserve">with </w:t>
        </w:r>
      </w:ins>
      <w:del w:id="8" w:author="Jim Wright" w:date="2021-07-13T16:20:00Z">
        <w:r w:rsidR="0012142F" w:rsidDel="00294A7B">
          <w:rPr>
            <w:b w:val="0"/>
            <w:bCs w:val="0"/>
          </w:rPr>
          <w:delText>reporting</w:delText>
        </w:r>
        <w:r w:rsidR="007055F5" w:rsidDel="00294A7B">
          <w:rPr>
            <w:b w:val="0"/>
            <w:bCs w:val="0"/>
          </w:rPr>
          <w:delText xml:space="preserve"> </w:delText>
        </w:r>
      </w:del>
      <w:r w:rsidR="007055F5">
        <w:rPr>
          <w:b w:val="0"/>
          <w:bCs w:val="0"/>
        </w:rPr>
        <w:t>elevated post-concussion symptom severity have been</w:t>
      </w:r>
      <w:ins w:id="9" w:author="Jim Wright" w:date="2021-07-13T16:21:00Z">
        <w:r w:rsidR="00294A7B">
          <w:rPr>
            <w:b w:val="0"/>
            <w:bCs w:val="0"/>
          </w:rPr>
          <w:t xml:space="preserve"> found to experience</w:t>
        </w:r>
      </w:ins>
      <w:del w:id="10" w:author="Jim Wright" w:date="2021-07-13T16:21:00Z">
        <w:r w:rsidR="007055F5" w:rsidDel="00294A7B">
          <w:rPr>
            <w:b w:val="0"/>
            <w:bCs w:val="0"/>
          </w:rPr>
          <w:delText xml:space="preserve"> associated with</w:delText>
        </w:r>
      </w:del>
      <w:r w:rsidR="007055F5">
        <w:rPr>
          <w:b w:val="0"/>
          <w:bCs w:val="0"/>
        </w:rPr>
        <w:t xml:space="preserve"> more school related problems and worse academic</w:t>
      </w:r>
      <w:ins w:id="11" w:author="Jim Wright" w:date="2021-07-13T16:21:00Z">
        <w:r w:rsidR="00294A7B">
          <w:rPr>
            <w:b w:val="0"/>
            <w:bCs w:val="0"/>
          </w:rPr>
          <w:t xml:space="preserve"> decline compared to their performanc</w:t>
        </w:r>
      </w:ins>
      <w:ins w:id="12" w:author="Jim Wright" w:date="2021-07-13T16:22:00Z">
        <w:r w:rsidR="00294A7B">
          <w:rPr>
            <w:b w:val="0"/>
            <w:bCs w:val="0"/>
          </w:rPr>
          <w:t>e prior to the injury</w:t>
        </w:r>
      </w:ins>
      <w:del w:id="13" w:author="Jim Wright" w:date="2021-07-13T16:21:00Z">
        <w:r w:rsidR="007055F5" w:rsidDel="00294A7B">
          <w:rPr>
            <w:b w:val="0"/>
            <w:bCs w:val="0"/>
          </w:rPr>
          <w:delText xml:space="preserve"> effects</w:delText>
        </w:r>
      </w:del>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ins w:id="14" w:author="Jim Wright" w:date="2021-07-13T16:22:00Z">
        <w:r w:rsidR="00294A7B">
          <w:rPr>
            <w:b w:val="0"/>
            <w:bCs w:val="0"/>
          </w:rPr>
          <w:t xml:space="preserve"> the </w:t>
        </w:r>
      </w:ins>
      <w:ins w:id="15" w:author="Jim Wright" w:date="2021-07-13T16:23:00Z">
        <w:r w:rsidR="00294A7B">
          <w:rPr>
            <w:b w:val="0"/>
            <w:bCs w:val="0"/>
          </w:rPr>
          <w:t>symptom profiles and trajectories of these students in order to develop and evaluate interventions.</w:t>
        </w:r>
      </w:ins>
      <w:r w:rsidR="00CB05E6">
        <w:rPr>
          <w:b w:val="0"/>
          <w:bCs w:val="0"/>
        </w:rPr>
        <w:t xml:space="preserve"> </w:t>
      </w:r>
      <w:del w:id="16" w:author="Jim Wright" w:date="2021-07-13T16:23:00Z">
        <w:r w:rsidR="009A22D0" w:rsidDel="00294A7B">
          <w:rPr>
            <w:b w:val="0"/>
            <w:bCs w:val="0"/>
          </w:rPr>
          <w:delText>the academic needs of students recovering from concussion to develop and implement effective interventions to efficiently return them to the classroom.</w:delText>
        </w:r>
      </w:del>
    </w:p>
    <w:p w14:paraId="53F5851B" w14:textId="3265C514"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 xml:space="preserve">he most consistent predictor of concussion recovery is the number and severity of acute and subacute symptoms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ins w:id="17" w:author="Jim Wright" w:date="2021-07-13T16:27:00Z">
        <w:r w:rsidR="00360ABA">
          <w:rPr>
            <w:b w:val="0"/>
            <w:bCs w:val="0"/>
          </w:rPr>
          <w:t xml:space="preserve"> which put academic performance at </w:t>
        </w:r>
        <w:r w:rsidR="00360ABA">
          <w:rPr>
            <w:b w:val="0"/>
            <w:bCs w:val="0"/>
          </w:rPr>
          <w:lastRenderedPageBreak/>
          <w:t>particular risk</w:t>
        </w:r>
      </w:ins>
      <w:r w:rsidR="0036214F">
        <w:rPr>
          <w:b w:val="0"/>
          <w:bCs w:val="0"/>
        </w:rPr>
        <w:t xml:space="preserve"> </w:t>
      </w:r>
      <w:del w:id="18" w:author="Jim Wright" w:date="2021-07-13T16:27:00Z">
        <w:r w:rsidR="0036214F" w:rsidDel="00360ABA">
          <w:rPr>
            <w:b w:val="0"/>
            <w:bCs w:val="0"/>
          </w:rPr>
          <w:delText xml:space="preserve">highlighting the vulnerable academic state students </w:delText>
        </w:r>
        <w:r w:rsidR="00306F7C" w:rsidDel="00360ABA">
          <w:rPr>
            <w:b w:val="0"/>
            <w:bCs w:val="0"/>
          </w:rPr>
          <w:delText>are susceptible to</w:delText>
        </w:r>
        <w:r w:rsidR="0036214F" w:rsidDel="00360ABA">
          <w:rPr>
            <w:b w:val="0"/>
            <w:bCs w:val="0"/>
          </w:rPr>
          <w:delText xml:space="preserve"> after an injury </w:delText>
        </w:r>
      </w:del>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ins w:id="19" w:author="Jim Wright" w:date="2021-07-13T16:27:00Z">
        <w:r w:rsidR="00360ABA">
          <w:rPr>
            <w:b w:val="0"/>
            <w:bCs w:val="0"/>
          </w:rPr>
          <w:t xml:space="preserve"> Following concussion, students also commonly rate sleep</w:t>
        </w:r>
      </w:ins>
      <w:del w:id="20" w:author="Jim Wright" w:date="2021-07-13T16:27:00Z">
        <w:r w:rsidR="0036214F" w:rsidDel="00360ABA">
          <w:rPr>
            <w:b w:val="0"/>
            <w:bCs w:val="0"/>
          </w:rPr>
          <w:delText xml:space="preserve"> </w:delText>
        </w:r>
        <w:r w:rsidR="00306F7C" w:rsidDel="00360ABA">
          <w:rPr>
            <w:b w:val="0"/>
            <w:bCs w:val="0"/>
          </w:rPr>
          <w:delText>Sleep</w:delText>
        </w:r>
      </w:del>
      <w:r w:rsidR="00306F7C">
        <w:rPr>
          <w:b w:val="0"/>
          <w:bCs w:val="0"/>
        </w:rPr>
        <w:t xml:space="preserve"> and headache-migraine symptoms </w:t>
      </w:r>
      <w:ins w:id="21" w:author="Jim Wright" w:date="2021-07-13T16:28:00Z">
        <w:r w:rsidR="00360ABA">
          <w:rPr>
            <w:b w:val="0"/>
            <w:bCs w:val="0"/>
          </w:rPr>
          <w:t>as severe</w:t>
        </w:r>
      </w:ins>
      <w:del w:id="22" w:author="Jim Wright" w:date="2021-07-13T16:28:00Z">
        <w:r w:rsidR="00306F7C" w:rsidDel="00360ABA">
          <w:rPr>
            <w:b w:val="0"/>
            <w:bCs w:val="0"/>
          </w:rPr>
          <w:delText>additionally have been found to be reported with high levels of severity after an injury</w:delText>
        </w:r>
      </w:del>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ins w:id="23" w:author="Jim Wright" w:date="2021-07-13T16:28:00Z">
        <w:r w:rsidR="00360ABA">
          <w:rPr>
            <w:b w:val="0"/>
            <w:bCs w:val="0"/>
          </w:rPr>
          <w:t>. Sle</w:t>
        </w:r>
      </w:ins>
      <w:ins w:id="24" w:author="Jim Wright" w:date="2021-07-13T16:29:00Z">
        <w:r w:rsidR="00360ABA">
          <w:rPr>
            <w:b w:val="0"/>
            <w:bCs w:val="0"/>
          </w:rPr>
          <w:t>ep and headache-migraine symptoms have been shown to be potential drivers of cognitive symptoms and are often part of interacting symptom feedback loops that are a hallmark of concussion</w:t>
        </w:r>
      </w:ins>
      <w:del w:id="25" w:author="Jim Wright" w:date="2021-07-13T16:28:00Z">
        <w:r w:rsidR="00306F7C" w:rsidDel="00360ABA">
          <w:rPr>
            <w:b w:val="0"/>
            <w:bCs w:val="0"/>
          </w:rPr>
          <w:delText>,</w:delText>
        </w:r>
      </w:del>
      <w:r w:rsidR="00306F7C">
        <w:rPr>
          <w:b w:val="0"/>
          <w:bCs w:val="0"/>
        </w:rPr>
        <w:t xml:space="preserve"> </w:t>
      </w:r>
      <w:del w:id="26" w:author="Jim Wright" w:date="2021-07-13T16:29:00Z">
        <w:r w:rsidR="00306F7C" w:rsidDel="00360ABA">
          <w:rPr>
            <w:b w:val="0"/>
            <w:bCs w:val="0"/>
          </w:rPr>
          <w:delText xml:space="preserve">demonstrating the potential interaction of symptoms and the likelihood of students to present with overlapping clinical profiles after an injury </w:delText>
        </w:r>
      </w:del>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ins w:id="27" w:author="Jim Wright" w:date="2021-07-13T16:35:00Z">
        <w:r w:rsidR="009F7981">
          <w:rPr>
            <w:b w:val="0"/>
            <w:bCs w:val="0"/>
          </w:rPr>
          <w:t xml:space="preserve"> in the literature examining concussion profiles</w:t>
        </w:r>
      </w:ins>
      <w:del w:id="28" w:author="Jim Wright" w:date="2021-07-13T16:35:00Z">
        <w:r w:rsidR="009F7981" w:rsidDel="009F7981">
          <w:rPr>
            <w:b w:val="0"/>
            <w:bCs w:val="0"/>
          </w:rPr>
          <w:delText xml:space="preserve"> </w:delText>
        </w:r>
        <w:r w:rsidR="00306F7C" w:rsidDel="009F7981">
          <w:rPr>
            <w:b w:val="0"/>
            <w:bCs w:val="0"/>
          </w:rPr>
          <w:delText xml:space="preserve"> across the literature</w:delText>
        </w:r>
      </w:del>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(Baker et al., 2016; Covassin et al., 2012; Harmon et al., 2019; Iverson et al., 2017; Ono et al., 2016)</w:t>
      </w:r>
      <w:r w:rsidR="00703950">
        <w:rPr>
          <w:b w:val="0"/>
          <w:bCs w:val="0"/>
        </w:rPr>
        <w:fldChar w:fldCharType="end"/>
      </w:r>
      <w:r w:rsidR="00703950">
        <w:rPr>
          <w:b w:val="0"/>
          <w:bCs w:val="0"/>
        </w:rPr>
        <w:t>. There is less consensus</w:t>
      </w:r>
      <w:ins w:id="29" w:author="Jim Wright" w:date="2021-07-13T16:35:00Z">
        <w:r w:rsidR="009F7981">
          <w:rPr>
            <w:b w:val="0"/>
            <w:bCs w:val="0"/>
          </w:rPr>
          <w:t>, however,</w:t>
        </w:r>
      </w:ins>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del w:id="30" w:author="Jim Wright" w:date="2021-07-13T16:36:00Z">
        <w:r w:rsidR="00703950" w:rsidDel="009F7981">
          <w:rPr>
            <w:b w:val="0"/>
            <w:bCs w:val="0"/>
          </w:rPr>
          <w:delText>, but the present state of the research</w:delText>
        </w:r>
        <w:r w:rsidR="00291989" w:rsidDel="009F7981">
          <w:rPr>
            <w:b w:val="0"/>
            <w:bCs w:val="0"/>
          </w:rPr>
          <w:delText xml:space="preserve"> on symptom profiles</w:delText>
        </w:r>
        <w:r w:rsidR="00703950" w:rsidDel="009F7981">
          <w:rPr>
            <w:b w:val="0"/>
            <w:bCs w:val="0"/>
          </w:rPr>
          <w:delText xml:space="preserve"> provides stakeholders with the necessary insight on acute concussion needs to </w:delText>
        </w:r>
        <w:r w:rsidR="00C54EE0" w:rsidDel="009F7981">
          <w:rPr>
            <w:b w:val="0"/>
            <w:bCs w:val="0"/>
          </w:rPr>
          <w:delText>develop and implement interventions that prevent chronic academic challenges</w:delText>
        </w:r>
      </w:del>
      <w:r w:rsidR="00703950">
        <w:rPr>
          <w:b w:val="0"/>
          <w:bCs w:val="0"/>
        </w:rPr>
        <w:t>.</w:t>
      </w:r>
      <w:ins w:id="31" w:author="Jim Wright" w:date="2021-07-13T16:36:00Z">
        <w:r w:rsidR="009F7981">
          <w:rPr>
            <w:b w:val="0"/>
            <w:bCs w:val="0"/>
          </w:rPr>
          <w:t xml:space="preserve"> Overall, the symptom profile literature </w:t>
        </w:r>
        <w:r w:rsidR="00951FCB">
          <w:rPr>
            <w:b w:val="0"/>
            <w:bCs w:val="0"/>
          </w:rPr>
          <w:t>suggests that management of concussion in youth need</w:t>
        </w:r>
      </w:ins>
      <w:ins w:id="32" w:author="Jim Wright" w:date="2021-07-13T16:37:00Z">
        <w:r w:rsidR="00951FCB">
          <w:rPr>
            <w:b w:val="0"/>
            <w:bCs w:val="0"/>
          </w:rPr>
          <w:t>s to focus</w:t>
        </w:r>
      </w:ins>
      <w:ins w:id="33" w:author="Jim Wright" w:date="2021-07-15T11:14:00Z">
        <w:r w:rsidR="009157FC">
          <w:rPr>
            <w:b w:val="0"/>
            <w:bCs w:val="0"/>
          </w:rPr>
          <w:t xml:space="preserve"> on</w:t>
        </w:r>
      </w:ins>
      <w:ins w:id="34" w:author="Jim Wright" w:date="2021-07-13T16:37:00Z">
        <w:r w:rsidR="00951FCB">
          <w:rPr>
            <w:b w:val="0"/>
            <w:bCs w:val="0"/>
          </w:rPr>
          <w:t xml:space="preserve"> academic supports related to cognitive symptoms. Further</w:t>
        </w:r>
      </w:ins>
      <w:ins w:id="35" w:author="Jim Wright" w:date="2021-07-15T11:14:00Z">
        <w:r w:rsidR="009157FC">
          <w:rPr>
            <w:b w:val="0"/>
            <w:bCs w:val="0"/>
          </w:rPr>
          <w:t xml:space="preserve">, </w:t>
        </w:r>
      </w:ins>
      <w:del w:id="36" w:author="Jim Wright" w:date="2021-07-15T11:14:00Z">
        <w:r w:rsidR="009157FC" w:rsidDel="009157FC">
          <w:rPr>
            <w:b w:val="0"/>
            <w:bCs w:val="0"/>
          </w:rPr>
          <w:delText>,</w:delText>
        </w:r>
      </w:del>
      <w:ins w:id="37" w:author="Jim Wright" w:date="2021-07-13T16:37:00Z">
        <w:r w:rsidR="00951FCB">
          <w:rPr>
            <w:b w:val="0"/>
            <w:bCs w:val="0"/>
          </w:rPr>
          <w:t xml:space="preserve">work evaluating whether females are at risk </w:t>
        </w:r>
      </w:ins>
      <w:ins w:id="38" w:author="Jim Wright" w:date="2021-07-13T16:38:00Z">
        <w:r w:rsidR="00951FCB">
          <w:rPr>
            <w:b w:val="0"/>
            <w:bCs w:val="0"/>
          </w:rPr>
          <w:t xml:space="preserve">for greater symptom severity and longer symptom duration is warranted. </w:t>
        </w:r>
      </w:ins>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41B81BDC"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ins w:id="39" w:author="Jim Wright" w:date="2021-07-13T16:38:00Z">
        <w:r w:rsidR="004B23DF">
          <w:rPr>
            <w:b w:val="0"/>
            <w:bCs w:val="0"/>
          </w:rPr>
          <w:t xml:space="preserve">. It </w:t>
        </w:r>
      </w:ins>
      <w:del w:id="40" w:author="Jim Wright" w:date="2021-07-13T16:38:00Z">
        <w:r w:rsidR="00325B4B" w:rsidDel="004B23DF">
          <w:rPr>
            <w:b w:val="0"/>
            <w:bCs w:val="0"/>
          </w:rPr>
          <w:delText xml:space="preserve"> and </w:delText>
        </w:r>
      </w:del>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w:t>
      </w:r>
      <w:r w:rsidR="008C5991">
        <w:rPr>
          <w:b w:val="0"/>
          <w:bCs w:val="0"/>
        </w:rPr>
        <w:t xml:space="preserve">limited </w:t>
      </w:r>
      <w:r w:rsidR="00C54EE0">
        <w:rPr>
          <w:b w:val="0"/>
          <w:bCs w:val="0"/>
        </w:rPr>
        <w:t xml:space="preserve">insight on the acute window of time students may be most at risk for experiencing academic challenges following a concussion. </w:t>
      </w:r>
    </w:p>
    <w:p w14:paraId="40A2EC9F" w14:textId="0A1FC226" w:rsidR="00325B4B" w:rsidRDefault="00A708CB" w:rsidP="00325B4B">
      <w:pPr>
        <w:pStyle w:val="Heading1"/>
        <w:ind w:firstLine="720"/>
        <w:jc w:val="left"/>
        <w:rPr>
          <w:b w:val="0"/>
          <w:bCs w:val="0"/>
        </w:rPr>
      </w:pPr>
      <w:r>
        <w:rPr>
          <w:b w:val="0"/>
          <w:bCs w:val="0"/>
        </w:rPr>
        <w:lastRenderedPageBreak/>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w:t>
      </w:r>
      <w:ins w:id="41" w:author="Jim Wright" w:date="2021-07-15T11:16:00Z">
        <w:r w:rsidR="009157FC">
          <w:rPr>
            <w:b w:val="0"/>
            <w:bCs w:val="0"/>
          </w:rPr>
          <w:t xml:space="preserve"> dependent upon the progression through the step-wise protocol</w:t>
        </w:r>
      </w:ins>
      <w:r w:rsidR="0057755C">
        <w:rPr>
          <w:b w:val="0"/>
          <w:bCs w:val="0"/>
        </w:rPr>
        <w:t>,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F9C735"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of frequent monitoring of the student’s academic, physical, and psychosocial needs following a concussion.</w:t>
      </w:r>
      <w:r>
        <w:rPr>
          <w:b w:val="0"/>
          <w:bCs w:val="0"/>
        </w:rPr>
        <w:t xml:space="preserve">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w:t>
      </w:r>
      <w:r w:rsidR="00CC6A87">
        <w:rPr>
          <w:b w:val="0"/>
          <w:bCs w:val="0"/>
        </w:rPr>
        <w:lastRenderedPageBreak/>
        <w:t xml:space="preserve">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580BDA70" w:rsidR="00325B4B" w:rsidRDefault="00482C10" w:rsidP="00482C10">
      <w:pPr>
        <w:pStyle w:val="Heading1"/>
        <w:ind w:firstLine="720"/>
        <w:jc w:val="left"/>
        <w:rPr>
          <w:b w:val="0"/>
          <w:bCs w:val="0"/>
        </w:rPr>
      </w:pPr>
      <w:del w:id="42" w:author="Jim Wright" w:date="2021-07-13T16:41:00Z">
        <w:r w:rsidDel="004B23DF">
          <w:rPr>
            <w:b w:val="0"/>
            <w:bCs w:val="0"/>
          </w:rPr>
          <w:delText xml:space="preserve">Although </w:delText>
        </w:r>
      </w:del>
      <w:ins w:id="43" w:author="Jim Wright" w:date="2021-07-13T16:41:00Z">
        <w:r w:rsidR="004B23DF">
          <w:rPr>
            <w:b w:val="0"/>
            <w:bCs w:val="0"/>
          </w:rPr>
          <w:t>There</w:t>
        </w:r>
      </w:ins>
      <w:del w:id="44" w:author="Jim Wright" w:date="2021-07-13T16:41:00Z">
        <w:r w:rsidDel="004B23DF">
          <w:rPr>
            <w:b w:val="0"/>
            <w:bCs w:val="0"/>
          </w:rPr>
          <w:delText>there</w:delText>
        </w:r>
      </w:del>
      <w:r>
        <w:rPr>
          <w:b w:val="0"/>
          <w:bCs w:val="0"/>
        </w:rPr>
        <w:t xml:space="preserve"> remains limited empirical evidence to evaluate proposed RTL guidelines</w:t>
      </w:r>
      <w:ins w:id="45" w:author="Jim Wright" w:date="2021-07-13T16:41:00Z">
        <w:r w:rsidR="004B23DF">
          <w:rPr>
            <w:b w:val="0"/>
            <w:bCs w:val="0"/>
          </w:rPr>
          <w:t xml:space="preserve"> which motivated the present study that </w:t>
        </w:r>
      </w:ins>
      <w:del w:id="46" w:author="Jim Wright" w:date="2021-07-13T16:41:00Z">
        <w:r w:rsidDel="004B23DF">
          <w:rPr>
            <w:b w:val="0"/>
            <w:bCs w:val="0"/>
          </w:rPr>
          <w:delText xml:space="preserve">, the state of the research influenced the present study to </w:delText>
        </w:r>
      </w:del>
      <w:r>
        <w:rPr>
          <w:b w:val="0"/>
          <w:bCs w:val="0"/>
        </w:rPr>
        <w:t>retrospectively analyze</w:t>
      </w:r>
      <w:ins w:id="47" w:author="Jim Wright" w:date="2021-07-13T16:41:00Z">
        <w:r w:rsidR="004B23DF">
          <w:rPr>
            <w:b w:val="0"/>
            <w:bCs w:val="0"/>
          </w:rPr>
          <w:t>s</w:t>
        </w:r>
      </w:ins>
      <w:r>
        <w:rPr>
          <w:b w:val="0"/>
          <w:bCs w:val="0"/>
        </w:rPr>
        <w:t xml:space="preserve"> symptom severity data to explore potential symptom trends in students recovering from concussion.</w:t>
      </w:r>
      <w:ins w:id="48" w:author="Jim Wright" w:date="2021-07-13T16:42:00Z">
        <w:r w:rsidR="004B23DF">
          <w:rPr>
            <w:b w:val="0"/>
            <w:bCs w:val="0"/>
          </w:rPr>
          <w:t xml:space="preserve"> A greater understanding</w:t>
        </w:r>
      </w:ins>
      <w:r>
        <w:rPr>
          <w:b w:val="0"/>
          <w:bCs w:val="0"/>
        </w:rPr>
        <w:t xml:space="preserve"> </w:t>
      </w:r>
      <w:del w:id="49" w:author="Jim Wright" w:date="2021-07-13T16:42:00Z">
        <w:r w:rsidR="00CE717E" w:rsidDel="004B23DF">
          <w:rPr>
            <w:b w:val="0"/>
            <w:bCs w:val="0"/>
          </w:rPr>
          <w:delText xml:space="preserve">We believe the ability to obtain a greater understanding </w:delText>
        </w:r>
      </w:del>
      <w:r w:rsidR="00CE717E">
        <w:rPr>
          <w:b w:val="0"/>
          <w:bCs w:val="0"/>
        </w:rPr>
        <w:t xml:space="preserve">of the symptom severity profiles of students who navigated the RTP protocol </w:t>
      </w:r>
      <w:ins w:id="50" w:author="Jim Wright" w:date="2021-07-13T16:42:00Z">
        <w:r w:rsidR="004B23DF">
          <w:rPr>
            <w:b w:val="0"/>
            <w:bCs w:val="0"/>
          </w:rPr>
          <w:t>can</w:t>
        </w:r>
      </w:ins>
      <w:del w:id="51" w:author="Jim Wright" w:date="2021-07-13T16:42:00Z">
        <w:r w:rsidR="00CE717E" w:rsidDel="004B23DF">
          <w:rPr>
            <w:b w:val="0"/>
            <w:bCs w:val="0"/>
          </w:rPr>
          <w:delText>will</w:delText>
        </w:r>
      </w:del>
      <w:r w:rsidR="00CE717E">
        <w:rPr>
          <w:b w:val="0"/>
          <w:bCs w:val="0"/>
        </w:rPr>
        <w:t xml:space="preserve"> provide much needed insight into the development of RTL interventions that can be empirically evaluated. </w:t>
      </w:r>
    </w:p>
    <w:p w14:paraId="27019FC6" w14:textId="28F97C3C" w:rsidR="007F276C" w:rsidRDefault="00CE717E" w:rsidP="007F276C">
      <w:pPr>
        <w:pStyle w:val="Heading2"/>
      </w:pPr>
      <w:r>
        <w:t>Source</w:t>
      </w:r>
      <w:r w:rsidR="007F276C">
        <w:t xml:space="preserve"> of Retrospective Analysis</w:t>
      </w:r>
    </w:p>
    <w:p w14:paraId="61C08E4E" w14:textId="56AA94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ins w:id="52" w:author="Jim Wright" w:date="2021-08-03T11:33:00Z">
        <w:r w:rsidR="00536745">
          <w:t>S</w:t>
        </w:r>
      </w:ins>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7DDC6D7B"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w:t>
      </w:r>
      <w:r w:rsidR="005F4B83">
        <w:lastRenderedPageBreak/>
        <w:t xml:space="preserve">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del w:id="53" w:author="Jim Wright" w:date="2021-07-13T16:44:00Z">
        <w:r w:rsidR="005F4B83" w:rsidDel="00EE4280">
          <w:delText xml:space="preserve">contribute to the knowledge base on how symptom reporting can drive RTL intervention. </w:delText>
        </w:r>
        <w:r w:rsidR="00504B0E" w:rsidDel="00EE4280">
          <w:delText xml:space="preserve">Additionally, we were interested in </w:delText>
        </w:r>
      </w:del>
      <w:r w:rsidR="00504B0E">
        <w:t>evaluat</w:t>
      </w:r>
      <w:ins w:id="54" w:author="Jim Wright" w:date="2021-07-13T16:44:00Z">
        <w:r w:rsidR="00EE4280">
          <w:t>e</w:t>
        </w:r>
      </w:ins>
      <w:del w:id="55" w:author="Jim Wright" w:date="2021-07-13T16:44:00Z">
        <w:r w:rsidR="00504B0E" w:rsidDel="00EE4280">
          <w:delText>ing</w:delText>
        </w:r>
      </w:del>
      <w:r w:rsidR="00504B0E">
        <w:t xml:space="preserve"> whether the symptom severity trends obtained from the HCAMP data were consistent with findings from previous studies. </w:t>
      </w:r>
      <w:ins w:id="56" w:author="Jim Wright" w:date="2021-07-13T16:44:00Z">
        <w:r w:rsidR="00EE4280">
          <w:t xml:space="preserve">Ultimately, this information is important </w:t>
        </w:r>
      </w:ins>
      <w:ins w:id="57" w:author="Jim Wright" w:date="2021-07-13T16:45:00Z">
        <w:r w:rsidR="00EE4280">
          <w:t>for understanding and evaluating how symptom reporting can drive RTL intervention.</w:t>
        </w:r>
      </w:ins>
    </w:p>
    <w:p w14:paraId="6CA3788F" w14:textId="1D3FD1AF" w:rsidR="00482C10" w:rsidRDefault="00B01D2F" w:rsidP="00C616B0">
      <w:pPr>
        <w:ind w:firstLine="720"/>
      </w:pPr>
      <w:r>
        <w:t>The purpose of this retrospective analysis was to investigate the characteristics of symptoms during concussion recovery and to investigate</w:t>
      </w:r>
      <w:ins w:id="58" w:author="Jim Wright" w:date="2021-07-13T16:46:00Z">
        <w:r w:rsidR="00932CBE">
          <w:t xml:space="preserve"> whether </w:t>
        </w:r>
      </w:ins>
      <w:del w:id="59" w:author="Jim Wright" w:date="2021-07-13T16:46:00Z">
        <w:r w:rsidDel="00932CBE">
          <w:delText xml:space="preserve"> how </w:delText>
        </w:r>
      </w:del>
      <w:r>
        <w:t xml:space="preserve">symptom clusters </w:t>
      </w:r>
      <w:ins w:id="60" w:author="Jim Wright" w:date="2021-07-13T16:46:00Z">
        <w:r w:rsidR="00932CBE">
          <w:t>are different</w:t>
        </w:r>
      </w:ins>
      <w:del w:id="61" w:author="Jim Wright" w:date="2021-07-13T16:46:00Z">
        <w:r w:rsidDel="00932CBE">
          <w:delText>interact</w:delText>
        </w:r>
      </w:del>
      <w:r>
        <w:t xml:space="preserve"> between sexes.</w:t>
      </w:r>
      <w:ins w:id="62" w:author="Jim Wright" w:date="2021-07-13T16:46:00Z">
        <w:r w:rsidR="004C1270">
          <w:t xml:space="preserve"> We were interested in examining the </w:t>
        </w:r>
      </w:ins>
      <w:ins w:id="63" w:author="Jim Wright" w:date="2021-07-13T16:47:00Z">
        <w:r w:rsidR="004C1270">
          <w:t>following in the adolescent and young adult sports concussion population: (a) relative severity and frequency of symptom clusters and (b) comparison of severity and frequency of symptom cluste</w:t>
        </w:r>
      </w:ins>
      <w:ins w:id="64" w:author="Jim Wright" w:date="2021-07-13T16:48:00Z">
        <w:r w:rsidR="004C1270">
          <w:t>rs between the sexes.</w:t>
        </w:r>
      </w:ins>
      <w:r>
        <w:t xml:space="preserve"> </w:t>
      </w:r>
      <w:del w:id="65" w:author="Jim Wright" w:date="2021-07-13T16:48:00Z">
        <w:r w:rsidDel="004C1270">
          <w:delText>W</w:delText>
        </w:r>
        <w:r w:rsidR="00504B0E" w:rsidDel="004C1270">
          <w:delText>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w:delText>
        </w:r>
        <w:r w:rsidDel="004C1270">
          <w:delText xml:space="preserve"> during </w:delText>
        </w:r>
        <w:r w:rsidR="00AF4FD0" w:rsidDel="004C1270">
          <w:delText xml:space="preserve">ImPACT </w:delText>
        </w:r>
        <w:r w:rsidDel="004C1270">
          <w:delText>post</w:delText>
        </w:r>
        <w:r w:rsidR="00AF4FD0" w:rsidDel="004C1270">
          <w:delText>-</w:delText>
        </w:r>
        <w:r w:rsidDel="004C1270">
          <w:delText xml:space="preserve">test </w:delText>
        </w:r>
        <w:r w:rsidR="00381AAA" w:rsidDel="004C1270">
          <w:delText>one</w:delText>
        </w:r>
        <w:r w:rsidDel="004C1270">
          <w:delText xml:space="preserve"> and would</w:delText>
        </w:r>
        <w:r w:rsidR="00504B0E" w:rsidDel="004C1270">
          <w:delText xml:space="preserve"> decrease over time as measured by repeated testing. </w:delText>
        </w:r>
      </w:del>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691D1927" w:rsidR="00642E93" w:rsidRDefault="002B39D2" w:rsidP="007F276C">
      <w:pPr>
        <w:rPr>
          <w:ins w:id="66" w:author="Jim Wright" w:date="2021-08-03T11:43:00Z"/>
        </w:rPr>
      </w:pPr>
      <w:r>
        <w:tab/>
        <w:t>This study</w:t>
      </w:r>
      <w:ins w:id="67" w:author="Jim Wright" w:date="2021-07-14T09:38:00Z">
        <w:r w:rsidR="00F24E7A">
          <w:t xml:space="preserve"> consisted of</w:t>
        </w:r>
      </w:ins>
      <w:del w:id="68" w:author="Jim Wright" w:date="2021-07-14T09:38:00Z">
        <w:r w:rsidDel="00F24E7A">
          <w:delText xml:space="preserve"> implemented</w:delText>
        </w:r>
      </w:del>
      <w:r>
        <w:t xml:space="preserve"> retrospective analyses of </w:t>
      </w:r>
      <w:ins w:id="69" w:author="Jim Wright" w:date="2021-07-14T09:38:00Z">
        <w:r w:rsidR="00F24E7A">
          <w:t xml:space="preserve">concussion </w:t>
        </w:r>
      </w:ins>
      <w:r>
        <w:t xml:space="preserve">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w:t>
      </w:r>
      <w:r w:rsidR="005F68E1" w:rsidRPr="00AB0346">
        <w:lastRenderedPageBreak/>
        <w:t>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1C5AE295" w14:textId="3C125352" w:rsidR="00536745" w:rsidRPr="00AB0346" w:rsidRDefault="00536745" w:rsidP="00985411">
      <w:pPr>
        <w:pStyle w:val="ListParagraph"/>
        <w:numPr>
          <w:ilvl w:val="0"/>
          <w:numId w:val="1"/>
        </w:numPr>
      </w:pPr>
      <w:ins w:id="70" w:author="Jim Wright" w:date="2021-08-03T11:43:00Z">
        <w:r>
          <w:t>All ImP</w:t>
        </w:r>
        <w:r w:rsidR="00953005">
          <w:t xml:space="preserve">ACT post-injury tests </w:t>
        </w:r>
      </w:ins>
      <w:ins w:id="71" w:author="Jim Wright" w:date="2021-08-03T12:05:00Z">
        <w:r w:rsidR="00491034">
          <w:t>were</w:t>
        </w:r>
      </w:ins>
      <w:ins w:id="72" w:author="Jim Wright" w:date="2021-08-03T11:43:00Z">
        <w:r w:rsidR="00953005">
          <w:t xml:space="preserve"> reviewed by one neuropsychologist. </w:t>
        </w:r>
      </w:ins>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4A5E2346" w:rsidR="00F3680D" w:rsidRDefault="00953005" w:rsidP="005F68E1">
      <w:pPr>
        <w:pStyle w:val="ListParagraph"/>
        <w:numPr>
          <w:ilvl w:val="0"/>
          <w:numId w:val="1"/>
        </w:numPr>
        <w:rPr>
          <w:ins w:id="73" w:author="Jim Wright" w:date="2021-07-15T11:23:00Z"/>
        </w:rPr>
      </w:pPr>
      <w:ins w:id="74" w:author="Jim Wright" w:date="2021-08-03T11:44:00Z">
        <w:r>
          <w:t>Students</w:t>
        </w:r>
      </w:ins>
      <w:ins w:id="75" w:author="Jim Wright" w:date="2021-08-03T11:55:00Z">
        <w:r w:rsidR="0062382D">
          <w:t xml:space="preserve"> </w:t>
        </w:r>
      </w:ins>
      <w:ins w:id="76" w:author="Jim Wright" w:date="2021-08-03T11:56:00Z">
        <w:r w:rsidR="0062382D">
          <w:t xml:space="preserve">requiring additional testing for scores to return to baseline performance </w:t>
        </w:r>
      </w:ins>
      <w:ins w:id="77" w:author="Jim Wright" w:date="2021-08-03T12:05:00Z">
        <w:r w:rsidR="00491034">
          <w:t>were</w:t>
        </w:r>
      </w:ins>
      <w:ins w:id="78" w:author="Jim Wright" w:date="2021-08-03T11:56:00Z">
        <w:r w:rsidR="0062382D">
          <w:t xml:space="preserve"> tested no more than two times in one week</w:t>
        </w:r>
      </w:ins>
      <w:r w:rsidR="00F3680D" w:rsidRPr="00AB0346">
        <w:t xml:space="preserve">. </w:t>
      </w:r>
    </w:p>
    <w:p w14:paraId="7ACDE971" w14:textId="6934C82B" w:rsidR="00B651ED" w:rsidRPr="00AB0346" w:rsidRDefault="00B651ED" w:rsidP="005F68E1">
      <w:pPr>
        <w:pStyle w:val="ListParagraph"/>
        <w:numPr>
          <w:ilvl w:val="0"/>
          <w:numId w:val="1"/>
        </w:numPr>
      </w:pPr>
      <w:ins w:id="79" w:author="Jim Wright" w:date="2021-07-15T11:23:00Z">
        <w:r>
          <w:t>Students requiring more than three post-injury tests corresponded to longer recovery times.</w:t>
        </w:r>
      </w:ins>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w:t>
      </w:r>
      <w:r w:rsidR="008C7B55">
        <w:lastRenderedPageBreak/>
        <w:t xml:space="preserve">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w:t>
      </w:r>
      <w:r>
        <w:lastRenderedPageBreak/>
        <w:t xml:space="preserve">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lastRenderedPageBreak/>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w:t>
      </w:r>
      <w:r w:rsidR="00EA7384">
        <w:lastRenderedPageBreak/>
        <w:t xml:space="preserve">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w:t>
      </w:r>
      <w:r w:rsidR="00287C51">
        <w:lastRenderedPageBreak/>
        <w:t xml:space="preserve">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 xml:space="preserve">&gt; .05. </w:t>
      </w:r>
      <w:r w:rsidR="00FC071A">
        <w:lastRenderedPageBreak/>
        <w:t>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lastRenderedPageBreak/>
        <w:t>Discussion</w:t>
      </w:r>
    </w:p>
    <w:p w14:paraId="6589D9E0" w14:textId="6C03FE2D"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The findings from the current study aligned with</w:t>
      </w:r>
      <w:del w:id="80" w:author="Jim Wright" w:date="2021-07-15T10:40:00Z">
        <w:r w:rsidR="00E57D1D" w:rsidDel="0078521E">
          <w:delText xml:space="preserve"> our hypotheses and are consistent with</w:delText>
        </w:r>
      </w:del>
      <w:ins w:id="81" w:author="Jim Wright" w:date="2021-07-15T10:40:00Z">
        <w:r w:rsidR="0078521E">
          <w:t xml:space="preserve"> </w:t>
        </w:r>
      </w:ins>
      <w:del w:id="82" w:author="Jim Wright" w:date="2021-07-15T10:40:00Z">
        <w:r w:rsidR="00E57D1D" w:rsidDel="0078521E">
          <w:delText xml:space="preserve"> </w:delText>
        </w:r>
      </w:del>
      <w:r w:rsidR="00E57D1D">
        <w:t xml:space="preserve">symptom severity trends </w:t>
      </w:r>
      <w:ins w:id="83" w:author="Jim Wright" w:date="2021-07-15T10:41:00Z">
        <w:r w:rsidR="0078521E">
          <w:t>reported</w:t>
        </w:r>
      </w:ins>
      <w:del w:id="84" w:author="Jim Wright" w:date="2021-07-15T10:41:00Z">
        <w:r w:rsidR="00E57D1D" w:rsidDel="0078521E">
          <w:delText>identified</w:delText>
        </w:r>
      </w:del>
      <w:r w:rsidR="00E57D1D">
        <w:t xml:space="preserve"> in previous </w:t>
      </w:r>
      <w:ins w:id="85" w:author="Jim Wright" w:date="2021-07-15T10:41:00Z">
        <w:r w:rsidR="0078521E">
          <w:t>studies</w:t>
        </w:r>
      </w:ins>
      <w:del w:id="86" w:author="Jim Wright" w:date="2021-07-15T10:41:00Z">
        <w:r w:rsidR="00E57D1D" w:rsidDel="0078521E">
          <w:delText>literature</w:delText>
        </w:r>
      </w:del>
      <w:r w:rsidR="00E57D1D">
        <w:t>. Present findings and their potential</w:t>
      </w:r>
      <w:ins w:id="87" w:author="Jim Wright" w:date="2021-07-15T10:41:00Z">
        <w:r w:rsidR="0078521E">
          <w:t xml:space="preserve"> application to</w:t>
        </w:r>
      </w:ins>
      <w:del w:id="88" w:author="Jim Wright" w:date="2021-07-15T10:41:00Z">
        <w:r w:rsidR="00E57D1D" w:rsidDel="0078521E">
          <w:delText xml:space="preserve"> impact on</w:delText>
        </w:r>
      </w:del>
      <w:r w:rsidR="00E57D1D">
        <w:t xml:space="preserve"> RTL are </w:t>
      </w:r>
      <w:ins w:id="89" w:author="Jim Wright" w:date="2021-07-15T10:41:00Z">
        <w:r w:rsidR="0078521E">
          <w:t>discussed below</w:t>
        </w:r>
      </w:ins>
      <w:del w:id="90" w:author="Jim Wright" w:date="2021-07-15T10:41:00Z">
        <w:r w:rsidR="000F4446" w:rsidDel="0078521E">
          <w:delText xml:space="preserve">further </w:delText>
        </w:r>
        <w:r w:rsidR="00E57D1D" w:rsidDel="0078521E">
          <w:delText>discussed</w:delText>
        </w:r>
      </w:del>
      <w:r w:rsidR="00E57D1D">
        <w:t xml:space="preserve">. </w:t>
      </w:r>
    </w:p>
    <w:p w14:paraId="2C4AEDCF" w14:textId="0CE27500"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r w:rsidR="000F4446">
        <w:t>profiles</w:t>
      </w:r>
      <w:r>
        <w:t xml:space="preserve">, consistently rating symptoms from the headache-migraine, sleep, and cognitive clusters with the highest severity. Symptom severity ratings obtained at the time of the fourth </w:t>
      </w:r>
      <w:r w:rsidR="000F4446">
        <w:t xml:space="preserve">post-injury </w:t>
      </w:r>
      <w:r>
        <w:t>test for students who completed four ImPACT</w:t>
      </w:r>
      <w:r w:rsidR="00381AAA">
        <w:t xml:space="preserve"> post-injury</w:t>
      </w:r>
      <w:r>
        <w:t xml:space="preserve"> tests</w:t>
      </w:r>
      <w:ins w:id="91" w:author="Jim Wright" w:date="2021-07-15T10:43:00Z">
        <w:r w:rsidR="0078521E">
          <w:t>, which would cons</w:t>
        </w:r>
      </w:ins>
      <w:ins w:id="92" w:author="Jim Wright" w:date="2021-07-15T10:44:00Z">
        <w:r w:rsidR="0078521E">
          <w:t>titute the students with the most protracted recovery,</w:t>
        </w:r>
      </w:ins>
      <w:del w:id="93" w:author="Jim Wright" w:date="2021-07-15T10:43:00Z">
        <w:r w:rsidDel="0078521E">
          <w:delText xml:space="preserve"> during recovery</w:delText>
        </w:r>
      </w:del>
      <w:ins w:id="94" w:author="Jim Wright" w:date="2021-07-15T10:44:00Z">
        <w:r w:rsidR="0078521E">
          <w:t xml:space="preserve"> </w:t>
        </w:r>
      </w:ins>
      <w:del w:id="95" w:author="Jim Wright" w:date="2021-07-15T10:44:00Z">
        <w:r w:rsidDel="0078521E">
          <w:delText xml:space="preserve"> </w:delText>
        </w:r>
      </w:del>
      <w:r>
        <w:t>w</w:t>
      </w:r>
      <w:r w:rsidR="0025210D">
        <w:t>ere</w:t>
      </w:r>
      <w:r>
        <w:t xml:space="preserve"> observed to be the only </w:t>
      </w:r>
      <w:r w:rsidR="0025210D">
        <w:t>ratings</w:t>
      </w:r>
      <w:r>
        <w:t xml:space="preserve"> where symptom severity across all clusters was rated with relative </w:t>
      </w:r>
      <w:r w:rsidR="00EC7FD6">
        <w:t>equality.</w:t>
      </w:r>
      <w:r w:rsidR="000F4446">
        <w:t xml:space="preserve"> 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del w:id="96" w:author="Jim Wright" w:date="2021-07-15T11:28:00Z">
        <w:r w:rsidR="00DD686D" w:rsidDel="006907D1">
          <w:delText xml:space="preserve">The presence of overlapping clinical profiles has been previously documented in the literature as a key consideration of concussion management </w:delText>
        </w:r>
        <w:r w:rsidR="00DD686D" w:rsidDel="006907D1">
          <w:fldChar w:fldCharType="begin" w:fldLock="1"/>
        </w:r>
        <w:r w:rsidR="00D74A2B" w:rsidRPr="006907D1" w:rsidDel="006907D1">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delInstrText>
        </w:r>
        <w:r w:rsidR="00DD686D" w:rsidDel="006907D1">
          <w:fldChar w:fldCharType="separate"/>
        </w:r>
        <w:r w:rsidR="00DD686D" w:rsidRPr="006907D1" w:rsidDel="006907D1">
          <w:rPr>
            <w:noProof/>
          </w:rPr>
          <w:delText>(Harmon et al., 2019)</w:delText>
        </w:r>
        <w:r w:rsidR="00DD686D" w:rsidDel="006907D1">
          <w:fldChar w:fldCharType="end"/>
        </w:r>
        <w:r w:rsidR="00DD686D" w:rsidDel="006907D1">
          <w:delText xml:space="preserve">. The headache-migraine/cognitive/sleep symptom profile that emerged from the present study aligns with </w:delText>
        </w:r>
        <w:r w:rsidR="00121B14" w:rsidDel="006907D1">
          <w:delText>Harmon et al. (2019)</w:delText>
        </w:r>
        <w:r w:rsidR="0025210D" w:rsidDel="006907D1">
          <w:delText>; f</w:delText>
        </w:r>
        <w:r w:rsidR="00121B14" w:rsidDel="006907D1">
          <w:delText xml:space="preserve">urther, this symptom profile impacts RTL by providing educators insight on what symptoms their students are most likely to be experiencing in order to provide earlier and more targeted supports. </w:delText>
        </w:r>
      </w:del>
    </w:p>
    <w:p w14:paraId="16781E6B" w14:textId="41936B74"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w:t>
      </w:r>
      <w:r w:rsidR="00D74A2B">
        <w:lastRenderedPageBreak/>
        <w:t xml:space="preserve">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del w:id="97" w:author="Jim Wright" w:date="2021-07-15T11:29:00Z">
        <w:r w:rsidR="00D74A2B" w:rsidDel="006907D1">
          <w:delText xml:space="preserve">In consideration of the RTL process, it is important for educators to be mindful that females tend to be more symptomatic and implement supports appropriately. </w:delText>
        </w:r>
      </w:del>
    </w:p>
    <w:p w14:paraId="6406D3AD" w14:textId="089A07A4"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del w:id="98" w:author="Jim Wright" w:date="2021-07-15T10:46:00Z">
        <w:r w:rsidR="00495C83" w:rsidDel="0078521E">
          <w:delText xml:space="preserve">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delText>
        </w:r>
      </w:del>
    </w:p>
    <w:p w14:paraId="7FEDA310" w14:textId="6AE3CF0C" w:rsidR="00C43EE4" w:rsidRDefault="00C43EE4" w:rsidP="00C43EE4">
      <w:pPr>
        <w:pStyle w:val="Heading2"/>
      </w:pPr>
      <w:r>
        <w:t>How Trends in Symptom Severity can Influence the Future of RTL</w:t>
      </w:r>
    </w:p>
    <w:p w14:paraId="408AE7A9" w14:textId="286962EA" w:rsidR="00C43EE4" w:rsidRDefault="00C43EE4" w:rsidP="008C78AC">
      <w:pPr>
        <w:rPr>
          <w:ins w:id="99" w:author="Jim Wright" w:date="2021-07-15T10:52:00Z"/>
        </w:rPr>
      </w:pPr>
      <w:r>
        <w:tab/>
      </w:r>
      <w:r w:rsidR="00866044">
        <w:t>T</w:t>
      </w:r>
      <w:r w:rsidR="00433B39">
        <w:t>he large sample size</w:t>
      </w:r>
      <w:r w:rsidR="00866044">
        <w:t xml:space="preserve"> of this</w:t>
      </w:r>
      <w:r w:rsidR="00433B39">
        <w:t xml:space="preserve"> </w:t>
      </w:r>
      <w:r w:rsidR="00724379">
        <w:t xml:space="preserve">analysis </w:t>
      </w:r>
      <w:r w:rsidR="00433B39">
        <w:t xml:space="preserve">provides insight on what </w:t>
      </w:r>
      <w:r w:rsidR="0032074C">
        <w:t xml:space="preserve">concussion </w:t>
      </w:r>
      <w:r w:rsidR="00433B39">
        <w:t>symptoms burden</w:t>
      </w:r>
      <w:r w:rsidR="00BC5883">
        <w:t xml:space="preserve"> students the most during their return to school</w:t>
      </w:r>
      <w:r w:rsidR="0032074C">
        <w:t>. It also displays how</w:t>
      </w:r>
      <w:r w:rsidR="00A37638">
        <w:t xml:space="preserve"> </w:t>
      </w:r>
      <w:r w:rsidR="00BC5883">
        <w:t>various symptoms may interact with each other</w:t>
      </w:r>
      <w:r w:rsidR="0032074C">
        <w:t>, possibly</w:t>
      </w:r>
      <w:r w:rsidR="00BC5883">
        <w:t xml:space="preserve"> impact</w:t>
      </w:r>
      <w:r w:rsidR="0032074C">
        <w:t>ing</w:t>
      </w:r>
      <w:r w:rsidR="00BC5883">
        <w:t xml:space="preserve">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With an improved knowledge of student symptom reporting</w:t>
      </w:r>
      <w:r w:rsidR="00A37638">
        <w:t xml:space="preserve"> and what clusters </w:t>
      </w:r>
      <w:r w:rsidR="00381AAA">
        <w:t xml:space="preserve">are </w:t>
      </w:r>
      <w:r w:rsidR="00A37638">
        <w:t>rate</w:t>
      </w:r>
      <w:r w:rsidR="00381AAA">
        <w:t>d</w:t>
      </w:r>
      <w:r w:rsidR="00A37638">
        <w:t xml:space="preserve"> the most severely</w:t>
      </w:r>
      <w:r w:rsidR="00BC5883">
        <w:t>, it is imperative for educators</w:t>
      </w:r>
      <w:r w:rsidR="0032074C">
        <w:t xml:space="preserve"> and clinicians</w:t>
      </w:r>
      <w:r w:rsidR="00BC5883">
        <w:t xml:space="preserve">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ins w:id="100" w:author="Jim Wright" w:date="2021-07-15T11:36:00Z">
        <w:r w:rsidR="006907D1">
          <w:t xml:space="preserve">. This is a critical finding for RTL because it provides </w:t>
        </w:r>
      </w:ins>
      <w:ins w:id="101" w:author="Jim Wright" w:date="2021-07-15T11:37:00Z">
        <w:r w:rsidR="006907D1">
          <w:t>educators with an indicator of who is at risk for a longer recovery. Future research should consider the evaluation of severity cut-off scores that trigger the implementation of specific RTL interventions to manage symptoms and prevent academic challenges.</w:t>
        </w:r>
      </w:ins>
      <w:del w:id="102" w:author="Jim Wright" w:date="2021-07-15T11:36:00Z">
        <w:r w:rsidR="00536CB8" w:rsidDel="006907D1">
          <w:delText>,</w:delText>
        </w:r>
      </w:del>
      <w:r w:rsidR="00536CB8">
        <w:t xml:space="preserve"> </w:t>
      </w:r>
      <w:del w:id="103" w:author="Jim Wright" w:date="2021-07-15T11:38:00Z">
        <w:r w:rsidR="00536CB8" w:rsidDel="006907D1">
          <w:delText>which further indicates the importance of having supports and protocols in place to provide early identification of students most at risk of prolonged recovery to prevent negative academic outcome.</w:delText>
        </w:r>
        <w:r w:rsidR="00846746" w:rsidDel="006907D1">
          <w:delText xml:space="preserve"> </w:delText>
        </w:r>
      </w:del>
      <w:ins w:id="104" w:author="Jim Wright" w:date="2021-07-15T11:33:00Z">
        <w:r w:rsidR="006907D1">
          <w:t xml:space="preserve">It is also </w:t>
        </w:r>
        <w:r w:rsidR="006907D1">
          <w:lastRenderedPageBreak/>
          <w:t>important for educators to be mindful that females tend to be more symptomatic than m</w:t>
        </w:r>
      </w:ins>
      <w:ins w:id="105" w:author="Jim Wright" w:date="2021-07-15T11:34:00Z">
        <w:r w:rsidR="006907D1">
          <w:t xml:space="preserve">ales when assessing student needs and implementing supports. </w:t>
        </w:r>
      </w:ins>
      <w:del w:id="106" w:author="Jim Wright" w:date="2021-07-15T10:58:00Z">
        <w:r w:rsidR="00536CB8" w:rsidDel="00AE124D">
          <w:delText xml:space="preserve">With the information obtained from this analysis, the next step is to </w:delText>
        </w:r>
        <w:r w:rsidR="00DC63B4" w:rsidDel="00AE124D">
          <w:delText>evaluate</w:delText>
        </w:r>
        <w:r w:rsidR="00381AAA" w:rsidDel="00AE124D">
          <w:delText xml:space="preserve"> existing</w:delText>
        </w:r>
        <w:r w:rsidR="00536CB8" w:rsidDel="00AE124D">
          <w:delText xml:space="preserve"> RTL protocols that account for the following considerations. </w:delText>
        </w:r>
      </w:del>
    </w:p>
    <w:p w14:paraId="42C95827" w14:textId="29DC78C6" w:rsidR="0059049D" w:rsidRDefault="0059049D" w:rsidP="008C78AC">
      <w:ins w:id="107" w:author="Jim Wright" w:date="2021-07-15T10:52:00Z">
        <w:r>
          <w:tab/>
        </w:r>
      </w:ins>
      <w:ins w:id="108" w:author="Jim Wright" w:date="2021-07-15T10:53:00Z">
        <w:r>
          <w:t xml:space="preserve">Besides the </w:t>
        </w:r>
      </w:ins>
      <w:ins w:id="109" w:author="Jim Wright" w:date="2021-07-15T10:54:00Z">
        <w:r>
          <w:t xml:space="preserve">influence of symptom severity, it is necessary to consider the challenges to developing an RTL protocol that can adapt to the differences that exist in schools. The first challenge to overcome is the development of a protocol that can be implemented </w:t>
        </w:r>
      </w:ins>
      <w:ins w:id="110" w:author="Jim Wright" w:date="2021-07-15T10:55:00Z">
        <w:r>
          <w:t xml:space="preserve">and adjusted across various grade levels. The differences in procedures between elementary, middle, and high schools require that an RTL protocol can adapt to the school’s setting. Second it is vital for an RTL protocol to be adaptable to meet the needs of </w:t>
        </w:r>
      </w:ins>
      <w:ins w:id="111" w:author="Jim Wright" w:date="2021-07-15T10:56:00Z">
        <w:r>
          <w:t xml:space="preserve">schools of differing socio-economic status and student population. With the information obtained from the present study and the consideration </w:t>
        </w:r>
      </w:ins>
      <w:ins w:id="112" w:author="Jim Wright" w:date="2021-07-15T10:57:00Z">
        <w:r>
          <w:t xml:space="preserve">of an adaptable RTL program, the next step is to evaluate existing RTL protocols </w:t>
        </w:r>
        <w:r w:rsidR="00AE124D">
          <w:t>on schools with diverse and underrepresented backgrounds to ensure effective protocols can extend t</w:t>
        </w:r>
      </w:ins>
      <w:ins w:id="113" w:author="Jim Wright" w:date="2021-07-15T10:58:00Z">
        <w:r w:rsidR="00AE124D">
          <w:t xml:space="preserve">o all students. </w:t>
        </w:r>
      </w:ins>
      <w:ins w:id="114" w:author="Jim Wright" w:date="2021-07-15T10:52:00Z">
        <w:r>
          <w:t xml:space="preserve"> </w:t>
        </w:r>
      </w:ins>
    </w:p>
    <w:p w14:paraId="7EB412FF" w14:textId="3DD1EAD7" w:rsidR="006625FC" w:rsidDel="004A04F4" w:rsidRDefault="0099394C" w:rsidP="0099394C">
      <w:pPr>
        <w:pStyle w:val="Heading3"/>
        <w:rPr>
          <w:del w:id="115" w:author="Jim Wright" w:date="2021-07-15T11:08:00Z"/>
        </w:rPr>
      </w:pPr>
      <w:del w:id="116" w:author="Jim Wright" w:date="2021-07-15T11:08:00Z">
        <w:r w:rsidDel="004A04F4">
          <w:delText xml:space="preserve">Measurement </w:delText>
        </w:r>
        <w:r w:rsidR="00381AAA" w:rsidDel="004A04F4">
          <w:delText>Considerations</w:delText>
        </w:r>
        <w:r w:rsidDel="004A04F4">
          <w:delText xml:space="preserve"> </w:delText>
        </w:r>
      </w:del>
    </w:p>
    <w:p w14:paraId="105786C1" w14:textId="790E5EA9" w:rsidR="00A36EE3" w:rsidDel="004A04F4" w:rsidRDefault="0099394C" w:rsidP="0099394C">
      <w:pPr>
        <w:rPr>
          <w:del w:id="117" w:author="Jim Wright" w:date="2021-07-15T11:08:00Z"/>
        </w:rPr>
      </w:pPr>
      <w:del w:id="118" w:author="Jim Wright" w:date="2021-07-15T11:08:00Z">
        <w:r w:rsidDel="004A04F4">
          <w:tab/>
          <w:delText xml:space="preserve">A key consideration for RTL development is the need to address the limitations to how student academic need is measured post-concussion. </w:delText>
        </w:r>
        <w:r w:rsidR="000C6298" w:rsidDel="004A04F4">
          <w:delText xml:space="preserve">Although symptom severity measures like the PCSS provide a method to quantify the severity of student symptoms, these measures have been identified to underrepresent symptoms from the ocular-motor and vestibular clusters </w:delText>
        </w:r>
        <w:r w:rsidR="000C6298" w:rsidDel="004A04F4">
          <w:fldChar w:fldCharType="begin" w:fldLock="1"/>
        </w:r>
        <w:r w:rsidR="00F04D7C" w:rsidRPr="004A04F4" w:rsidDel="004A04F4">
          <w:del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delInstrText>
        </w:r>
        <w:r w:rsidR="000C6298" w:rsidDel="004A04F4">
          <w:fldChar w:fldCharType="separate"/>
        </w:r>
        <w:r w:rsidR="000C6298" w:rsidRPr="004A04F4" w:rsidDel="004A04F4">
          <w:rPr>
            <w:noProof/>
          </w:rPr>
          <w:delText>(Lumba-Brown et al., 2019)</w:delText>
        </w:r>
        <w:r w:rsidR="000C6298" w:rsidDel="004A04F4">
          <w:fldChar w:fldCharType="end"/>
        </w:r>
        <w:r w:rsidR="000C6298" w:rsidDel="004A04F4">
          <w:delText xml:space="preserve">. </w:delText>
        </w:r>
        <w:r w:rsidR="00FE4D27" w:rsidDel="004A04F4">
          <w:delText>Such a bias in symptom measurement may have influenced the results of the present analysis as the vestibular and ocular-motor clusters were consistently rated with less severity than other clusters.</w:delText>
        </w:r>
        <w:r w:rsidR="00724379" w:rsidDel="004A04F4">
          <w:delText xml:space="preserve"> Moreover, it may lead to the misidentification of students experiencing negative academic outcome because of these symptoms. </w:delText>
        </w:r>
      </w:del>
    </w:p>
    <w:p w14:paraId="36540B84" w14:textId="553B30BB" w:rsidR="0099394C" w:rsidRPr="00530F97" w:rsidDel="004A04F4" w:rsidRDefault="00865F84" w:rsidP="00A36EE3">
      <w:pPr>
        <w:ind w:firstLine="720"/>
        <w:rPr>
          <w:del w:id="119" w:author="Jim Wright" w:date="2021-07-15T11:08:00Z"/>
        </w:rPr>
      </w:pPr>
      <w:del w:id="120" w:author="Jim Wright" w:date="2021-07-15T11:08:00Z">
        <w:r w:rsidRPr="00530F97" w:rsidDel="004A04F4">
          <w:delText xml:space="preserve">Another limitation of symptom measurement related to our methods is that our data could not consider the influence of individual symptom scores on unrelated symptom cluster scores. As outlined by </w:delText>
        </w:r>
        <w:r w:rsidRPr="00530F97" w:rsidDel="004A04F4">
          <w:fldChar w:fldCharType="begin" w:fldLock="1"/>
        </w:r>
        <w:r w:rsidRPr="00530F97" w:rsidDel="004A04F4">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delInstrText>
        </w:r>
        <w:r w:rsidRPr="00530F97" w:rsidDel="004A04F4">
          <w:fldChar w:fldCharType="separate"/>
        </w:r>
        <w:r w:rsidRPr="00530F97" w:rsidDel="004A04F4">
          <w:rPr>
            <w:noProof/>
          </w:rPr>
          <w:delText>Harmon et al. (2019)</w:delText>
        </w:r>
        <w:r w:rsidRPr="00530F97" w:rsidDel="004A04F4">
          <w:fldChar w:fldCharType="end"/>
        </w:r>
        <w:r w:rsidRPr="00530F97" w:rsidDel="004A04F4">
          <w:delText xml:space="preserve">, the interaction of symptoms from different clusters creates multiple profiles where reported symptom scores for one individual symptom or cluster are likely influenced by the symptom scores of a variety of symptoms from multiple clusters. </w:delText>
        </w:r>
        <w:r w:rsidR="00A36EE3" w:rsidRPr="00530F97" w:rsidDel="004A04F4">
          <w:delTex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delText>
        </w:r>
      </w:del>
    </w:p>
    <w:p w14:paraId="7C24CD4B" w14:textId="7FFBFF52" w:rsidR="005C1800" w:rsidDel="004A04F4" w:rsidRDefault="00FE4D27" w:rsidP="0099394C">
      <w:pPr>
        <w:rPr>
          <w:del w:id="121" w:author="Jim Wright" w:date="2021-07-15T11:08:00Z"/>
        </w:rPr>
      </w:pPr>
      <w:del w:id="122" w:author="Jim Wright" w:date="2021-07-15T11:08:00Z">
        <w:r w:rsidRPr="00530F97" w:rsidDel="004A04F4">
          <w:tab/>
          <w:delText>Besides symptom measurement, there is a need to develop</w:delText>
        </w:r>
        <w:r w:rsidR="005C1800" w:rsidRPr="00530F97" w:rsidDel="004A04F4">
          <w:delText xml:space="preserve"> and implement</w:delText>
        </w:r>
        <w:r w:rsidRPr="00530F97" w:rsidDel="004A04F4">
          <w:delText xml:space="preserve"> measurement tools that can be utilized repeatedly to provide clinicians</w:delText>
        </w:r>
        <w:r w:rsidR="00865F84" w:rsidRPr="00530F97" w:rsidDel="004A04F4">
          <w:delText xml:space="preserve"> and educators</w:delText>
        </w:r>
        <w:r w:rsidRPr="00530F97" w:rsidDel="004A04F4">
          <w:delText xml:space="preserve"> with valid and reliable information in determining RTL management decisions. The Concussion Learning Assessment and School Survey</w:delText>
        </w:r>
        <w:r w:rsidR="007F1B66" w:rsidRPr="00530F97" w:rsidDel="004A04F4">
          <w:delText>, 3</w:delText>
        </w:r>
        <w:r w:rsidR="007F1B66" w:rsidRPr="00530F97" w:rsidDel="004A04F4">
          <w:rPr>
            <w:vertAlign w:val="superscript"/>
          </w:rPr>
          <w:delText>rd</w:delText>
        </w:r>
        <w:r w:rsidR="007F1B66" w:rsidRPr="00530F97" w:rsidDel="004A04F4">
          <w:delText xml:space="preserve"> Edition</w:delText>
        </w:r>
        <w:r w:rsidRPr="00530F97" w:rsidDel="004A04F4">
          <w:delText xml:space="preserve"> (CLASS</w:delText>
        </w:r>
        <w:r w:rsidR="007F1B66" w:rsidRPr="00530F97" w:rsidDel="004A04F4">
          <w:delText>-3</w:delText>
        </w:r>
        <w:r w:rsidRPr="00530F97" w:rsidDel="004A04F4">
          <w:delText>)</w:delText>
        </w:r>
        <w:r w:rsidR="00865F84" w:rsidRPr="00530F97" w:rsidDel="004A04F4">
          <w:delText xml:space="preserve"> </w:delText>
        </w:r>
        <w:r w:rsidR="00865F84" w:rsidRPr="00530F97" w:rsidDel="004A04F4">
          <w:fldChar w:fldCharType="begin" w:fldLock="1"/>
        </w:r>
        <w:r w:rsidR="00AB0346" w:rsidDel="004A04F4">
          <w:del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delInstrText>
        </w:r>
        <w:r w:rsidR="00865F84" w:rsidRPr="00530F97" w:rsidDel="004A04F4">
          <w:fldChar w:fldCharType="separate"/>
        </w:r>
        <w:r w:rsidR="00865F84" w:rsidRPr="00530F97" w:rsidDel="004A04F4">
          <w:rPr>
            <w:noProof/>
          </w:rPr>
          <w:delText>(Gioia et al., 2020)</w:delText>
        </w:r>
        <w:r w:rsidR="00865F84" w:rsidRPr="00530F97" w:rsidDel="004A04F4">
          <w:fldChar w:fldCharType="end"/>
        </w:r>
        <w:r w:rsidRPr="00530F97" w:rsidDel="004A04F4">
          <w:delText xml:space="preserve"> is one such </w:delText>
        </w:r>
        <w:r w:rsidR="005C1800" w:rsidRPr="00530F97" w:rsidDel="004A04F4">
          <w:delText>tool</w:delText>
        </w:r>
        <w:r w:rsidR="00D603DD" w:rsidRPr="00530F97" w:rsidDel="004A04F4">
          <w:delText xml:space="preserve"> with reasonably strong psychometric properties</w:delText>
        </w:r>
        <w:r w:rsidRPr="00530F97" w:rsidDel="004A04F4">
          <w:delText xml:space="preserve"> that provides educators with a </w:delText>
        </w:r>
        <w:r w:rsidR="007F1B66" w:rsidRPr="00530F97" w:rsidDel="004A04F4">
          <w:delText>measurement</w:delText>
        </w:r>
        <w:r w:rsidRPr="00530F97" w:rsidDel="004A04F4">
          <w:delText xml:space="preserve"> to</w:delText>
        </w:r>
        <w:r w:rsidR="007F1B66" w:rsidRPr="00530F97" w:rsidDel="004A04F4">
          <w:delText xml:space="preserve"> </w:delText>
        </w:r>
        <w:r w:rsidRPr="00530F97" w:rsidDel="004A04F4">
          <w:delText xml:space="preserve">characterize student </w:delText>
        </w:r>
        <w:r w:rsidR="007F1B66" w:rsidRPr="00530F97" w:rsidDel="004A04F4">
          <w:delText xml:space="preserve">academic </w:delText>
        </w:r>
        <w:r w:rsidRPr="00530F97" w:rsidDel="004A04F4">
          <w:delText>needs</w:delText>
        </w:r>
        <w:r w:rsidR="00D84B7F" w:rsidRPr="00530F97" w:rsidDel="004A04F4">
          <w:delText xml:space="preserve"> </w:delText>
        </w:r>
        <w:r w:rsidR="00D603DD" w:rsidRPr="00530F97" w:rsidDel="004A04F4">
          <w:delText>during concussion recovery</w:delText>
        </w:r>
        <w:r w:rsidR="007F1B66" w:rsidRPr="00530F97" w:rsidDel="004A04F4">
          <w:delText xml:space="preserve">. Previous versions of </w:delText>
        </w:r>
        <w:r w:rsidR="00F04D7C" w:rsidRPr="00530F97" w:rsidDel="004A04F4">
          <w:delText>the CLASS ha</w:delText>
        </w:r>
        <w:r w:rsidR="007F1B66" w:rsidRPr="00530F97" w:rsidDel="004A04F4">
          <w:delText>ve</w:delText>
        </w:r>
        <w:r w:rsidR="00F04D7C" w:rsidRPr="00530F97" w:rsidDel="004A04F4">
          <w:delText xml:space="preserve"> been </w:delText>
        </w:r>
        <w:r w:rsidR="005C1800" w:rsidRPr="00530F97" w:rsidDel="004A04F4">
          <w:delText>determined</w:delText>
        </w:r>
        <w:r w:rsidR="00F04D7C" w:rsidRPr="00530F97" w:rsidDel="004A04F4">
          <w:delText xml:space="preserve"> to successfully identify students experiencing academic challenges post-concussion, especially when used in tandem with symptom severity measurements like the PCSS </w:delText>
        </w:r>
        <w:r w:rsidR="00F04D7C" w:rsidRPr="00530F97" w:rsidDel="004A04F4">
          <w:fldChar w:fldCharType="begin" w:fldLock="1"/>
        </w:r>
        <w:r w:rsidR="00112A34" w:rsidRPr="00530F97" w:rsidDel="004A04F4">
          <w:del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delInstrText>
        </w:r>
        <w:r w:rsidR="00F04D7C" w:rsidRPr="00530F97" w:rsidDel="004A04F4">
          <w:fldChar w:fldCharType="separate"/>
        </w:r>
        <w:r w:rsidR="00F04D7C" w:rsidRPr="00530F97" w:rsidDel="004A04F4">
          <w:rPr>
            <w:noProof/>
          </w:rPr>
          <w:delText>(Ransom et al., 2015)</w:delText>
        </w:r>
        <w:r w:rsidR="00F04D7C" w:rsidRPr="00530F97" w:rsidDel="004A04F4">
          <w:fldChar w:fldCharType="end"/>
        </w:r>
        <w:r w:rsidR="00F04D7C" w:rsidRPr="00530F97" w:rsidDel="004A04F4">
          <w:delText>.</w:delText>
        </w:r>
        <w:r w:rsidR="005C1800" w:rsidRPr="00530F97" w:rsidDel="004A04F4">
          <w:delText xml:space="preserve"> </w:delText>
        </w:r>
        <w:r w:rsidR="00A36EE3" w:rsidRPr="00530F97" w:rsidDel="004A04F4">
          <w:delText>Continued evaluation of the reliability and validity of the CLASS-3 on diverse populations is certainly warranted to expand its use across the educational spectrum.</w:delText>
        </w:r>
        <w:r w:rsidR="00A36EE3" w:rsidDel="004A04F4">
          <w:delText xml:space="preserve"> </w:delText>
        </w:r>
      </w:del>
    </w:p>
    <w:p w14:paraId="59F8C4E5" w14:textId="19AF04FC" w:rsidR="00832CFC" w:rsidDel="00AE124D" w:rsidRDefault="00832CFC" w:rsidP="00832CFC">
      <w:pPr>
        <w:pStyle w:val="Heading3"/>
        <w:rPr>
          <w:del w:id="123" w:author="Jim Wright" w:date="2021-07-15T10:58:00Z"/>
        </w:rPr>
      </w:pPr>
      <w:del w:id="124" w:author="Jim Wright" w:date="2021-07-15T10:58:00Z">
        <w:r w:rsidDel="00AE124D">
          <w:delText xml:space="preserve">Implementation </w:delText>
        </w:r>
        <w:r w:rsidR="00381AAA" w:rsidDel="00AE124D">
          <w:delText>Considerations</w:delText>
        </w:r>
      </w:del>
    </w:p>
    <w:p w14:paraId="131A3E77" w14:textId="5247A21F" w:rsidR="00832CFC" w:rsidDel="00AE124D" w:rsidRDefault="00832CFC" w:rsidP="00832CFC">
      <w:pPr>
        <w:rPr>
          <w:del w:id="125" w:author="Jim Wright" w:date="2021-07-15T10:58:00Z"/>
        </w:rPr>
      </w:pPr>
      <w:del w:id="126" w:author="Jim Wright" w:date="2021-07-15T10:58:00Z">
        <w:r w:rsidDel="00AE124D">
          <w:tab/>
          <w:delTex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delText>
        </w:r>
        <w:r w:rsidR="007B03CD" w:rsidDel="00AE124D">
          <w:delText xml:space="preserve"> and underrepresented</w:delText>
        </w:r>
        <w:r w:rsidDel="00AE124D">
          <w:delText xml:space="preserve"> backgrounds </w:delText>
        </w:r>
        <w:r w:rsidR="007B03CD" w:rsidDel="00AE124D">
          <w:delText xml:space="preserve">to ensure effective protocols can extend to all students. </w:delText>
        </w:r>
      </w:del>
    </w:p>
    <w:p w14:paraId="5C06C4E2" w14:textId="3263181F" w:rsidR="00450BE6" w:rsidRDefault="00450BE6" w:rsidP="00450BE6">
      <w:pPr>
        <w:pStyle w:val="Heading2"/>
      </w:pPr>
      <w:r>
        <w:t xml:space="preserve">Study Limitations </w:t>
      </w:r>
    </w:p>
    <w:p w14:paraId="1EA11BC1" w14:textId="0579FD5A" w:rsidR="00450BE6" w:rsidRDefault="00450BE6" w:rsidP="00450BE6">
      <w:pPr>
        <w:rPr>
          <w:ins w:id="127" w:author="Jim Wright" w:date="2021-07-15T11:07:00Z"/>
        </w:rPr>
      </w:pPr>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w:t>
      </w:r>
      <w:ins w:id="128" w:author="Jim Wright" w:date="2021-08-03T15:18:00Z">
        <w:r w:rsidR="003C1F9E">
          <w:t xml:space="preserve"> The authors attempted to merge ImPACT scores and PCSS symptom severity ratings with student RTP timeline data from the Sports Injury Surveillance System</w:t>
        </w:r>
      </w:ins>
      <w:ins w:id="129" w:author="Jim Wright" w:date="2021-08-03T15:20:00Z">
        <w:r w:rsidR="003C1F9E">
          <w:t xml:space="preserve">. </w:t>
        </w:r>
      </w:ins>
      <w:del w:id="130" w:author="Jim Wright" w:date="2021-08-03T15:20:00Z">
        <w:r w:rsidR="00112A34" w:rsidRPr="00AB0346" w:rsidDel="003C1F9E">
          <w:delText xml:space="preserve"> Data on ImPACT scores and PCSS symptom severity ratings generate from a different data set than the data source for student RTP outcome. </w:delText>
        </w:r>
      </w:del>
      <w:r w:rsidR="00112A34" w:rsidRPr="00AB0346">
        <w:t xml:space="preserve">The two data sets were joined in RSudio to attempt to create one large data set with all information on PCSS severity ratings </w:t>
      </w:r>
      <w:ins w:id="131" w:author="Jim Wright" w:date="2021-08-03T15:20:00Z">
        <w:r w:rsidR="003C1F9E">
          <w:t>and student</w:t>
        </w:r>
      </w:ins>
      <w:del w:id="132" w:author="Jim Wright" w:date="2021-08-03T15:20:00Z">
        <w:r w:rsidR="00112A34" w:rsidRPr="00AB0346" w:rsidDel="003C1F9E">
          <w:delText>on</w:delText>
        </w:r>
      </w:del>
      <w:r w:rsidR="00112A34" w:rsidRPr="00AB0346">
        <w:t xml:space="preserve"> RTP outcome; however, the data sets did not align directly enough to retain all observations from the ImPACT and PCSS data </w:t>
      </w:r>
      <w:r w:rsidR="00112A34" w:rsidRPr="00AB0346">
        <w:lastRenderedPageBreak/>
        <w:t>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rPr>
          <w:ins w:id="133" w:author="Jim Wright" w:date="2021-07-15T11:07:00Z"/>
        </w:rPr>
      </w:pPr>
      <w:ins w:id="134" w:author="Jim Wright" w:date="2021-07-15T11:07:00Z">
        <w:r>
          <w:t xml:space="preserve">Measurement Considerations </w:t>
        </w:r>
      </w:ins>
    </w:p>
    <w:p w14:paraId="5EB9459B" w14:textId="09690A44" w:rsidR="004A04F4" w:rsidRDefault="004A04F4" w:rsidP="004A04F4">
      <w:pPr>
        <w:rPr>
          <w:ins w:id="135" w:author="Jim Wright" w:date="2021-07-15T11:07:00Z"/>
        </w:rPr>
      </w:pPr>
      <w:ins w:id="136" w:author="Jim Wright" w:date="2021-07-15T11:07:00Z">
        <w:r>
          <w:tab/>
          <w:t xml:space="preserve">A key consideration for RTL development is the need to address the limitations to how student academic need is measured post-concussion. Although symptom severity measures like the PCSS provide a method to quantify the severity of student symptoms, these measures have been identified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ins>
      <w:ins w:id="137" w:author="Jim Wright" w:date="2021-07-15T11:39:00Z">
        <w:r w:rsidR="00962393">
          <w:t>study</w:t>
        </w:r>
      </w:ins>
      <w:ins w:id="138" w:author="Jim Wright" w:date="2021-07-15T11:07:00Z">
        <w:r>
          <w:t xml:space="preserve"> as the vestibular and ocular-motor clusters were consistently rated with less severity than other clusters. Moreover, it may lead to the misidentification of students experiencing negative academic outcome because of these symptoms. </w:t>
        </w:r>
      </w:ins>
    </w:p>
    <w:p w14:paraId="04B039D5" w14:textId="77777777" w:rsidR="004A04F4" w:rsidRPr="00530F97" w:rsidRDefault="004A04F4" w:rsidP="004A04F4">
      <w:pPr>
        <w:ind w:firstLine="720"/>
        <w:rPr>
          <w:ins w:id="139" w:author="Jim Wright" w:date="2021-07-15T11:07:00Z"/>
        </w:rPr>
      </w:pPr>
      <w:ins w:id="140" w:author="Jim Wright" w:date="2021-07-15T11:07:00Z">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ins>
    </w:p>
    <w:p w14:paraId="6E01DC18" w14:textId="0C00372B" w:rsidR="004A04F4" w:rsidRDefault="004A04F4" w:rsidP="00450BE6">
      <w:ins w:id="141" w:author="Jim Wright" w:date="2021-07-15T11:07:00Z">
        <w:r w:rsidRPr="00530F97">
          <w:tab/>
          <w:t xml:space="preserve">Besides symptom measurement, there is a need to develop and implement measurement tools that can be utilized repeatedly to provide clinicians and educators with valid and reliable information in determining RTL management decisions. The Concussion Learning Assessment </w:t>
        </w:r>
        <w:r w:rsidRPr="00530F97">
          <w:lastRenderedPageBreak/>
          <w:t>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ins>
      <w:r w:rsidR="00962393">
        <w:t xml:space="preserve"> </w:t>
      </w:r>
      <w:r w:rsidR="00962393">
        <w:fldChar w:fldCharType="begin" w:fldLock="1"/>
      </w:r>
      <w:r w:rsidR="00962393">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ins w:id="142" w:author="Jim Wright" w:date="2021-07-15T11:07:00Z">
        <w:r w:rsidRPr="00530F97">
          <w:t>. Continued evaluation of the reliability and validity of the CLASS-3 on diverse populations is certainly warranted to expand its use across the educational spectrum.</w:t>
        </w:r>
        <w:r>
          <w:t xml:space="preserve"> </w:t>
        </w:r>
      </w:ins>
    </w:p>
    <w:p w14:paraId="72964403" w14:textId="174BB54A" w:rsidR="00112A34" w:rsidRDefault="00112A34" w:rsidP="00112A34">
      <w:pPr>
        <w:pStyle w:val="Heading2"/>
      </w:pPr>
      <w:r>
        <w:t>Conclusions</w:t>
      </w:r>
    </w:p>
    <w:p w14:paraId="4E768C08" w14:textId="5A7508C1"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13533594" w14:textId="67528469" w:rsidR="00962393" w:rsidRPr="00962393" w:rsidRDefault="007A73E7" w:rsidP="00962393">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962393" w:rsidRPr="00962393">
        <w:rPr>
          <w:rFonts w:cs="Times New Roman"/>
          <w:noProof/>
        </w:rPr>
        <w:t xml:space="preserve">Arbabi, M., Sheldon, R. J. G., Bahadoran, P., Smith, J. G., Poole, N., &amp; Agrawal, N. (2020). Treatment outcomes in mild traumatic brain injury: a systematic review of randomized controlled trials. </w:t>
      </w:r>
      <w:r w:rsidR="00962393" w:rsidRPr="00962393">
        <w:rPr>
          <w:rFonts w:cs="Times New Roman"/>
          <w:i/>
          <w:iCs/>
          <w:noProof/>
        </w:rPr>
        <w:t>Brain Injury</w:t>
      </w:r>
      <w:r w:rsidR="00962393" w:rsidRPr="00962393">
        <w:rPr>
          <w:rFonts w:cs="Times New Roman"/>
          <w:noProof/>
        </w:rPr>
        <w:t xml:space="preserve">, </w:t>
      </w:r>
      <w:r w:rsidR="00962393" w:rsidRPr="00962393">
        <w:rPr>
          <w:rFonts w:cs="Times New Roman"/>
          <w:i/>
          <w:iCs/>
          <w:noProof/>
        </w:rPr>
        <w:t>34</w:t>
      </w:r>
      <w:r w:rsidR="00962393" w:rsidRPr="00962393">
        <w:rPr>
          <w:rFonts w:cs="Times New Roman"/>
          <w:noProof/>
        </w:rPr>
        <w:t>(9), 1139–1149. https://doi.org/10.1080/02699052.2020.1797168</w:t>
      </w:r>
    </w:p>
    <w:p w14:paraId="7A3B2BFB"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Baker, J. G., Leddy, J. J., Darling, S. R., Shucard, J., Makdissi, M., &amp; Willer, B. S. (2016). Gender differences in recovery from sports-related concussion in adolescents. </w:t>
      </w:r>
      <w:r w:rsidRPr="00962393">
        <w:rPr>
          <w:rFonts w:cs="Times New Roman"/>
          <w:i/>
          <w:iCs/>
          <w:noProof/>
        </w:rPr>
        <w:t>Clinical Pediatrics</w:t>
      </w:r>
      <w:r w:rsidRPr="00962393">
        <w:rPr>
          <w:rFonts w:cs="Times New Roman"/>
          <w:noProof/>
        </w:rPr>
        <w:t xml:space="preserve">, </w:t>
      </w:r>
      <w:r w:rsidRPr="00962393">
        <w:rPr>
          <w:rFonts w:cs="Times New Roman"/>
          <w:i/>
          <w:iCs/>
          <w:noProof/>
        </w:rPr>
        <w:t>55</w:t>
      </w:r>
      <w:r w:rsidRPr="00962393">
        <w:rPr>
          <w:rFonts w:cs="Times New Roman"/>
          <w:noProof/>
        </w:rPr>
        <w:t>(8), 771–775. https://doi.org/10.1177/0009922815606417</w:t>
      </w:r>
    </w:p>
    <w:p w14:paraId="4B132562"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Bazarian, J. J., Blyth, B., Mookerjee, S., He, H., &amp; McDermott, M. P. (2010). Sex differences in outcome after mild traumatic brain injury. </w:t>
      </w:r>
      <w:r w:rsidRPr="00962393">
        <w:rPr>
          <w:rFonts w:cs="Times New Roman"/>
          <w:i/>
          <w:iCs/>
          <w:noProof/>
        </w:rPr>
        <w:t>Journal of Neurotrauma</w:t>
      </w:r>
      <w:r w:rsidRPr="00962393">
        <w:rPr>
          <w:rFonts w:cs="Times New Roman"/>
          <w:noProof/>
        </w:rPr>
        <w:t xml:space="preserve">, </w:t>
      </w:r>
      <w:r w:rsidRPr="00962393">
        <w:rPr>
          <w:rFonts w:cs="Times New Roman"/>
          <w:i/>
          <w:iCs/>
          <w:noProof/>
        </w:rPr>
        <w:t>27</w:t>
      </w:r>
      <w:r w:rsidRPr="00962393">
        <w:rPr>
          <w:rFonts w:cs="Times New Roman"/>
          <w:noProof/>
        </w:rPr>
        <w:t>, 527–539.</w:t>
      </w:r>
    </w:p>
    <w:p w14:paraId="388DFB57"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Broglio, S. P., Surma, T., &amp; Ashton-Miller, J. A. (2012). High school and collegiate football athlete concussions: A biomechanical review. </w:t>
      </w:r>
      <w:r w:rsidRPr="00962393">
        <w:rPr>
          <w:rFonts w:cs="Times New Roman"/>
          <w:i/>
          <w:iCs/>
          <w:noProof/>
        </w:rPr>
        <w:t>Annals of Biomedical Engineering</w:t>
      </w:r>
      <w:r w:rsidRPr="00962393">
        <w:rPr>
          <w:rFonts w:cs="Times New Roman"/>
          <w:noProof/>
        </w:rPr>
        <w:t xml:space="preserve">, </w:t>
      </w:r>
      <w:r w:rsidRPr="00962393">
        <w:rPr>
          <w:rFonts w:cs="Times New Roman"/>
          <w:i/>
          <w:iCs/>
          <w:noProof/>
        </w:rPr>
        <w:t>40</w:t>
      </w:r>
      <w:r w:rsidRPr="00962393">
        <w:rPr>
          <w:rFonts w:cs="Times New Roman"/>
          <w:noProof/>
        </w:rPr>
        <w:t>(1), 37–46. https://doi.org/10.1007/s10439-011-0396-0</w:t>
      </w:r>
    </w:p>
    <w:p w14:paraId="39F0112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Covassin, T., Elbin, R. J., Bleecker, A., Lipchik, A., &amp; Kontos, A. P. (2013). Are there differences in neurocognitive function and symptoms between male and female soccer players after concussions?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41</w:t>
      </w:r>
      <w:r w:rsidRPr="00962393">
        <w:rPr>
          <w:rFonts w:cs="Times New Roman"/>
          <w:noProof/>
        </w:rPr>
        <w:t>(12), 2890–2895. https://doi.org/10.1177/0363546513509962</w:t>
      </w:r>
    </w:p>
    <w:p w14:paraId="49CF9349"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Covassin, T., Elbin, R. J., Harris, W., Parker, T., &amp; Kontos, A. (2012). The role of age and sex in symptoms, neurocognitive performance, and postural stability in athletes after concussion.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40</w:t>
      </w:r>
      <w:r w:rsidRPr="00962393">
        <w:rPr>
          <w:rFonts w:cs="Times New Roman"/>
          <w:noProof/>
        </w:rPr>
        <w:t>(6), 1303–1312. https://doi.org/10.1177/0363546512444554</w:t>
      </w:r>
    </w:p>
    <w:p w14:paraId="3B522A3E"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Dachtyl, S. A., &amp; Morales, P. (2017). A collaborative model for return to academics after concussion: Athletic training and speech-language pathology. </w:t>
      </w:r>
      <w:r w:rsidRPr="00962393">
        <w:rPr>
          <w:rFonts w:cs="Times New Roman"/>
          <w:i/>
          <w:iCs/>
          <w:noProof/>
        </w:rPr>
        <w:t>American Journal of Speech-</w:t>
      </w:r>
      <w:r w:rsidRPr="00962393">
        <w:rPr>
          <w:rFonts w:cs="Times New Roman"/>
          <w:i/>
          <w:iCs/>
          <w:noProof/>
        </w:rPr>
        <w:lastRenderedPageBreak/>
        <w:t>Language Pathology</w:t>
      </w:r>
      <w:r w:rsidRPr="00962393">
        <w:rPr>
          <w:rFonts w:cs="Times New Roman"/>
          <w:noProof/>
        </w:rPr>
        <w:t xml:space="preserve">, </w:t>
      </w:r>
      <w:r w:rsidRPr="00962393">
        <w:rPr>
          <w:rFonts w:cs="Times New Roman"/>
          <w:i/>
          <w:iCs/>
          <w:noProof/>
        </w:rPr>
        <w:t>26</w:t>
      </w:r>
      <w:r w:rsidRPr="00962393">
        <w:rPr>
          <w:rFonts w:cs="Times New Roman"/>
          <w:noProof/>
        </w:rPr>
        <w:t>, 716–728.</w:t>
      </w:r>
    </w:p>
    <w:p w14:paraId="5A2B546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Davies, S. C. (2016). School-based traumatic brain injury and concussion management program. </w:t>
      </w:r>
      <w:r w:rsidRPr="00962393">
        <w:rPr>
          <w:rFonts w:cs="Times New Roman"/>
          <w:i/>
          <w:iCs/>
          <w:noProof/>
        </w:rPr>
        <w:t>Hellenic Journal of Psychology</w:t>
      </w:r>
      <w:r w:rsidRPr="00962393">
        <w:rPr>
          <w:rFonts w:cs="Times New Roman"/>
          <w:noProof/>
        </w:rPr>
        <w:t xml:space="preserve">, </w:t>
      </w:r>
      <w:r w:rsidRPr="00962393">
        <w:rPr>
          <w:rFonts w:cs="Times New Roman"/>
          <w:i/>
          <w:iCs/>
          <w:noProof/>
        </w:rPr>
        <w:t>53</w:t>
      </w:r>
      <w:r w:rsidRPr="00962393">
        <w:rPr>
          <w:rFonts w:cs="Times New Roman"/>
          <w:noProof/>
        </w:rPr>
        <w:t>(6), 567–582. https://doi.org/10.1002/pits</w:t>
      </w:r>
    </w:p>
    <w:p w14:paraId="4B50EE7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962393">
        <w:rPr>
          <w:rFonts w:cs="Times New Roman"/>
          <w:i/>
          <w:iCs/>
          <w:noProof/>
        </w:rPr>
        <w:t>Journal of Neurotrauma</w:t>
      </w:r>
      <w:r w:rsidRPr="00962393">
        <w:rPr>
          <w:rFonts w:cs="Times New Roman"/>
          <w:noProof/>
        </w:rPr>
        <w:t xml:space="preserve">, </w:t>
      </w:r>
      <w:r w:rsidRPr="00962393">
        <w:rPr>
          <w:rFonts w:cs="Times New Roman"/>
          <w:i/>
          <w:iCs/>
          <w:noProof/>
        </w:rPr>
        <w:t>35</w:t>
      </w:r>
      <w:r w:rsidRPr="00962393">
        <w:rPr>
          <w:rFonts w:cs="Times New Roman"/>
          <w:noProof/>
        </w:rPr>
        <w:t>(11), 1242–1247. https://doi.org/10.1089/neu.2017.5453</w:t>
      </w:r>
    </w:p>
    <w:p w14:paraId="7ADA4F22"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(2016). Medical-school partnership in guiding return to school following mild traumatic brain injury in youth. </w:t>
      </w:r>
      <w:r w:rsidRPr="00962393">
        <w:rPr>
          <w:rFonts w:cs="Times New Roman"/>
          <w:i/>
          <w:iCs/>
          <w:noProof/>
        </w:rPr>
        <w:t>Journal of Child Neurology</w:t>
      </w:r>
      <w:r w:rsidRPr="00962393">
        <w:rPr>
          <w:rFonts w:cs="Times New Roman"/>
          <w:noProof/>
        </w:rPr>
        <w:t xml:space="preserve">, </w:t>
      </w:r>
      <w:r w:rsidRPr="00962393">
        <w:rPr>
          <w:rFonts w:cs="Times New Roman"/>
          <w:i/>
          <w:iCs/>
          <w:noProof/>
        </w:rPr>
        <w:t>31</w:t>
      </w:r>
      <w:r w:rsidRPr="00962393">
        <w:rPr>
          <w:rFonts w:cs="Times New Roman"/>
          <w:noProof/>
        </w:rPr>
        <w:t>(1), 93–108. https://doi.org/10.1002/oby.21042.Prevalence</w:t>
      </w:r>
    </w:p>
    <w:p w14:paraId="241AB2C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962393">
        <w:rPr>
          <w:rFonts w:cs="Times New Roman"/>
          <w:i/>
          <w:iCs/>
          <w:noProof/>
        </w:rPr>
        <w:t>Journal of Pediatric Neuropsychology</w:t>
      </w:r>
      <w:r w:rsidRPr="00962393">
        <w:rPr>
          <w:rFonts w:cs="Times New Roman"/>
          <w:noProof/>
        </w:rPr>
        <w:t xml:space="preserve">, </w:t>
      </w:r>
      <w:r w:rsidRPr="00962393">
        <w:rPr>
          <w:rFonts w:cs="Times New Roman"/>
          <w:i/>
          <w:iCs/>
          <w:noProof/>
        </w:rPr>
        <w:t>6</w:t>
      </w:r>
      <w:r w:rsidRPr="00962393">
        <w:rPr>
          <w:rFonts w:cs="Times New Roman"/>
          <w:noProof/>
        </w:rPr>
        <w:t>, 203–217. https://doi.org/https://doi.org/10.1007/s40817-020-00092-5</w:t>
      </w:r>
    </w:p>
    <w:p w14:paraId="2F48631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Glang, A. E., Hooper, S. R., &amp; Brown, B. E. (2016). Building statewide infrastructure for the academic support of students with mild traumatic brain injury. </w:t>
      </w:r>
      <w:r w:rsidRPr="00962393">
        <w:rPr>
          <w:rFonts w:cs="Times New Roman"/>
          <w:i/>
          <w:iCs/>
          <w:noProof/>
        </w:rPr>
        <w:t>Journal of Head Trauma Rehabilitation</w:t>
      </w:r>
      <w:r w:rsidRPr="00962393">
        <w:rPr>
          <w:rFonts w:cs="Times New Roman"/>
          <w:noProof/>
        </w:rPr>
        <w:t xml:space="preserve">, </w:t>
      </w:r>
      <w:r w:rsidRPr="00962393">
        <w:rPr>
          <w:rFonts w:cs="Times New Roman"/>
          <w:i/>
          <w:iCs/>
          <w:noProof/>
        </w:rPr>
        <w:t>31</w:t>
      </w:r>
      <w:r w:rsidRPr="00962393">
        <w:rPr>
          <w:rFonts w:cs="Times New Roman"/>
          <w:noProof/>
        </w:rPr>
        <w:t>(6), 397–406. https://doi.org/10.1097/HTR.0000000000000205</w:t>
      </w:r>
    </w:p>
    <w:p w14:paraId="070D4B8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Grubenhoff, J. A., Deakyne, S. J., Brou, L., Bajaj, L., Comstock, R. D., &amp; Kirkwood, M. W. (2014). Acute concussion symptom severity and delayed symptom resolution. </w:t>
      </w:r>
      <w:r w:rsidRPr="00962393">
        <w:rPr>
          <w:rFonts w:cs="Times New Roman"/>
          <w:i/>
          <w:iCs/>
          <w:noProof/>
        </w:rPr>
        <w:t>Pediatrics</w:t>
      </w:r>
      <w:r w:rsidRPr="00962393">
        <w:rPr>
          <w:rFonts w:cs="Times New Roman"/>
          <w:noProof/>
        </w:rPr>
        <w:t xml:space="preserve">, </w:t>
      </w:r>
      <w:r w:rsidRPr="00962393">
        <w:rPr>
          <w:rFonts w:cs="Times New Roman"/>
          <w:i/>
          <w:iCs/>
          <w:noProof/>
        </w:rPr>
        <w:t>134</w:t>
      </w:r>
      <w:r w:rsidRPr="00962393">
        <w:rPr>
          <w:rFonts w:cs="Times New Roman"/>
          <w:noProof/>
        </w:rPr>
        <w:t>(1), 54–62. https://doi.org/10.1542/peds.2013-2988</w:t>
      </w:r>
    </w:p>
    <w:p w14:paraId="2418724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Halstead, M. E., McAvoy, K., Devore, C. D., Carl, R., Lee, M., &amp; Logan, K. (2013). Returning </w:t>
      </w:r>
      <w:r w:rsidRPr="00962393">
        <w:rPr>
          <w:rFonts w:cs="Times New Roman"/>
          <w:noProof/>
        </w:rPr>
        <w:lastRenderedPageBreak/>
        <w:t xml:space="preserve">to learning following a concussion. </w:t>
      </w:r>
      <w:r w:rsidRPr="00962393">
        <w:rPr>
          <w:rFonts w:cs="Times New Roman"/>
          <w:i/>
          <w:iCs/>
          <w:noProof/>
        </w:rPr>
        <w:t>Pediatrics</w:t>
      </w:r>
      <w:r w:rsidRPr="00962393">
        <w:rPr>
          <w:rFonts w:cs="Times New Roman"/>
          <w:noProof/>
        </w:rPr>
        <w:t xml:space="preserve">, </w:t>
      </w:r>
      <w:r w:rsidRPr="00962393">
        <w:rPr>
          <w:rFonts w:cs="Times New Roman"/>
          <w:i/>
          <w:iCs/>
          <w:noProof/>
        </w:rPr>
        <w:t>132</w:t>
      </w:r>
      <w:r w:rsidRPr="00962393">
        <w:rPr>
          <w:rFonts w:cs="Times New Roman"/>
          <w:noProof/>
        </w:rPr>
        <w:t>(5), 948–957. https://doi.org/10.1542/peds.2013-2867</w:t>
      </w:r>
    </w:p>
    <w:p w14:paraId="58E4287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53</w:t>
      </w:r>
      <w:r w:rsidRPr="00962393">
        <w:rPr>
          <w:rFonts w:cs="Times New Roman"/>
          <w:noProof/>
        </w:rPr>
        <w:t>(4), 213–225. https://doi.org/10.1136/bjsports-2018-100338</w:t>
      </w:r>
    </w:p>
    <w:p w14:paraId="43F22D6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Hossler, P., McAvoy, K., Rossen, E., Schoessler, S., &amp; Thompson, P. (2014). A comprehensive team approach to treating concussions in student athletes. </w:t>
      </w:r>
      <w:r w:rsidRPr="00962393">
        <w:rPr>
          <w:rFonts w:cs="Times New Roman"/>
          <w:i/>
          <w:iCs/>
          <w:noProof/>
        </w:rPr>
        <w:t>National Association of Secondary School Principles</w:t>
      </w:r>
      <w:r w:rsidRPr="00962393">
        <w:rPr>
          <w:rFonts w:cs="Times New Roman"/>
          <w:noProof/>
        </w:rPr>
        <w:t xml:space="preserve">, </w:t>
      </w:r>
      <w:r w:rsidRPr="00962393">
        <w:rPr>
          <w:rFonts w:cs="Times New Roman"/>
          <w:i/>
          <w:iCs/>
          <w:noProof/>
        </w:rPr>
        <w:t>9</w:t>
      </w:r>
      <w:r w:rsidRPr="00962393">
        <w:rPr>
          <w:rFonts w:cs="Times New Roman"/>
          <w:noProof/>
        </w:rPr>
        <w:t>(3), 1–7. https://doi.org/10.1089/acm.2009.0309.In</w:t>
      </w:r>
    </w:p>
    <w:p w14:paraId="3CC5D5F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Iverson, G. L., Gardner, A. J., Terry, D. P., Ponsford, J. L., Sills, A. K., Broshek, D. K., &amp; Solomon, G. S. (2017). Predictors of clinical recovery from concussion: A systematic review.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51</w:t>
      </w:r>
      <w:r w:rsidRPr="00962393">
        <w:rPr>
          <w:rFonts w:cs="Times New Roman"/>
          <w:noProof/>
        </w:rPr>
        <w:t>(12), 941–948. https://doi.org/10.1136/bjsports-2017-097729</w:t>
      </w:r>
    </w:p>
    <w:p w14:paraId="0CAF1C8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Kenzie, E. S., Parks, E. L., Bigler, E. D., Lim, M. M., Chesnutt, J. C., &amp; Wakeland, W. (2017). Concussion as a multi-scale complex system: An interdisciplinary synthesis of current knowledge. </w:t>
      </w:r>
      <w:r w:rsidRPr="00962393">
        <w:rPr>
          <w:rFonts w:cs="Times New Roman"/>
          <w:i/>
          <w:iCs/>
          <w:noProof/>
        </w:rPr>
        <w:t>Frontiers in Neurology</w:t>
      </w:r>
      <w:r w:rsidRPr="00962393">
        <w:rPr>
          <w:rFonts w:cs="Times New Roman"/>
          <w:noProof/>
        </w:rPr>
        <w:t xml:space="preserve">, </w:t>
      </w:r>
      <w:r w:rsidRPr="00962393">
        <w:rPr>
          <w:rFonts w:cs="Times New Roman"/>
          <w:i/>
          <w:iCs/>
          <w:noProof/>
        </w:rPr>
        <w:t>8</w:t>
      </w:r>
      <w:r w:rsidRPr="00962393">
        <w:rPr>
          <w:rFonts w:cs="Times New Roman"/>
          <w:noProof/>
        </w:rPr>
        <w:t>(513), 1–17. https://doi.org/10.3389/fneur.2017.00513</w:t>
      </w:r>
    </w:p>
    <w:p w14:paraId="34E579A6"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Kerr, Z. Y., Zuckerman, S. L., Wasserman, E. B., Covassin, T., Djoko, A., &amp; Dompier, T. P. (2016). Concussion symptoms and return to play time in youth, high school, and college American football athletes. </w:t>
      </w:r>
      <w:r w:rsidRPr="00962393">
        <w:rPr>
          <w:rFonts w:cs="Times New Roman"/>
          <w:i/>
          <w:iCs/>
          <w:noProof/>
        </w:rPr>
        <w:t>JAMA Pediatrics</w:t>
      </w:r>
      <w:r w:rsidRPr="00962393">
        <w:rPr>
          <w:rFonts w:cs="Times New Roman"/>
          <w:noProof/>
        </w:rPr>
        <w:t xml:space="preserve">, </w:t>
      </w:r>
      <w:r w:rsidRPr="00962393">
        <w:rPr>
          <w:rFonts w:cs="Times New Roman"/>
          <w:i/>
          <w:iCs/>
          <w:noProof/>
        </w:rPr>
        <w:t>170</w:t>
      </w:r>
      <w:r w:rsidRPr="00962393">
        <w:rPr>
          <w:rFonts w:cs="Times New Roman"/>
          <w:noProof/>
        </w:rPr>
        <w:t>(7), 647–653. https://doi.org/10.1001/jamapediatrics.2016.0073</w:t>
      </w:r>
    </w:p>
    <w:p w14:paraId="6278A7A6"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Lovell, M. R., Iverson, G. L., Collins, M. W., Podell, K., Johnston, K. M., Pardini, D., Pardini, J., Norwig, J., &amp; Maroon, J. C. (2006). Measurement of symptoms following sports-related </w:t>
      </w:r>
      <w:r w:rsidRPr="00962393">
        <w:rPr>
          <w:rFonts w:cs="Times New Roman"/>
          <w:noProof/>
        </w:rPr>
        <w:lastRenderedPageBreak/>
        <w:t xml:space="preserve">concussion: Reliability and normative data for the post-concussion scale. </w:t>
      </w:r>
      <w:r w:rsidRPr="00962393">
        <w:rPr>
          <w:rFonts w:cs="Times New Roman"/>
          <w:i/>
          <w:iCs/>
          <w:noProof/>
        </w:rPr>
        <w:t>Applied Neuropsychology</w:t>
      </w:r>
      <w:r w:rsidRPr="00962393">
        <w:rPr>
          <w:rFonts w:cs="Times New Roman"/>
          <w:noProof/>
        </w:rPr>
        <w:t xml:space="preserve">, </w:t>
      </w:r>
      <w:r w:rsidRPr="00962393">
        <w:rPr>
          <w:rFonts w:cs="Times New Roman"/>
          <w:i/>
          <w:iCs/>
          <w:noProof/>
        </w:rPr>
        <w:t>13</w:t>
      </w:r>
      <w:r w:rsidRPr="00962393">
        <w:rPr>
          <w:rFonts w:cs="Times New Roman"/>
          <w:noProof/>
        </w:rPr>
        <w:t>(3), 166–174. http://www.ncbi.nlm.nih.gov/sites/entrez?Db=pubmed&amp;Cmd=ShowDetailView&amp;TermToSearch=17361669&amp;ordinalpos=5&amp;itool=EntrezSystem2.PEntrez.Pubmed.Pubmed_ResultsPanel.Pubmed_RVDocSum</w:t>
      </w:r>
    </w:p>
    <w:p w14:paraId="49C47D0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Lowry, R., Haarbauer-Krupa, J. K., Breiding, M. J., Thigpen, S., Rasberry, C. N., &amp; Lee, S. M. (2019). Concussion and academic impairment among U.S. high school students. </w:t>
      </w:r>
      <w:r w:rsidRPr="00962393">
        <w:rPr>
          <w:rFonts w:cs="Times New Roman"/>
          <w:i/>
          <w:iCs/>
          <w:noProof/>
        </w:rPr>
        <w:t>American Journal of Preventive Medicine</w:t>
      </w:r>
      <w:r w:rsidRPr="00962393">
        <w:rPr>
          <w:rFonts w:cs="Times New Roman"/>
          <w:noProof/>
        </w:rPr>
        <w:t xml:space="preserve">, </w:t>
      </w:r>
      <w:r w:rsidRPr="00962393">
        <w:rPr>
          <w:rFonts w:cs="Times New Roman"/>
          <w:i/>
          <w:iCs/>
          <w:noProof/>
        </w:rPr>
        <w:t>57</w:t>
      </w:r>
      <w:r w:rsidRPr="00962393">
        <w:rPr>
          <w:rFonts w:cs="Times New Roman"/>
          <w:noProof/>
        </w:rPr>
        <w:t>(6), 733–740. https://doi.org/10.1016/j.amepre.2019.08.016</w:t>
      </w:r>
    </w:p>
    <w:p w14:paraId="11FE04D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962393">
        <w:rPr>
          <w:rFonts w:cs="Times New Roman"/>
          <w:i/>
          <w:iCs/>
          <w:noProof/>
        </w:rPr>
        <w:t>Concussion</w:t>
      </w:r>
      <w:r w:rsidRPr="00962393">
        <w:rPr>
          <w:rFonts w:cs="Times New Roman"/>
          <w:noProof/>
        </w:rPr>
        <w:t xml:space="preserve">, </w:t>
      </w:r>
      <w:r w:rsidRPr="00962393">
        <w:rPr>
          <w:rFonts w:cs="Times New Roman"/>
          <w:i/>
          <w:iCs/>
          <w:noProof/>
        </w:rPr>
        <w:t>4</w:t>
      </w:r>
      <w:r w:rsidRPr="00962393">
        <w:rPr>
          <w:rFonts w:cs="Times New Roman"/>
          <w:noProof/>
        </w:rPr>
        <w:t>(3). https://doi.org/10.2217/cnc-2019-0005</w:t>
      </w:r>
    </w:p>
    <w:p w14:paraId="590D3B0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McAvoy, K., Eagan-Johnson, B., Dymacek, R., Hooper, S., McCart, M., &amp; Tyler, J. (2020). Establishing consensus for essential elements in returning to learn following a concussion. </w:t>
      </w:r>
      <w:r w:rsidRPr="00962393">
        <w:rPr>
          <w:rFonts w:cs="Times New Roman"/>
          <w:i/>
          <w:iCs/>
          <w:noProof/>
        </w:rPr>
        <w:t>Journal of School Health</w:t>
      </w:r>
      <w:r w:rsidRPr="00962393">
        <w:rPr>
          <w:rFonts w:cs="Times New Roman"/>
          <w:noProof/>
        </w:rPr>
        <w:t xml:space="preserve">, </w:t>
      </w:r>
      <w:r w:rsidRPr="00962393">
        <w:rPr>
          <w:rFonts w:cs="Times New Roman"/>
          <w:i/>
          <w:iCs/>
          <w:noProof/>
        </w:rPr>
        <w:t>90</w:t>
      </w:r>
      <w:r w:rsidRPr="00962393">
        <w:rPr>
          <w:rFonts w:cs="Times New Roman"/>
          <w:noProof/>
        </w:rPr>
        <w:t>(11), 849–858. https://doi.org/10.1111/josh.12949</w:t>
      </w:r>
    </w:p>
    <w:p w14:paraId="6B9F0E0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McAvoy, K., Eagan-Johnson, B., &amp; Halstead, M. (2018). Return to learn: Transitioning to school and through ascending levels of academic support for students following a concussion. </w:t>
      </w:r>
      <w:r w:rsidRPr="00962393">
        <w:rPr>
          <w:rFonts w:cs="Times New Roman"/>
          <w:i/>
          <w:iCs/>
          <w:noProof/>
        </w:rPr>
        <w:t>NeuroRehabilitation</w:t>
      </w:r>
      <w:r w:rsidRPr="00962393">
        <w:rPr>
          <w:rFonts w:cs="Times New Roman"/>
          <w:noProof/>
        </w:rPr>
        <w:t xml:space="preserve">, </w:t>
      </w:r>
      <w:r w:rsidRPr="00962393">
        <w:rPr>
          <w:rFonts w:cs="Times New Roman"/>
          <w:i/>
          <w:iCs/>
          <w:noProof/>
        </w:rPr>
        <w:t>42</w:t>
      </w:r>
      <w:r w:rsidRPr="00962393">
        <w:rPr>
          <w:rFonts w:cs="Times New Roman"/>
          <w:noProof/>
        </w:rPr>
        <w:t>(3), 325–330. https://doi.org/10.3233/NRE-172381</w:t>
      </w:r>
    </w:p>
    <w:p w14:paraId="4FE9239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962393">
        <w:rPr>
          <w:rFonts w:cs="Times New Roman"/>
          <w:noProof/>
        </w:rPr>
        <w:lastRenderedPageBreak/>
        <w:t xml:space="preserve">international conference on concussion in sport held in Berlin, October 2016.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51</w:t>
      </w:r>
      <w:r w:rsidRPr="00962393">
        <w:rPr>
          <w:rFonts w:cs="Times New Roman"/>
          <w:noProof/>
        </w:rPr>
        <w:t>(11), 838–847. https://doi.org/10.1136/bjsports-2017-097699</w:t>
      </w:r>
    </w:p>
    <w:p w14:paraId="3E082390"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Ono, K. E., Burns, T. G., Bearden, D. J., McManus, S. M., King, H., &amp; Reisner, A. (2016). Sex-based differences as a predictor of recovery trajectories in young athletes after a sports-related concussion.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44</w:t>
      </w:r>
      <w:r w:rsidRPr="00962393">
        <w:rPr>
          <w:rFonts w:cs="Times New Roman"/>
          <w:noProof/>
        </w:rPr>
        <w:t>(3), 748–752. https://doi.org/10.1177/0363546515617746</w:t>
      </w:r>
    </w:p>
    <w:p w14:paraId="594929D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Ransom, D. M., Vaughan, C. G., Pratson, L., Sady, M. D., McGill, C. A., &amp; Gioia, G. A. (2015). Academic effects of concussion in children and adolescents. </w:t>
      </w:r>
      <w:r w:rsidRPr="00962393">
        <w:rPr>
          <w:rFonts w:cs="Times New Roman"/>
          <w:i/>
          <w:iCs/>
          <w:noProof/>
        </w:rPr>
        <w:t>Pediatrics</w:t>
      </w:r>
      <w:r w:rsidRPr="00962393">
        <w:rPr>
          <w:rFonts w:cs="Times New Roman"/>
          <w:noProof/>
        </w:rPr>
        <w:t xml:space="preserve">, </w:t>
      </w:r>
      <w:r w:rsidRPr="00962393">
        <w:rPr>
          <w:rFonts w:cs="Times New Roman"/>
          <w:i/>
          <w:iCs/>
          <w:noProof/>
        </w:rPr>
        <w:t>135</w:t>
      </w:r>
      <w:r w:rsidRPr="00962393">
        <w:rPr>
          <w:rFonts w:cs="Times New Roman"/>
          <w:noProof/>
        </w:rPr>
        <w:t>(6), 1043–1050. https://doi.org/10.1542/peds.2014-3434</w:t>
      </w:r>
    </w:p>
    <w:p w14:paraId="66D832B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962393">
        <w:rPr>
          <w:rFonts w:cs="Times New Roman"/>
          <w:i/>
          <w:iCs/>
          <w:noProof/>
        </w:rPr>
        <w:t>MMWR. Morbidity and Mortality Weekly Report</w:t>
      </w:r>
      <w:r w:rsidRPr="00962393">
        <w:rPr>
          <w:rFonts w:cs="Times New Roman"/>
          <w:noProof/>
        </w:rPr>
        <w:t xml:space="preserve">, </w:t>
      </w:r>
      <w:r w:rsidRPr="00962393">
        <w:rPr>
          <w:rFonts w:cs="Times New Roman"/>
          <w:i/>
          <w:iCs/>
          <w:noProof/>
        </w:rPr>
        <w:t>68</w:t>
      </w:r>
      <w:r w:rsidRPr="00962393">
        <w:rPr>
          <w:rFonts w:cs="Times New Roman"/>
          <w:noProof/>
        </w:rPr>
        <w:t>(10), 237–242. http://www.embase.com/search/results?subaction=viewrecord&amp;from=export&amp;id=L626806097%0Ahttp://dx.doi.org/10.15585/mmwr.mm6810a2</w:t>
      </w:r>
    </w:p>
    <w:p w14:paraId="0F1D929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Schatz, P., Pardini, J. E., Lovell, M. R., Collins, M. W., &amp; Podell, K. (2006). Sensitivity and specificity of the ImPACT Test Battery for concussion in athletes. </w:t>
      </w:r>
      <w:r w:rsidRPr="00962393">
        <w:rPr>
          <w:rFonts w:cs="Times New Roman"/>
          <w:i/>
          <w:iCs/>
          <w:noProof/>
        </w:rPr>
        <w:t>Archives of Clinical Neuropsychology</w:t>
      </w:r>
      <w:r w:rsidRPr="00962393">
        <w:rPr>
          <w:rFonts w:cs="Times New Roman"/>
          <w:noProof/>
        </w:rPr>
        <w:t xml:space="preserve">, </w:t>
      </w:r>
      <w:r w:rsidRPr="00962393">
        <w:rPr>
          <w:rFonts w:cs="Times New Roman"/>
          <w:i/>
          <w:iCs/>
          <w:noProof/>
        </w:rPr>
        <w:t>21</w:t>
      </w:r>
      <w:r w:rsidRPr="00962393">
        <w:rPr>
          <w:rFonts w:cs="Times New Roman"/>
          <w:noProof/>
        </w:rPr>
        <w:t>(1), 91–99. https://doi.org/10.1016/j.acn.2005.08.001</w:t>
      </w:r>
    </w:p>
    <w:p w14:paraId="7C8E2A22"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Tamura, K., Furutani, T., Oshiro, R., Oba, Y., Ling, A., &amp; Murata, N. (2020). Concussion recovery timeline of high school athletes using a stepwise return-to-play protocol: Age and sex effects. </w:t>
      </w:r>
      <w:r w:rsidRPr="00962393">
        <w:rPr>
          <w:rFonts w:cs="Times New Roman"/>
          <w:i/>
          <w:iCs/>
          <w:noProof/>
        </w:rPr>
        <w:t>Journal of Athletic Training</w:t>
      </w:r>
      <w:r w:rsidRPr="00962393">
        <w:rPr>
          <w:rFonts w:cs="Times New Roman"/>
          <w:noProof/>
        </w:rPr>
        <w:t xml:space="preserve">, </w:t>
      </w:r>
      <w:r w:rsidRPr="00962393">
        <w:rPr>
          <w:rFonts w:cs="Times New Roman"/>
          <w:i/>
          <w:iCs/>
          <w:noProof/>
        </w:rPr>
        <w:t>55</w:t>
      </w:r>
      <w:r w:rsidRPr="00962393">
        <w:rPr>
          <w:rFonts w:cs="Times New Roman"/>
          <w:noProof/>
        </w:rPr>
        <w:t>(1), 1–4. https://doi.org/10.4085/1062-6050-452-18</w:t>
      </w:r>
    </w:p>
    <w:p w14:paraId="74F354C8"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Wright, J., &amp; Sohlberg, M. M. (2021). The implementation of a personalized dynamic approach </w:t>
      </w:r>
      <w:r w:rsidRPr="00962393">
        <w:rPr>
          <w:rFonts w:cs="Times New Roman"/>
          <w:noProof/>
        </w:rPr>
        <w:lastRenderedPageBreak/>
        <w:t xml:space="preserve">for the management of prolonged concussion symptoms. </w:t>
      </w:r>
      <w:r w:rsidRPr="00962393">
        <w:rPr>
          <w:rFonts w:cs="Times New Roman"/>
          <w:i/>
          <w:iCs/>
          <w:noProof/>
        </w:rPr>
        <w:t>American Journal of Speech-Language Pathology</w:t>
      </w:r>
      <w:r w:rsidRPr="00962393">
        <w:rPr>
          <w:rFonts w:cs="Times New Roman"/>
          <w:noProof/>
        </w:rPr>
        <w:t>, 1–14. https://doi.org/10.1044/2021_ajslp-20-00306</w:t>
      </w:r>
    </w:p>
    <w:p w14:paraId="29869152" w14:textId="3608755E" w:rsidR="007A73E7" w:rsidRPr="00112A34" w:rsidRDefault="007A73E7" w:rsidP="00962393">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E414" w14:textId="77777777" w:rsidR="00756074" w:rsidRDefault="00756074" w:rsidP="006004F2">
      <w:pPr>
        <w:spacing w:line="240" w:lineRule="auto"/>
      </w:pPr>
      <w:r>
        <w:separator/>
      </w:r>
    </w:p>
  </w:endnote>
  <w:endnote w:type="continuationSeparator" w:id="0">
    <w:p w14:paraId="357D921A" w14:textId="77777777" w:rsidR="00756074" w:rsidRDefault="00756074"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E07E1" w14:textId="77777777" w:rsidR="00756074" w:rsidRDefault="00756074" w:rsidP="006004F2">
      <w:pPr>
        <w:spacing w:line="240" w:lineRule="auto"/>
      </w:pPr>
      <w:r>
        <w:separator/>
      </w:r>
    </w:p>
  </w:footnote>
  <w:footnote w:type="continuationSeparator" w:id="0">
    <w:p w14:paraId="09D8DFB0" w14:textId="77777777" w:rsidR="00756074" w:rsidRDefault="00756074"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4242D"/>
    <w:rsid w:val="00054B3D"/>
    <w:rsid w:val="00057026"/>
    <w:rsid w:val="00060BAA"/>
    <w:rsid w:val="0009722B"/>
    <w:rsid w:val="000C6298"/>
    <w:rsid w:val="000D5B19"/>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4A7B"/>
    <w:rsid w:val="002966D4"/>
    <w:rsid w:val="002B39D2"/>
    <w:rsid w:val="002B4DA6"/>
    <w:rsid w:val="002D7474"/>
    <w:rsid w:val="00306F7C"/>
    <w:rsid w:val="0032074C"/>
    <w:rsid w:val="00325B4B"/>
    <w:rsid w:val="00326B33"/>
    <w:rsid w:val="00337782"/>
    <w:rsid w:val="003517C9"/>
    <w:rsid w:val="00352825"/>
    <w:rsid w:val="00360ABA"/>
    <w:rsid w:val="0036214F"/>
    <w:rsid w:val="00372873"/>
    <w:rsid w:val="00381AAA"/>
    <w:rsid w:val="003A2722"/>
    <w:rsid w:val="003B5DF5"/>
    <w:rsid w:val="003C1F9E"/>
    <w:rsid w:val="003C45BC"/>
    <w:rsid w:val="003D7F08"/>
    <w:rsid w:val="003E377B"/>
    <w:rsid w:val="00401692"/>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C0061"/>
    <w:rsid w:val="004C1270"/>
    <w:rsid w:val="004C583D"/>
    <w:rsid w:val="004E2180"/>
    <w:rsid w:val="004F12E0"/>
    <w:rsid w:val="00504B0E"/>
    <w:rsid w:val="00506748"/>
    <w:rsid w:val="00530F97"/>
    <w:rsid w:val="00536745"/>
    <w:rsid w:val="00536CB8"/>
    <w:rsid w:val="0057755C"/>
    <w:rsid w:val="005804A0"/>
    <w:rsid w:val="0058055F"/>
    <w:rsid w:val="0059049D"/>
    <w:rsid w:val="005C1800"/>
    <w:rsid w:val="005D2EA6"/>
    <w:rsid w:val="005E6C20"/>
    <w:rsid w:val="005F4B83"/>
    <w:rsid w:val="005F68E1"/>
    <w:rsid w:val="005F7A57"/>
    <w:rsid w:val="006004F2"/>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B03CD"/>
    <w:rsid w:val="007B0B4E"/>
    <w:rsid w:val="007C0BBE"/>
    <w:rsid w:val="007D2758"/>
    <w:rsid w:val="007F1B66"/>
    <w:rsid w:val="007F276C"/>
    <w:rsid w:val="00803119"/>
    <w:rsid w:val="00820E44"/>
    <w:rsid w:val="008231FF"/>
    <w:rsid w:val="00832CFC"/>
    <w:rsid w:val="00846746"/>
    <w:rsid w:val="00853144"/>
    <w:rsid w:val="00862DA8"/>
    <w:rsid w:val="00864939"/>
    <w:rsid w:val="00865F84"/>
    <w:rsid w:val="00866044"/>
    <w:rsid w:val="008963F6"/>
    <w:rsid w:val="008A19F0"/>
    <w:rsid w:val="008A3862"/>
    <w:rsid w:val="008B23A8"/>
    <w:rsid w:val="008C489A"/>
    <w:rsid w:val="008C5991"/>
    <w:rsid w:val="008C78AC"/>
    <w:rsid w:val="008C7B55"/>
    <w:rsid w:val="009157FC"/>
    <w:rsid w:val="00926C3E"/>
    <w:rsid w:val="00932CBE"/>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EE3"/>
    <w:rsid w:val="00A37638"/>
    <w:rsid w:val="00A5185A"/>
    <w:rsid w:val="00A708CB"/>
    <w:rsid w:val="00AB0346"/>
    <w:rsid w:val="00AB676B"/>
    <w:rsid w:val="00AD7D14"/>
    <w:rsid w:val="00AE124D"/>
    <w:rsid w:val="00AE5920"/>
    <w:rsid w:val="00AF4FD0"/>
    <w:rsid w:val="00B01BBA"/>
    <w:rsid w:val="00B01D2F"/>
    <w:rsid w:val="00B207FA"/>
    <w:rsid w:val="00B42A16"/>
    <w:rsid w:val="00B651ED"/>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33F2"/>
    <w:rsid w:val="00D23C72"/>
    <w:rsid w:val="00D31777"/>
    <w:rsid w:val="00D603DD"/>
    <w:rsid w:val="00D63BFB"/>
    <w:rsid w:val="00D74A06"/>
    <w:rsid w:val="00D74A2B"/>
    <w:rsid w:val="00D84B7F"/>
    <w:rsid w:val="00DA7A9B"/>
    <w:rsid w:val="00DC3890"/>
    <w:rsid w:val="00DC63B4"/>
    <w:rsid w:val="00DD686D"/>
    <w:rsid w:val="00E15818"/>
    <w:rsid w:val="00E22EA6"/>
    <w:rsid w:val="00E31A24"/>
    <w:rsid w:val="00E57D1D"/>
    <w:rsid w:val="00E8553A"/>
    <w:rsid w:val="00E91FF3"/>
    <w:rsid w:val="00E973F4"/>
    <w:rsid w:val="00EA7384"/>
    <w:rsid w:val="00EB0FED"/>
    <w:rsid w:val="00EB664B"/>
    <w:rsid w:val="00EC2EEF"/>
    <w:rsid w:val="00EC7FD6"/>
    <w:rsid w:val="00EE4280"/>
    <w:rsid w:val="00EF5317"/>
    <w:rsid w:val="00F00534"/>
    <w:rsid w:val="00F04D7C"/>
    <w:rsid w:val="00F174DF"/>
    <w:rsid w:val="00F24E7A"/>
    <w:rsid w:val="00F3680D"/>
    <w:rsid w:val="00F37D57"/>
    <w:rsid w:val="00F53BE2"/>
    <w:rsid w:val="00F70048"/>
    <w:rsid w:val="00F8068E"/>
    <w:rsid w:val="00FC00DB"/>
    <w:rsid w:val="00FC071A"/>
    <w:rsid w:val="00FC099C"/>
    <w:rsid w:val="00FC4940"/>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24</Pages>
  <Words>37813</Words>
  <Characters>215539</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119</cp:revision>
  <dcterms:created xsi:type="dcterms:W3CDTF">2021-04-27T21:02:00Z</dcterms:created>
  <dcterms:modified xsi:type="dcterms:W3CDTF">2021-08-03T22:21:00Z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