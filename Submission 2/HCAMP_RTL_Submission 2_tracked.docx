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871E0" w14:textId="169D9873" w:rsidR="00115283" w:rsidRDefault="00C26DF0">
      <w:pPr>
        <w:rPr>
          <w:rFonts w:cs="Times New Roman"/>
        </w:rPr>
      </w:pPr>
    </w:p>
    <w:p w14:paraId="0BA52CFA" w14:textId="77777777" w:rsidR="00B107FC" w:rsidRDefault="00B107FC" w:rsidP="00B107FC">
      <w:pPr>
        <w:rPr>
          <w:rFonts w:cs="Times New Roman"/>
        </w:rPr>
      </w:pPr>
    </w:p>
    <w:p w14:paraId="205BE039" w14:textId="5ABB16DC" w:rsidR="00126217" w:rsidRDefault="007A796E" w:rsidP="00B107FC">
      <w:pPr>
        <w:jc w:val="center"/>
        <w:rPr>
          <w:rFonts w:cs="Times New Roman"/>
        </w:rPr>
      </w:pPr>
      <w:r w:rsidRPr="00E569D3">
        <w:rPr>
          <w:rFonts w:cs="Times New Roman"/>
        </w:rPr>
        <w:t>A Retrospective Review of Concussion Symptom Reporting and Trajectory Data across the State of Hawaii</w:t>
      </w:r>
      <w:r w:rsidR="003A5CB9">
        <w:rPr>
          <w:rFonts w:cs="Times New Roman"/>
        </w:rPr>
        <w:t xml:space="preserve">: </w:t>
      </w:r>
      <w:r w:rsidRPr="00E569D3">
        <w:rPr>
          <w:rFonts w:cs="Times New Roman"/>
        </w:rPr>
        <w:t>Influence on the Future of Return-to-Learn</w:t>
      </w:r>
    </w:p>
    <w:p w14:paraId="5668DDEC" w14:textId="10168513" w:rsidR="00B107FC" w:rsidRDefault="00B107FC" w:rsidP="00B107FC">
      <w:pPr>
        <w:jc w:val="center"/>
        <w:rPr>
          <w:rFonts w:cs="Times New Roman"/>
        </w:rPr>
      </w:pPr>
    </w:p>
    <w:p w14:paraId="4AFBD150" w14:textId="4236D63F" w:rsidR="00B107FC" w:rsidRDefault="00B107FC" w:rsidP="00B107FC">
      <w:pPr>
        <w:jc w:val="center"/>
        <w:rPr>
          <w:rFonts w:cs="Times New Roman"/>
        </w:rPr>
      </w:pPr>
      <w:r>
        <w:rPr>
          <w:rFonts w:cs="Times New Roman"/>
        </w:rPr>
        <w:t>Jim Wright, PhD, CCC-SLP</w:t>
      </w:r>
    </w:p>
    <w:p w14:paraId="4CC5FB9D" w14:textId="019A12CA" w:rsidR="00B107FC" w:rsidRDefault="00B107FC" w:rsidP="00B107FC">
      <w:pPr>
        <w:jc w:val="center"/>
        <w:rPr>
          <w:rFonts w:cs="Times New Roman"/>
        </w:rPr>
      </w:pPr>
      <w:r>
        <w:rPr>
          <w:rFonts w:cs="Times New Roman"/>
        </w:rPr>
        <w:t>Troy Furutani, MS, ATC</w:t>
      </w:r>
    </w:p>
    <w:p w14:paraId="620D9134" w14:textId="77777777" w:rsidR="00B107FC" w:rsidRDefault="00B107FC" w:rsidP="00B107FC">
      <w:pPr>
        <w:jc w:val="center"/>
      </w:pPr>
      <w:r>
        <w:t>McKay More Sohlberg PhD, CCC-SLP</w:t>
      </w:r>
    </w:p>
    <w:p w14:paraId="0ECF735A" w14:textId="10B70695" w:rsidR="00B107FC" w:rsidRDefault="00B107FC" w:rsidP="00B107FC">
      <w:pPr>
        <w:jc w:val="center"/>
        <w:rPr>
          <w:rFonts w:cs="Times New Roman"/>
        </w:rPr>
      </w:pPr>
      <w:r>
        <w:rPr>
          <w:rFonts w:cs="Times New Roman"/>
        </w:rPr>
        <w:t>Pauline Mashima, PhD, CCC-SLP</w:t>
      </w:r>
    </w:p>
    <w:p w14:paraId="15F10C45" w14:textId="4D915B79" w:rsidR="00B107FC" w:rsidRDefault="00B107FC" w:rsidP="00B107FC">
      <w:pPr>
        <w:jc w:val="center"/>
        <w:rPr>
          <w:rFonts w:cs="Times New Roman"/>
        </w:rPr>
      </w:pPr>
      <w:r>
        <w:rPr>
          <w:rFonts w:cs="Times New Roman"/>
        </w:rPr>
        <w:t>Nathan Murata, PhD</w:t>
      </w:r>
    </w:p>
    <w:p w14:paraId="5C6F14E9" w14:textId="2C821453" w:rsidR="00B107FC" w:rsidRDefault="00B107FC" w:rsidP="00B107FC">
      <w:pPr>
        <w:jc w:val="center"/>
        <w:rPr>
          <w:rFonts w:cs="Times New Roman"/>
        </w:rPr>
      </w:pPr>
    </w:p>
    <w:p w14:paraId="15527A4A" w14:textId="38CC9AB9" w:rsidR="00B107FC" w:rsidRDefault="00B107FC" w:rsidP="00B107FC">
      <w:pPr>
        <w:rPr>
          <w:rFonts w:cs="Times New Roman"/>
          <w:i/>
          <w:iCs/>
        </w:rPr>
      </w:pPr>
      <w:r>
        <w:rPr>
          <w:rFonts w:cs="Times New Roman"/>
        </w:rPr>
        <w:tab/>
      </w:r>
      <w:r>
        <w:rPr>
          <w:rFonts w:cs="Times New Roman"/>
          <w:b/>
          <w:bCs/>
          <w:i/>
          <w:iCs/>
        </w:rPr>
        <w:t xml:space="preserve">Author Affiliation: </w:t>
      </w:r>
      <w:r>
        <w:rPr>
          <w:rFonts w:cs="Times New Roman"/>
          <w:i/>
          <w:iCs/>
        </w:rPr>
        <w:t>Department of Communication Disorders and Sciences, University of Oregon, Eugene, Oregon (Drs. Wright and Sohlberg); Department of Kinesiology and Rehabilitation Science and the Hawaii Concussion Awareness and Management Program (Mr. Furutani and Dr. Murata); Department of Communication Sciences and Disorders (Dr. Mashima), University of Hawaii at Manoa, Honolulu, Hawaii</w:t>
      </w:r>
    </w:p>
    <w:p w14:paraId="1DA64897" w14:textId="77777777" w:rsidR="00C02CFC" w:rsidRDefault="00C02CFC" w:rsidP="00C02CFC">
      <w:pPr>
        <w:ind w:firstLine="720"/>
        <w:rPr>
          <w:b/>
          <w:bCs/>
          <w:i/>
          <w:iCs/>
        </w:rPr>
      </w:pPr>
    </w:p>
    <w:p w14:paraId="6419E6A1" w14:textId="764DB1AE" w:rsidR="00C02CFC" w:rsidRPr="00144C2A" w:rsidRDefault="00C02CFC" w:rsidP="00C02CFC">
      <w:pPr>
        <w:ind w:firstLine="720"/>
        <w:rPr>
          <w:i/>
          <w:iCs/>
        </w:rPr>
      </w:pPr>
      <w:r w:rsidRPr="00AE5B74">
        <w:rPr>
          <w:b/>
          <w:bCs/>
          <w:i/>
          <w:iCs/>
        </w:rPr>
        <w:t>Corresponding Author:</w:t>
      </w:r>
      <w:r>
        <w:rPr>
          <w:b/>
          <w:bCs/>
          <w:i/>
          <w:iCs/>
        </w:rPr>
        <w:t xml:space="preserve"> </w:t>
      </w:r>
      <w:r w:rsidRPr="00144C2A">
        <w:rPr>
          <w:i/>
          <w:iCs/>
        </w:rPr>
        <w:t xml:space="preserve">Jim Wright, M.A., CCC-SLP, Department of Communication Disorders &amp; Sciences, University of Oregon, 5284 University of Oregon, Eugene, OR 97403. (jwrigh16@uoregon.edu) </w:t>
      </w:r>
    </w:p>
    <w:p w14:paraId="50B193A4" w14:textId="77777777" w:rsidR="00C02CFC" w:rsidRPr="00144C2A" w:rsidRDefault="00C02CFC" w:rsidP="00C02CFC">
      <w:r>
        <w:rPr>
          <w:b/>
          <w:bCs/>
          <w:i/>
          <w:iCs/>
        </w:rPr>
        <w:tab/>
        <w:t xml:space="preserve">Conflict of Interest Statement: </w:t>
      </w:r>
      <w:r>
        <w:t xml:space="preserve">There are no conflicts of interest. </w:t>
      </w:r>
    </w:p>
    <w:p w14:paraId="4779DCA9" w14:textId="77777777" w:rsidR="00C02CFC" w:rsidRDefault="00C02CFC" w:rsidP="00C02CFC">
      <w:r>
        <w:rPr>
          <w:b/>
          <w:bCs/>
          <w:i/>
          <w:iCs/>
        </w:rPr>
        <w:tab/>
        <w:t xml:space="preserve">Funding Statement: </w:t>
      </w:r>
      <w:r>
        <w:t xml:space="preserve">The authors did not receive funding for the completion of this work. </w:t>
      </w:r>
    </w:p>
    <w:p w14:paraId="6A38AABA" w14:textId="5AA1B16A" w:rsidR="00C02CFC" w:rsidRDefault="00C02CFC" w:rsidP="006065DB">
      <w:pPr>
        <w:spacing w:line="240" w:lineRule="auto"/>
        <w:rPr>
          <w:rFonts w:cs="Times New Roman"/>
        </w:rPr>
      </w:pPr>
    </w:p>
    <w:p w14:paraId="082003A8" w14:textId="7229F63F" w:rsidR="006065DB" w:rsidRDefault="006065DB" w:rsidP="006065DB">
      <w:pPr>
        <w:spacing w:line="240" w:lineRule="auto"/>
        <w:rPr>
          <w:rFonts w:cs="Times New Roman"/>
        </w:rPr>
      </w:pPr>
    </w:p>
    <w:p w14:paraId="3092816C" w14:textId="77777777" w:rsidR="006065DB" w:rsidRDefault="006065DB" w:rsidP="006065DB">
      <w:pPr>
        <w:spacing w:line="240" w:lineRule="auto"/>
        <w:jc w:val="center"/>
        <w:rPr>
          <w:rFonts w:cs="Times New Roman"/>
          <w:b/>
          <w:bCs/>
        </w:rPr>
      </w:pPr>
      <w:r>
        <w:rPr>
          <w:rFonts w:cs="Times New Roman"/>
          <w:b/>
          <w:bCs/>
        </w:rPr>
        <w:lastRenderedPageBreak/>
        <w:t>Abstract</w:t>
      </w:r>
    </w:p>
    <w:p w14:paraId="4FCBB1D9" w14:textId="77777777" w:rsidR="006065DB" w:rsidRDefault="006065DB" w:rsidP="006065DB">
      <w:pPr>
        <w:spacing w:line="240" w:lineRule="auto"/>
        <w:jc w:val="center"/>
        <w:rPr>
          <w:rFonts w:cs="Times New Roman"/>
          <w:b/>
          <w:bCs/>
        </w:rPr>
      </w:pPr>
    </w:p>
    <w:p w14:paraId="4ED8C739" w14:textId="69EC76D4" w:rsidR="006065DB" w:rsidRDefault="006065DB" w:rsidP="006065DB">
      <w:pPr>
        <w:rPr>
          <w:rFonts w:cs="Times New Roman"/>
        </w:rPr>
      </w:pPr>
      <w:r>
        <w:rPr>
          <w:rFonts w:cs="Times New Roman"/>
          <w:b/>
          <w:bCs/>
        </w:rPr>
        <w:t>Purpose:</w:t>
      </w:r>
      <w:r>
        <w:rPr>
          <w:rFonts w:cs="Times New Roman"/>
        </w:rPr>
        <w:t xml:space="preserve"> The purpose of this retrospective study was to investigate the trajectories of symptoms during concussion recovery and to investigate whether symptom cluster severity ratings are different between sexes. </w:t>
      </w:r>
      <w:r>
        <w:rPr>
          <w:rFonts w:cs="Times New Roman"/>
          <w:b/>
          <w:bCs/>
        </w:rPr>
        <w:t xml:space="preserve">Method: </w:t>
      </w:r>
      <w:r w:rsidR="00171158">
        <w:rPr>
          <w:rFonts w:cs="Times New Roman"/>
        </w:rPr>
        <w:t xml:space="preserve">This study consisted of retrospective analyses of concussion data from adolescent athletes ages 13 through 18 who sustained concussions between the 2007-2008 and 2019-2020 academic school years in the State of Hawaii. </w:t>
      </w:r>
      <w:r w:rsidR="00BF7479">
        <w:rPr>
          <w:rFonts w:cs="Times New Roman"/>
        </w:rPr>
        <w:t xml:space="preserve">A total of </w:t>
      </w:r>
      <w:r w:rsidR="00171158">
        <w:rPr>
          <w:rFonts w:cs="Times New Roman"/>
        </w:rPr>
        <w:t>18,294 injuries were identified for analysis, which were divided into four groups corresponding to the number of Immediate Post-Concussion Assessment and Cognitive Testing (ImPACT) post-injury tests completed. The primary outcome measure analyzed was the Post-Concussion Symptom Scale (PCSS), which was rated during every ImPACT test completion. PCSS severity ratings were rescaled with a min-max normalization</w:t>
      </w:r>
      <w:r w:rsidR="00055A38">
        <w:rPr>
          <w:rFonts w:cs="Times New Roman"/>
        </w:rPr>
        <w:t xml:space="preserve">, ratings were organized by symptom cluster, and a series of two-way between-subjects analysis of variance (ANOVA) were calculated to evaluate a potential interaction effect between symptom cluster severity rating and sex. </w:t>
      </w:r>
      <w:r w:rsidR="00055A38">
        <w:rPr>
          <w:rFonts w:cs="Times New Roman"/>
          <w:b/>
          <w:bCs/>
        </w:rPr>
        <w:t xml:space="preserve">Results: </w:t>
      </w:r>
      <w:r w:rsidR="00055A38">
        <w:rPr>
          <w:rFonts w:cs="Times New Roman"/>
        </w:rPr>
        <w:t xml:space="preserve">Students consistently rated symptoms from the headache-migraine, sleep, and cognitive clusters with the highest severity and frequency. Females were observed to rate symptoms with higher severity than males across direct comparison of symptom clusters. Students who completed multiple ImPACT tests during recovery reported significantly higher symptom severity at the time of post-injury test one. </w:t>
      </w:r>
      <w:r w:rsidR="00055A38">
        <w:rPr>
          <w:rFonts w:cs="Times New Roman"/>
          <w:b/>
          <w:bCs/>
        </w:rPr>
        <w:t xml:space="preserve">Conclusions: </w:t>
      </w:r>
      <w:r w:rsidR="0025040A">
        <w:rPr>
          <w:rFonts w:cs="Times New Roman"/>
        </w:rPr>
        <w:t>The r</w:t>
      </w:r>
      <w:r w:rsidR="00055A38">
        <w:rPr>
          <w:rFonts w:cs="Times New Roman"/>
        </w:rPr>
        <w:t xml:space="preserve">esults aligned with previous research evaluating symptom reporting between sexes and symptom type. </w:t>
      </w:r>
      <w:r w:rsidR="0025040A">
        <w:rPr>
          <w:rFonts w:cs="Times New Roman"/>
        </w:rPr>
        <w:t xml:space="preserve">Implications for how the results of symptom severity trends and trajectories may influence the development of empirically driven return-to-learn (RTL) guidelines are discussed. </w:t>
      </w:r>
    </w:p>
    <w:p w14:paraId="02D79CA8" w14:textId="251DBBAA" w:rsidR="00BF7479" w:rsidRPr="00BF7479" w:rsidRDefault="00BF7479" w:rsidP="006065DB">
      <w:pPr>
        <w:rPr>
          <w:rFonts w:cs="Times New Roman"/>
          <w:i/>
          <w:iCs/>
        </w:rPr>
      </w:pPr>
      <w:r>
        <w:rPr>
          <w:rFonts w:cs="Times New Roman"/>
          <w:b/>
          <w:bCs/>
          <w:i/>
          <w:iCs/>
        </w:rPr>
        <w:t>Keywords</w:t>
      </w:r>
      <w:r>
        <w:rPr>
          <w:rFonts w:cs="Times New Roman"/>
          <w:b/>
          <w:bCs/>
        </w:rPr>
        <w:t>:</w:t>
      </w:r>
      <w:r>
        <w:rPr>
          <w:rFonts w:cs="Times New Roman"/>
        </w:rPr>
        <w:t xml:space="preserve"> </w:t>
      </w:r>
      <w:r>
        <w:rPr>
          <w:rFonts w:cs="Times New Roman"/>
          <w:i/>
          <w:iCs/>
        </w:rPr>
        <w:t>concussion symptom severity and trajectory; Post-Concussion Symptom Scale (PCSS); return-to-learn (RTL)</w:t>
      </w:r>
    </w:p>
    <w:p w14:paraId="471F2537" w14:textId="40F7653A" w:rsidR="00126217" w:rsidRDefault="006065DB" w:rsidP="00BF7479">
      <w:pPr>
        <w:spacing w:line="240" w:lineRule="auto"/>
        <w:jc w:val="center"/>
        <w:rPr>
          <w:b/>
          <w:bCs/>
        </w:rPr>
      </w:pPr>
      <w:r>
        <w:rPr>
          <w:rFonts w:cs="Times New Roman"/>
          <w:b/>
          <w:bCs/>
        </w:rPr>
        <w:br w:type="page"/>
      </w:r>
      <w:r w:rsidR="00126217" w:rsidRPr="00C02CFC">
        <w:rPr>
          <w:b/>
          <w:bCs/>
        </w:rPr>
        <w:lastRenderedPageBreak/>
        <w:t>Introduction</w:t>
      </w:r>
    </w:p>
    <w:p w14:paraId="6DF3292D" w14:textId="77777777" w:rsidR="00BF7479" w:rsidRPr="00C02CFC" w:rsidRDefault="00BF7479" w:rsidP="00BF7479">
      <w:pPr>
        <w:spacing w:line="240" w:lineRule="auto"/>
        <w:rPr>
          <w:rFonts w:cs="Times New Roman"/>
          <w:b/>
          <w:bCs/>
        </w:rPr>
      </w:pPr>
    </w:p>
    <w:p w14:paraId="45AE0182" w14:textId="0EB0013C" w:rsidR="00CB05E6" w:rsidRDefault="005804A0" w:rsidP="005804A0">
      <w:pPr>
        <w:pStyle w:val="Heading1"/>
        <w:jc w:val="left"/>
        <w:rPr>
          <w:b w:val="0"/>
          <w:bCs w:val="0"/>
        </w:rPr>
      </w:pPr>
      <w:r>
        <w:rPr>
          <w:b w:val="0"/>
          <w:bCs w:val="0"/>
        </w:rPr>
        <w:tab/>
      </w:r>
      <w:ins w:id="0" w:author="Jim Wright" w:date="2021-10-06T13:00:00Z">
        <w:r w:rsidR="00C92B82">
          <w:rPr>
            <w:b w:val="0"/>
            <w:bCs w:val="0"/>
          </w:rPr>
          <w:t xml:space="preserve">The </w:t>
        </w:r>
        <w:r w:rsidR="004D0D10">
          <w:rPr>
            <w:b w:val="0"/>
            <w:bCs w:val="0"/>
          </w:rPr>
          <w:t>annual incidence of traumatic brain injuries</w:t>
        </w:r>
      </w:ins>
      <w:ins w:id="1" w:author="Jim Wright" w:date="2021-10-06T13:03:00Z">
        <w:r w:rsidR="004D0D10">
          <w:rPr>
            <w:b w:val="0"/>
            <w:bCs w:val="0"/>
          </w:rPr>
          <w:t xml:space="preserve"> (TBI)</w:t>
        </w:r>
      </w:ins>
      <w:ins w:id="2" w:author="Jim Wright" w:date="2021-10-06T13:00:00Z">
        <w:r w:rsidR="004D0D10">
          <w:rPr>
            <w:b w:val="0"/>
            <w:bCs w:val="0"/>
          </w:rPr>
          <w:t xml:space="preserve"> in the United States (US) </w:t>
        </w:r>
      </w:ins>
      <w:ins w:id="3" w:author="Jim Wright" w:date="2021-10-06T13:01:00Z">
        <w:r w:rsidR="004D0D10">
          <w:rPr>
            <w:b w:val="0"/>
            <w:bCs w:val="0"/>
          </w:rPr>
          <w:t>is estimated to be 538/100,000 individuals</w:t>
        </w:r>
      </w:ins>
      <w:ins w:id="4" w:author="Jim Wright" w:date="2021-10-06T13:02:00Z">
        <w:r w:rsidR="004D0D10">
          <w:rPr>
            <w:b w:val="0"/>
            <w:bCs w:val="0"/>
          </w:rPr>
          <w:t>, and the Centers for Disease Control and Prevention has reported that as many as 3.8 million sport-</w:t>
        </w:r>
      </w:ins>
      <w:ins w:id="5" w:author="Jim Wright" w:date="2021-10-06T13:03:00Z">
        <w:r w:rsidR="004D0D10">
          <w:rPr>
            <w:b w:val="0"/>
            <w:bCs w:val="0"/>
          </w:rPr>
          <w:t xml:space="preserve">related TBIs occur annually, where the vast majority of injuries are classified as concussions </w:t>
        </w:r>
      </w:ins>
      <w:r w:rsidR="004D0D10">
        <w:rPr>
          <w:b w:val="0"/>
          <w:bCs w:val="0"/>
        </w:rPr>
        <w:fldChar w:fldCharType="begin" w:fldLock="1"/>
      </w:r>
      <w:r w:rsidR="000D3CC2">
        <w:rPr>
          <w:b w:val="0"/>
          <w:bCs w:val="0"/>
        </w:rPr>
        <w:instrText>ADDIN CSL_CITATION {"citationItems":[{"id":"ITEM-1","itemData":{"DOI":"10.1016/j.spen.2019.03.003","ISSN":"15580776","PMID":"31235026","abstract":"The term “concussion” is often ambiguous for patients and caregivers, and likewise for many practitioners the definition remains imprecise. Our understanding of concussion over the last several years has grown and evolved due to the extensive data that is now being collected, and similarly, our definition of the term should too. While there is now more data and literature becoming available regarding pediatric concussion, it seems that there remains a lack of clarity and agreement about the definition and classification of concussion. This article aims to provide a brief review of the available literature on pediatric concussion definition and classifications, and hopefully present the most recent precise and accepted definition and classification system. Surely the definition of concussion will continue to evolve as new knowledge develops.","author":[{"dropping-particle":"","family":"Kazl","given":"Cassandra","non-dropping-particle":"","parse-names":false,"suffix":""},{"dropping-particle":"","family":"Torres","given":"Alcy","non-dropping-particle":"","parse-names":false,"suffix":""}],"container-title":"Seminars in Pediatric Neurology","id":"ITEM-1","issued":{"date-parts":[["2019"]]},"page":"9-13","publisher":"Elsevier Inc.","title":"Definition, classification, and epidemiology of concussion","type":"article-journal","volume":"30"},"uris":["http://www.mendeley.com/documents/?uuid=9ebd4e21-c399-4143-9065-cec6ab8e5f19"]}],"mendeley":{"formattedCitation":"(Kazl &amp; Torres, 2019)","plainTextFormattedCitation":"(Kazl &amp; Torres, 2019)","previouslyFormattedCitation":"(Kazl &amp; Torres, 2019)"},"properties":{"noteIndex":0},"schema":"https://github.com/citation-style-language/schema/raw/master/csl-citation.json"}</w:instrText>
      </w:r>
      <w:r w:rsidR="004D0D10">
        <w:rPr>
          <w:b w:val="0"/>
          <w:bCs w:val="0"/>
        </w:rPr>
        <w:fldChar w:fldCharType="separate"/>
      </w:r>
      <w:r w:rsidR="004D0D10" w:rsidRPr="004D0D10">
        <w:rPr>
          <w:b w:val="0"/>
          <w:bCs w:val="0"/>
          <w:noProof/>
        </w:rPr>
        <w:t>(Kazl &amp; Torres, 2019)</w:t>
      </w:r>
      <w:r w:rsidR="004D0D10">
        <w:rPr>
          <w:b w:val="0"/>
          <w:bCs w:val="0"/>
        </w:rPr>
        <w:fldChar w:fldCharType="end"/>
      </w:r>
      <w:ins w:id="6" w:author="Jim Wright" w:date="2021-10-06T13:05:00Z">
        <w:r w:rsidR="004D0D10">
          <w:rPr>
            <w:b w:val="0"/>
            <w:bCs w:val="0"/>
          </w:rPr>
          <w:t xml:space="preserve">. </w:t>
        </w:r>
      </w:ins>
      <w:del w:id="7" w:author="Jim Wright" w:date="2021-10-06T13:05:00Z">
        <w:r w:rsidDel="004D0D10">
          <w:rPr>
            <w:b w:val="0"/>
            <w:bCs w:val="0"/>
          </w:rPr>
          <w:delText>Annually, individuals in the United States</w:delText>
        </w:r>
        <w:r w:rsidR="005E6C20" w:rsidDel="004D0D10">
          <w:rPr>
            <w:b w:val="0"/>
            <w:bCs w:val="0"/>
          </w:rPr>
          <w:delText xml:space="preserve"> (US)</w:delText>
        </w:r>
        <w:r w:rsidDel="004D0D10">
          <w:rPr>
            <w:b w:val="0"/>
            <w:bCs w:val="0"/>
          </w:rPr>
          <w:delText xml:space="preserve"> sustain 1.7 million traumatic brain injuries with 70-90% of all injuries classified as concussion </w:delText>
        </w:r>
        <w:r w:rsidDel="004D0D10">
          <w:rPr>
            <w:b w:val="0"/>
            <w:bCs w:val="0"/>
          </w:rPr>
          <w:fldChar w:fldCharType="begin" w:fldLock="1"/>
        </w:r>
        <w:r w:rsidR="005E6C20" w:rsidRPr="004D0D10" w:rsidDel="004D0D10">
          <w:rPr>
            <w:b w:val="0"/>
            <w:bCs w:val="0"/>
          </w:rPr>
          <w:delInstrText>ADDIN CSL_CITATION {"citationItems":[{"id":"ITEM-1","itemData":{"DOI":"10.1080/02699052.2020.1797168","ISSN":"1362301X","PMID":"32715768","abstract":"Objectives: Mild traumatic brain injury (mTBI) is a controversial and under-researched area, despite most traumatic brain injuries being classed as mild. Our objective was to review the evidence underpinning these approaches to treat mTBI including educational, psychological, rehabilitative and pharmacological approaches and discuss their efficacy. Methods: A systematic review of literature was carried out using Web of science, Scopus, Medline, Pubmed, Cinahl, and PsychInfo databases. Randomized Controlled Trials (RCTs) looking at treatment outcome in mTBI for adults were included, published between 1980 and 2019. Methodological quality of the studies was reviewed using the Scottish Intercollegiate Guideline Network (SIGN) checklist for RCTs. Results: Searches identified 3993 studies, of which 25 met inclusion criteria, and a total number of participants of 3213. Mean age was 35, and 59% male. Ten studies had &lt;100 participants, 15 studies 100–395. Studies were grouped into education and early intervention, rehabilitation (8), psychological interventions (4), and pharmacotherapy (4). Inconsistency of definitions and outcome measures used precluded meta-analysis. Conclusions: Traditional education and reassurance can no longer be recommended as having the best evidence base for efficacy as compared to psychological and rehabilitative approaches, and guidelines should begin to reflect this.","author":[{"dropping-particle":"","family":"Arbabi","given":"M.","non-dropping-particle":"","parse-names":false,"suffix":""},{"dropping-particle":"","family":"Sheldon","given":"R. J.G.","non-dropping-particle":"","parse-names":false,"suffix":""},{"dropping-particle":"","family":"Bahadoran","given":"P.","non-dropping-particle":"","parse-names":false,"suffix":""},{"dropping-particle":"","family":"Smith","given":"J. G.","non-dropping-particle":"","parse-names":false,"suffix":""},{"dropping-particle":"","family":"Poole","given":"N.","non-dropping-particle":"","parse-names":false,"suffix":""},{"dropping-particle":"","family":"Agrawal","given":"N.","non-dropping-particle":"","parse-names":false,"suffix":""}],"container-title":"Brain Injury","id":"ITEM-1","issue":"9","issued":{"date-parts":[["2020"]]},"page":"1139-1149","publisher":"Taylor &amp; Francis","title":"Treatment outcomes in mild traumatic brain injury: a systematic review of randomized controlled trials","type":"article-journal","volume":"34"},"uris":["http://www.mendeley.com/documents/?uuid=22d62092-50c0-413f-ab60-b580070b42e3"]}],"mendeley":{"formattedCitation":"(Arbabi et al., 2020)","plainTextFormattedCitation":"(Arbabi et al., 2020)","previouslyFormattedCitation":"(Arbabi et al., 2020)"},"properties":{"noteIndex":0},"schema":"https://github.com/citation-style-language/schema/raw/master/csl-citation.json"}</w:delInstrText>
        </w:r>
        <w:r w:rsidDel="004D0D10">
          <w:rPr>
            <w:b w:val="0"/>
            <w:bCs w:val="0"/>
          </w:rPr>
          <w:fldChar w:fldCharType="separate"/>
        </w:r>
        <w:r w:rsidRPr="004D0D10" w:rsidDel="004D0D10">
          <w:rPr>
            <w:b w:val="0"/>
            <w:bCs w:val="0"/>
            <w:noProof/>
          </w:rPr>
          <w:delText>(Arbabi et al., 2020)</w:delText>
        </w:r>
        <w:r w:rsidDel="004D0D10">
          <w:rPr>
            <w:b w:val="0"/>
            <w:bCs w:val="0"/>
          </w:rPr>
          <w:fldChar w:fldCharType="end"/>
        </w:r>
        <w:r w:rsidDel="004D0D10">
          <w:rPr>
            <w:b w:val="0"/>
            <w:bCs w:val="0"/>
          </w:rPr>
          <w:delText>.</w:delText>
        </w:r>
        <w:r w:rsidR="00864939" w:rsidDel="004D0D10">
          <w:rPr>
            <w:b w:val="0"/>
            <w:bCs w:val="0"/>
          </w:rPr>
          <w:delText xml:space="preserve"> </w:delText>
        </w:r>
        <w:r w:rsidR="00CE4E21" w:rsidDel="004D0D10">
          <w:rPr>
            <w:b w:val="0"/>
            <w:bCs w:val="0"/>
          </w:rPr>
          <w:delText xml:space="preserve">Between the years of 2010-2016, an average of 283,000 children </w:delText>
        </w:r>
        <w:r w:rsidR="00294A7B" w:rsidDel="004D0D10">
          <w:rPr>
            <w:b w:val="0"/>
            <w:bCs w:val="0"/>
          </w:rPr>
          <w:delText>under 18 years of age</w:delText>
        </w:r>
        <w:r w:rsidR="00CE4E21" w:rsidDel="004D0D10">
          <w:rPr>
            <w:b w:val="0"/>
            <w:bCs w:val="0"/>
          </w:rPr>
          <w:delText xml:space="preserve"> years sought emergency department (ED) care for sports- and recreation-related TBIs </w:delText>
        </w:r>
        <w:r w:rsidR="00CE4E21" w:rsidDel="004D0D10">
          <w:rPr>
            <w:b w:val="0"/>
            <w:bCs w:val="0"/>
          </w:rPr>
          <w:fldChar w:fldCharType="begin" w:fldLock="1"/>
        </w:r>
        <w:r w:rsidR="00CE4E21" w:rsidDel="004D0D10">
          <w:rPr>
            <w:b w:val="0"/>
            <w:bCs w:val="0"/>
          </w:rPr>
          <w:del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delInstrText>
        </w:r>
        <w:r w:rsidR="00CE4E21" w:rsidDel="004D0D10">
          <w:rPr>
            <w:b w:val="0"/>
            <w:bCs w:val="0"/>
          </w:rPr>
          <w:fldChar w:fldCharType="separate"/>
        </w:r>
        <w:r w:rsidR="00CE4E21" w:rsidRPr="00CE4E21" w:rsidDel="004D0D10">
          <w:rPr>
            <w:b w:val="0"/>
            <w:bCs w:val="0"/>
            <w:noProof/>
          </w:rPr>
          <w:delText>(Sarmiento et al., 2019)</w:delText>
        </w:r>
        <w:r w:rsidR="00CE4E21" w:rsidDel="004D0D10">
          <w:rPr>
            <w:b w:val="0"/>
            <w:bCs w:val="0"/>
          </w:rPr>
          <w:fldChar w:fldCharType="end"/>
        </w:r>
        <w:r w:rsidR="00CE4E21" w:rsidDel="004D0D10">
          <w:rPr>
            <w:b w:val="0"/>
            <w:bCs w:val="0"/>
          </w:rPr>
          <w:delText xml:space="preserve">. </w:delText>
        </w:r>
      </w:del>
      <w:r w:rsidR="00CE4E21">
        <w:rPr>
          <w:b w:val="0"/>
          <w:bCs w:val="0"/>
        </w:rPr>
        <w:t xml:space="preserve">The highest injury rates have been identified in males and children ages 10-14 and 15-17 years, and activities associated with the highest rates of ED visits include football, bicycling, basketball, playground activities, and soccer </w:t>
      </w:r>
      <w:r w:rsidR="00CE4E21">
        <w:rPr>
          <w:b w:val="0"/>
          <w:bCs w:val="0"/>
        </w:rPr>
        <w:fldChar w:fldCharType="begin" w:fldLock="1"/>
      </w:r>
      <w:r w:rsidR="00435AE6">
        <w:rPr>
          <w:b w:val="0"/>
          <w:bCs w:val="0"/>
        </w:rPr>
        <w:instrText>ADDIN CSL_CITATION {"citationItems":[{"id":"ITEM-1","itemData":{"ISSN":"1545-861X","abstract":"Traumatic brain injuries (TBIs), including concussions, are at the forefront of public concern about athletic injuries sustained by children. Caused by an impact to the head or body, a TBI can lead to emotional, physiologic, and cognitive sequelae in children (1). Physiologic factors (such as a child's developing nervous system and thinner cranial bones) might place children at increased risk for TBI (2,3). A previous study demonstrated that 70% of emergency department (ED) visits for sports- and recreation-related TBIs (SRR-TBIs) were among children (4). Because surveillance data can help develop prevention efforts, CDC analyzed data from the National Electronic Injury Surveillance System-All Injury Program (NEISS-AIP)* by examining SRR-TBI ED visits during 2010-2016. An average of 283,000 children aged &lt;18 years sought care in EDs each year for SRR-TBIs, with overall rates leveling off in recent years. The highest rates were among males and children aged 10-14 and 15-17 years. TBIs sustained in contact sports accounted for approximately 45% of all SRR-TBI ED visits. Activities associated with the highest number of ED visits were football, bicycling, basketball, playground activities, and soccer. Limiting player-to-player contact and rule changes that reduce risk for collisions are critical to preventing TBI in contact and limited-contact sports. If a TBI does occur, effective diagnosis and management can promote positive health outcomes among children.","author":[{"dropping-particle":"","family":"Sarmiento","given":"Kelly","non-dropping-particle":"","parse-names":false,"suffix":""},{"dropping-particle":"","family":"Thomas","given":"Karen E.","non-dropping-particle":"","parse-names":false,"suffix":""},{"dropping-particle":"","family":"Daugherty","given":"Jill","non-dropping-particle":"","parse-names":false,"suffix":""},{"dropping-particle":"","family":"Waltzman","given":"Dana","non-dropping-particle":"","parse-names":false,"suffix":""},{"dropping-particle":"","family":"Haarbauer-Krupa","given":"Juliet K.","non-dropping-particle":"","parse-names":false,"suffix":""},{"dropping-particle":"","family":"Peterson","given":"Alexis B.","non-dropping-particle":"","parse-names":false,"suffix":""},{"dropping-particle":"","family":"Haileyesus","given":"Tadesse","non-dropping-particle":"","parse-names":false,"suffix":""},{"dropping-particle":"","family":"Breiding","given":"Matthew J.","non-dropping-particle":"","parse-names":false,"suffix":""}],"container-title":"MMWR. Morbidity and mortality weekly report","id":"ITEM-1","issue":"10","issued":{"date-parts":[["2019"]]},"page":"237-242","title":"Emergency department visits for sports- and recreation-related traumatic brain injuries among children - United States, 2010-2016","type":"article-journal","volume":"68"},"uris":["http://www.mendeley.com/documents/?uuid=b0056bf9-336c-44b6-9df1-ddaff9da2e1e"]}],"mendeley":{"formattedCitation":"(Sarmiento et al., 2019)","plainTextFormattedCitation":"(Sarmiento et al., 2019)","previouslyFormattedCitation":"(Sarmiento et al., 2019)"},"properties":{"noteIndex":0},"schema":"https://github.com/citation-style-language/schema/raw/master/csl-citation.json"}</w:instrText>
      </w:r>
      <w:r w:rsidR="00CE4E21">
        <w:rPr>
          <w:b w:val="0"/>
          <w:bCs w:val="0"/>
        </w:rPr>
        <w:fldChar w:fldCharType="separate"/>
      </w:r>
      <w:r w:rsidR="00CE4E21" w:rsidRPr="00CE4E21">
        <w:rPr>
          <w:b w:val="0"/>
          <w:bCs w:val="0"/>
          <w:noProof/>
        </w:rPr>
        <w:t>(Sarmiento et al., 2019)</w:t>
      </w:r>
      <w:r w:rsidR="00CE4E21">
        <w:rPr>
          <w:b w:val="0"/>
          <w:bCs w:val="0"/>
        </w:rPr>
        <w:fldChar w:fldCharType="end"/>
      </w:r>
      <w:r w:rsidR="00CE4E21">
        <w:rPr>
          <w:b w:val="0"/>
          <w:bCs w:val="0"/>
        </w:rPr>
        <w:t xml:space="preserve">. </w:t>
      </w:r>
      <w:r w:rsidR="00F53BE2">
        <w:rPr>
          <w:b w:val="0"/>
          <w:bCs w:val="0"/>
        </w:rPr>
        <w:t>Of similar concern is the temporary cognitive impairment and academic decline associated with concussion</w:t>
      </w:r>
      <w:r w:rsidR="007055F5">
        <w:rPr>
          <w:b w:val="0"/>
          <w:bCs w:val="0"/>
        </w:rPr>
        <w:t xml:space="preserve">. Students with a sports or </w:t>
      </w:r>
      <w:r w:rsidR="00294A7B">
        <w:rPr>
          <w:b w:val="0"/>
          <w:bCs w:val="0"/>
        </w:rPr>
        <w:t>recreation</w:t>
      </w:r>
      <w:r w:rsidR="007055F5">
        <w:rPr>
          <w:b w:val="0"/>
          <w:bCs w:val="0"/>
        </w:rPr>
        <w:t xml:space="preserve"> related concussion were more likely to report cognitive impairments following the injury </w:t>
      </w:r>
      <w:r w:rsidR="00294A7B">
        <w:rPr>
          <w:b w:val="0"/>
          <w:bCs w:val="0"/>
        </w:rPr>
        <w:t>with an associated</w:t>
      </w:r>
      <w:r w:rsidR="007055F5">
        <w:rPr>
          <w:b w:val="0"/>
          <w:bCs w:val="0"/>
        </w:rPr>
        <w:t xml:space="preserve"> significant decrease in grade point average </w:t>
      </w:r>
      <w:r w:rsidR="007055F5">
        <w:rPr>
          <w:b w:val="0"/>
          <w:bCs w:val="0"/>
        </w:rPr>
        <w:fldChar w:fldCharType="begin" w:fldLock="1"/>
      </w:r>
      <w:r w:rsidR="007055F5">
        <w:rPr>
          <w:b w:val="0"/>
          <w:bCs w:val="0"/>
        </w:rPr>
        <w:instrText>ADDIN CSL_CITATION {"citationItems":[{"id":"ITEM-1","itemData":{"DOI":"10.1016/j.amepre.2019.08.016","ISSN":"18732607","PMID":"31753255","abstract":"Introduction: Sports and physical activities are a frequent cause of traumatic brain injury, primarily concussions, among adolescents. These concussions may adversely affect students’ ability to learn and impair academic achievement in educational settings. Methods: The 2017 Youth Risk Behavior Survey, conducted among a nationally representative sample of 14,765 U.S. high school students, was analyzed in 2018 to examine associations between self-reported sports- and physical activity-related concussions and symptoms of cognitive impairment (difficulty concentrating, remembering, or making decisions) and self-reported academic grades (mostly A's=4.0, mostly B's=3.0, mostly C's=2.0, mostly D's=1.0, mostly F's=0.0). Adjusted prevalence ratio and the difference in self-reported estimated grade point average were adjusted for sex, race/ethnicity, grade, and athlete status (participation on sports teams) and considered statistically significant if p&lt;0.05. Results: Male students were more likely than female students (17.1% vs 13.0%), and athletes were more likely than nonathletes (21.4% vs 7.6%) to have a self-reported sports- and physical activity-related concussion in the 12 months preceding the survey. Students with a reported sports- and physical activity-related concussion were more likely than students without one to report symptoms of cognitive impairment regardless of whether they were male (adjusted prevalence ratio=1.49), female (adjusted prevalence ratio=1.37), athletes (adjusted prevalence ratio=1.45), or nonathletes (adjusted prevalence ratio=1.42). Self-reported grade point averagedecreased significantly from 3.14 among students who reported no concussions (referent), to 3.04 among students who reported a single concussion, and 2.81 among students who reported ≥2 concussions. Conclusions: School-based programs are needed to monitor students’ academic performance and provide educational support and resources to promote academic success following a concussion.","author":[{"dropping-particle":"","family":"Lowry","given":"Richard","non-dropping-particle":"","parse-names":false,"suffix":""},{"dropping-particle":"","family":"Haarbauer-Krupa","given":"Juliet K.","non-dropping-particle":"","parse-names":false,"suffix":""},{"dropping-particle":"","family":"Breiding","given":"Matthew J.","non-dropping-particle":"","parse-names":false,"suffix":""},{"dropping-particle":"","family":"Thigpen","given":"Sally","non-dropping-particle":"","parse-names":false,"suffix":""},{"dropping-particle":"","family":"Rasberry","given":"Catherine N.","non-dropping-particle":"","parse-names":false,"suffix":""},{"dropping-particle":"","family":"Lee","given":"Sarah M.","non-dropping-particle":"","parse-names":false,"suffix":""}],"container-title":"American Journal of Preventive Medicine","id":"ITEM-1","issue":"6","issued":{"date-parts":[["2019"]]},"page":"733-740","publisher":"Elsevier Inc.","title":"Concussion and academic impairment among U.S. high school students","type":"article-journal","volume":"57"},"uris":["http://www.mendeley.com/documents/?uuid=4726fdfb-29bd-4cbb-8c94-5b09559ae14b"]}],"mendeley":{"formattedCitation":"(Lowry et al., 2019)","plainTextFormattedCitation":"(Lowry et al., 2019)","previouslyFormattedCitation":"(Lowry et al., 2019)"},"properties":{"noteIndex":0},"schema":"https://github.com/citation-style-language/schema/raw/master/csl-citation.json"}</w:instrText>
      </w:r>
      <w:r w:rsidR="007055F5">
        <w:rPr>
          <w:b w:val="0"/>
          <w:bCs w:val="0"/>
        </w:rPr>
        <w:fldChar w:fldCharType="separate"/>
      </w:r>
      <w:r w:rsidR="007055F5" w:rsidRPr="007055F5">
        <w:rPr>
          <w:b w:val="0"/>
          <w:bCs w:val="0"/>
          <w:noProof/>
        </w:rPr>
        <w:t>(Lowry et al., 2019)</w:t>
      </w:r>
      <w:r w:rsidR="007055F5">
        <w:rPr>
          <w:b w:val="0"/>
          <w:bCs w:val="0"/>
        </w:rPr>
        <w:fldChar w:fldCharType="end"/>
      </w:r>
      <w:r w:rsidR="007055F5">
        <w:rPr>
          <w:b w:val="0"/>
          <w:bCs w:val="0"/>
        </w:rPr>
        <w:t xml:space="preserve">. Additionally, students </w:t>
      </w:r>
      <w:r w:rsidR="00294A7B">
        <w:rPr>
          <w:b w:val="0"/>
          <w:bCs w:val="0"/>
        </w:rPr>
        <w:t xml:space="preserve">with </w:t>
      </w:r>
      <w:r w:rsidR="007055F5">
        <w:rPr>
          <w:b w:val="0"/>
          <w:bCs w:val="0"/>
        </w:rPr>
        <w:t>elevated post-concussion symptom severity have been</w:t>
      </w:r>
      <w:r w:rsidR="00294A7B">
        <w:rPr>
          <w:b w:val="0"/>
          <w:bCs w:val="0"/>
        </w:rPr>
        <w:t xml:space="preserve"> found to experience</w:t>
      </w:r>
      <w:r w:rsidR="007055F5">
        <w:rPr>
          <w:b w:val="0"/>
          <w:bCs w:val="0"/>
        </w:rPr>
        <w:t xml:space="preserve"> more school related problems and academic</w:t>
      </w:r>
      <w:r w:rsidR="00294A7B">
        <w:rPr>
          <w:b w:val="0"/>
          <w:bCs w:val="0"/>
        </w:rPr>
        <w:t xml:space="preserve"> decline compared to their performance prior to the injury</w:t>
      </w:r>
      <w:r w:rsidR="007055F5">
        <w:rPr>
          <w:b w:val="0"/>
          <w:bCs w:val="0"/>
        </w:rPr>
        <w:t xml:space="preserve"> </w:t>
      </w:r>
      <w:r w:rsidR="007055F5">
        <w:rPr>
          <w:b w:val="0"/>
          <w:bCs w:val="0"/>
        </w:rPr>
        <w:fldChar w:fldCharType="begin" w:fldLock="1"/>
      </w:r>
      <w:r w:rsidR="00B56CB0">
        <w:rPr>
          <w:b w:val="0"/>
          <w:bCs w:val="0"/>
        </w:rPr>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adolescents","type":"article-journal","volume":"135"},"uris":["http://www.mendeley.com/documents/?uuid=0942c07e-dc85-4ff3-a2d8-7b0f01d9f297"]},{"id":"ITEM-2","itemData":{"DOI":"10.2105/AJPH.2016.303154","ISSN":"15410048","PMID":"27196651","abstract":"Objectives. To determine whether concussed students experience greater academic dysfunction than students who sustain other injuries. Methods. We conducted a prospective cohort study from September 2013 through January 2015 involving high school and college students who visited 3 emergency departments in the Rochester, New York, area. Using telephone surveys, we compared self-reported academic dysfunction between 70 students with concussions and a comparison group of 108 students with extremity injuries at 1 week and 1 month after injury. Results. At 1 week after injury, academic dysfunction scores were approximately 16 points higher (b = 16.20; 95% confidence interval = 6.39, 26.00) on a 174-point scale in the concussed group than in the extremity injury group. Although there were no differences overall at 1-month after injury, female students in the concussion group and those with a history of 2 or more prior concussions were more likely to report academic dysfunction. Conclusions. Our results showed academic dysfunction among concussed students, especially female students and those with multiple prior concussions, 1 week after their injury. Such effects appeared to largely resolve after 1 month. Our findings support the need for academic adjustments for concussed students.","author":[{"dropping-particle":"","family":"Wasserman","given":"Erin B.","non-dropping-particle":"","parse-names":false,"suffix":""},{"dropping-particle":"","family":"Bazarian","given":"Jeffrey J.","non-dropping-particle":"","parse-names":false,"suffix":""},{"dropping-particle":"","family":"Mapstone","given":"Mark","non-dropping-particle":"","parse-names":false,"suffix":""},{"dropping-particle":"","family":"Block","given":"Robert","non-dropping-particle":"","parse-names":false,"suffix":""},{"dropping-particle":"","family":"Wijngaarden","given":"Edwin","non-dropping-particle":"Van","parse-names":false,"suffix":""}],"container-title":"American Journal of Public Health","id":"ITEM-2","issue":"7","issued":{"date-parts":[["2016"]]},"page":"1247-1253","title":"Academic dysfunction after a concussion among US high school and college students","type":"article-journal","volume":"106"},"uris":["http://www.mendeley.com/documents/?uuid=16220458-a963-4e3f-9232-9082fbda93ec"]}],"mendeley":{"formattedCitation":"(Ransom et al., 2015; Wasserman et al., 2016)","plainTextFormattedCitation":"(Ransom et al., 2015; Wasserman et al., 2016)","previouslyFormattedCitation":"(Ransom et al., 2015; Wasserman et al., 2016)"},"properties":{"noteIndex":0},"schema":"https://github.com/citation-style-language/schema/raw/master/csl-citation.json"}</w:instrText>
      </w:r>
      <w:r w:rsidR="007055F5">
        <w:rPr>
          <w:b w:val="0"/>
          <w:bCs w:val="0"/>
        </w:rPr>
        <w:fldChar w:fldCharType="separate"/>
      </w:r>
      <w:r w:rsidR="00B56CB0" w:rsidRPr="00B56CB0">
        <w:rPr>
          <w:b w:val="0"/>
          <w:bCs w:val="0"/>
          <w:noProof/>
        </w:rPr>
        <w:t>(Ransom et al., 2015; Wasserman et al., 2016)</w:t>
      </w:r>
      <w:r w:rsidR="007055F5">
        <w:rPr>
          <w:b w:val="0"/>
          <w:bCs w:val="0"/>
        </w:rPr>
        <w:fldChar w:fldCharType="end"/>
      </w:r>
      <w:r w:rsidR="007055F5">
        <w:rPr>
          <w:b w:val="0"/>
          <w:bCs w:val="0"/>
        </w:rPr>
        <w:t xml:space="preserve">. </w:t>
      </w:r>
      <w:r w:rsidR="00CB05E6">
        <w:rPr>
          <w:b w:val="0"/>
          <w:bCs w:val="0"/>
        </w:rPr>
        <w:t>Due to the high concussion rates in children and adolescents,</w:t>
      </w:r>
      <w:r w:rsidR="007055F5">
        <w:rPr>
          <w:b w:val="0"/>
          <w:bCs w:val="0"/>
        </w:rPr>
        <w:t xml:space="preserve"> as well as the academic concerns commonly associated with concussion,</w:t>
      </w:r>
      <w:r w:rsidR="00CB05E6">
        <w:rPr>
          <w:b w:val="0"/>
          <w:bCs w:val="0"/>
        </w:rPr>
        <w:t xml:space="preserve"> it is imperative to understand</w:t>
      </w:r>
      <w:r w:rsidR="00294A7B">
        <w:rPr>
          <w:b w:val="0"/>
          <w:bCs w:val="0"/>
        </w:rPr>
        <w:t xml:space="preserve"> the symptom profiles and trajectories of these students in order to develop and evaluate interventions.</w:t>
      </w:r>
      <w:r w:rsidR="00CB05E6">
        <w:rPr>
          <w:b w:val="0"/>
          <w:bCs w:val="0"/>
        </w:rPr>
        <w:t xml:space="preserve"> </w:t>
      </w:r>
    </w:p>
    <w:p w14:paraId="4F0B4CAC" w14:textId="77777777" w:rsidR="00C92B82" w:rsidRDefault="00CB05E6" w:rsidP="005804A0">
      <w:pPr>
        <w:pStyle w:val="Heading1"/>
        <w:jc w:val="left"/>
        <w:rPr>
          <w:ins w:id="8" w:author="Jim Wright" w:date="2021-10-06T12:48:00Z"/>
          <w:b w:val="0"/>
          <w:bCs w:val="0"/>
        </w:rPr>
      </w:pPr>
      <w:r>
        <w:rPr>
          <w:b w:val="0"/>
          <w:bCs w:val="0"/>
        </w:rPr>
        <w:tab/>
        <w:t xml:space="preserve">One aspect of particular importance to returning </w:t>
      </w:r>
      <w:r w:rsidR="00435AE6">
        <w:rPr>
          <w:b w:val="0"/>
          <w:bCs w:val="0"/>
        </w:rPr>
        <w:t>students</w:t>
      </w:r>
      <w:r>
        <w:rPr>
          <w:b w:val="0"/>
          <w:bCs w:val="0"/>
        </w:rPr>
        <w:t xml:space="preserve"> to </w:t>
      </w:r>
      <w:r w:rsidR="00435AE6">
        <w:rPr>
          <w:b w:val="0"/>
          <w:bCs w:val="0"/>
        </w:rPr>
        <w:t>pre-injury academic performance</w:t>
      </w:r>
      <w:r>
        <w:rPr>
          <w:b w:val="0"/>
          <w:bCs w:val="0"/>
        </w:rPr>
        <w:t xml:space="preserve"> </w:t>
      </w:r>
      <w:r w:rsidR="00435AE6">
        <w:rPr>
          <w:b w:val="0"/>
          <w:bCs w:val="0"/>
        </w:rPr>
        <w:t xml:space="preserve">is </w:t>
      </w:r>
      <w:r>
        <w:rPr>
          <w:b w:val="0"/>
          <w:bCs w:val="0"/>
        </w:rPr>
        <w:t>an understanding of how symptom severity mediates and moderates</w:t>
      </w:r>
      <w:r w:rsidR="00435AE6">
        <w:rPr>
          <w:b w:val="0"/>
          <w:bCs w:val="0"/>
        </w:rPr>
        <w:t xml:space="preserve"> overall outcome following concussion</w:t>
      </w:r>
      <w:r w:rsidR="0012142F">
        <w:rPr>
          <w:b w:val="0"/>
          <w:bCs w:val="0"/>
        </w:rPr>
        <w:t>,</w:t>
      </w:r>
      <w:r w:rsidR="00C54EE0">
        <w:rPr>
          <w:b w:val="0"/>
          <w:bCs w:val="0"/>
        </w:rPr>
        <w:t xml:space="preserve"> as t</w:t>
      </w:r>
      <w:r w:rsidR="0036214F">
        <w:rPr>
          <w:b w:val="0"/>
          <w:bCs w:val="0"/>
        </w:rPr>
        <w:t>he most consistent predictor of concussion recovery is the number and severity of acute and subacute symptoms</w:t>
      </w:r>
      <w:r w:rsidR="00EF1305">
        <w:rPr>
          <w:b w:val="0"/>
          <w:bCs w:val="0"/>
        </w:rPr>
        <w:t xml:space="preserve"> </w:t>
      </w:r>
      <w:r w:rsidR="0036214F">
        <w:rPr>
          <w:b w:val="0"/>
          <w:bCs w:val="0"/>
        </w:rPr>
        <w:fldChar w:fldCharType="begin" w:fldLock="1"/>
      </w:r>
      <w:r w:rsidR="0036214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36214F">
        <w:rPr>
          <w:b w:val="0"/>
          <w:bCs w:val="0"/>
        </w:rPr>
        <w:fldChar w:fldCharType="separate"/>
      </w:r>
      <w:r w:rsidR="0036214F" w:rsidRPr="0036214F">
        <w:rPr>
          <w:b w:val="0"/>
          <w:bCs w:val="0"/>
          <w:noProof/>
        </w:rPr>
        <w:t>(Harmon et al., 2019; Iverson et al., 2017)</w:t>
      </w:r>
      <w:r w:rsidR="0036214F">
        <w:rPr>
          <w:b w:val="0"/>
          <w:bCs w:val="0"/>
        </w:rPr>
        <w:fldChar w:fldCharType="end"/>
      </w:r>
      <w:r w:rsidR="0036214F">
        <w:rPr>
          <w:b w:val="0"/>
          <w:bCs w:val="0"/>
        </w:rPr>
        <w:t>.</w:t>
      </w:r>
      <w:r w:rsidR="00EF1305">
        <w:rPr>
          <w:b w:val="0"/>
          <w:bCs w:val="0"/>
        </w:rPr>
        <w:t xml:space="preserve"> Recent literature has categorized the variety of </w:t>
      </w:r>
      <w:r w:rsidR="008C0E81">
        <w:rPr>
          <w:b w:val="0"/>
          <w:bCs w:val="0"/>
        </w:rPr>
        <w:t xml:space="preserve">concussion </w:t>
      </w:r>
      <w:r w:rsidR="00EF1305">
        <w:rPr>
          <w:b w:val="0"/>
          <w:bCs w:val="0"/>
        </w:rPr>
        <w:t xml:space="preserve">symptoms into the following six symptom clusters: headache-migraine, cognitive, anxiety-mood, ocular-motor, vestibular, and </w:t>
      </w:r>
      <w:r w:rsidR="00EF1305">
        <w:rPr>
          <w:b w:val="0"/>
          <w:bCs w:val="0"/>
        </w:rPr>
        <w:lastRenderedPageBreak/>
        <w:t xml:space="preserve">sleep </w:t>
      </w:r>
      <w:r w:rsidR="00EF1305">
        <w:rPr>
          <w:b w:val="0"/>
          <w:bCs w:val="0"/>
        </w:rPr>
        <w:fldChar w:fldCharType="begin" w:fldLock="1"/>
      </w:r>
      <w:r w:rsidR="00EF1305">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2019)","plainTextFormattedCitation":"(Harmon et al., 2019; Lumba-Brown et al., 2019)","previouslyFormattedCitation":"(Harmon et al., 2019; Lumba-Brown et al., 2019)"},"properties":{"noteIndex":0},"schema":"https://github.com/citation-style-language/schema/raw/master/csl-citation.json"}</w:instrText>
      </w:r>
      <w:r w:rsidR="00EF1305">
        <w:rPr>
          <w:b w:val="0"/>
          <w:bCs w:val="0"/>
        </w:rPr>
        <w:fldChar w:fldCharType="separate"/>
      </w:r>
      <w:r w:rsidR="00EF1305" w:rsidRPr="00EF1305">
        <w:rPr>
          <w:b w:val="0"/>
          <w:bCs w:val="0"/>
          <w:noProof/>
        </w:rPr>
        <w:t>(Harmon et al., 2019; Lumba-Brown et al., 2019)</w:t>
      </w:r>
      <w:r w:rsidR="00EF1305">
        <w:rPr>
          <w:b w:val="0"/>
          <w:bCs w:val="0"/>
        </w:rPr>
        <w:fldChar w:fldCharType="end"/>
      </w:r>
      <w:r w:rsidR="00EF1305">
        <w:rPr>
          <w:b w:val="0"/>
          <w:bCs w:val="0"/>
        </w:rPr>
        <w:t>.</w:t>
      </w:r>
      <w:r w:rsidR="00306F7C">
        <w:rPr>
          <w:b w:val="0"/>
          <w:bCs w:val="0"/>
        </w:rPr>
        <w:t xml:space="preserve"> C</w:t>
      </w:r>
      <w:r w:rsidR="0036214F">
        <w:rPr>
          <w:b w:val="0"/>
          <w:bCs w:val="0"/>
        </w:rPr>
        <w:t>ognitive symptoms have been found to be more commonly associated with delayed symptom r</w:t>
      </w:r>
      <w:r w:rsidR="00306F7C">
        <w:rPr>
          <w:b w:val="0"/>
          <w:bCs w:val="0"/>
        </w:rPr>
        <w:t>esolution</w:t>
      </w:r>
      <w:r w:rsidR="0036214F">
        <w:rPr>
          <w:b w:val="0"/>
          <w:bCs w:val="0"/>
        </w:rPr>
        <w:t xml:space="preserve"> than other types of concussion symptoms,</w:t>
      </w:r>
      <w:r w:rsidR="00360ABA">
        <w:rPr>
          <w:b w:val="0"/>
          <w:bCs w:val="0"/>
        </w:rPr>
        <w:t xml:space="preserve"> which put academic performance at particular risk</w:t>
      </w:r>
      <w:r w:rsidR="0036214F">
        <w:rPr>
          <w:b w:val="0"/>
          <w:bCs w:val="0"/>
        </w:rPr>
        <w:t xml:space="preserve"> </w:t>
      </w:r>
      <w:r w:rsidR="0036214F">
        <w:rPr>
          <w:b w:val="0"/>
          <w:bCs w:val="0"/>
        </w:rPr>
        <w:fldChar w:fldCharType="begin" w:fldLock="1"/>
      </w:r>
      <w:r w:rsidR="00306F7C">
        <w:rPr>
          <w:b w:val="0"/>
          <w:bCs w:val="0"/>
        </w:rPr>
        <w:instrText>ADDIN CSL_CITATION {"citationItems":[{"id":"ITEM-1","itemData":{"DOI":"10.1542/peds.2013-2988","ISBN":"0031-4005","ISSN":"0031-4005","PMID":"24958583","abstract":"BACKGROUND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W.","non-dropping-particle":"","parse-names":false,"suffix":""}],"container-title":"Pediatrics","id":"ITEM-1","issue":"1","issued":{"date-parts":[["2014"]]},"page":"54-62","title":"Acute concussion symptom severity and delayed symptom resolution","type":"article-journal","volume":"134"},"uris":["http://www.mendeley.com/documents/?uuid=460e7d91-011f-4529-92d8-90a40310623b"]}],"mendeley":{"formattedCitation":"(Grubenhoff et al., 2014)","plainTextFormattedCitation":"(Grubenhoff et al., 2014)","previouslyFormattedCitation":"(Grubenhoff et al., 2014)"},"properties":{"noteIndex":0},"schema":"https://github.com/citation-style-language/schema/raw/master/csl-citation.json"}</w:instrText>
      </w:r>
      <w:r w:rsidR="0036214F">
        <w:rPr>
          <w:b w:val="0"/>
          <w:bCs w:val="0"/>
        </w:rPr>
        <w:fldChar w:fldCharType="separate"/>
      </w:r>
      <w:r w:rsidR="0036214F" w:rsidRPr="0036214F">
        <w:rPr>
          <w:b w:val="0"/>
          <w:bCs w:val="0"/>
          <w:noProof/>
        </w:rPr>
        <w:t>(Grubenhoff et al., 2014)</w:t>
      </w:r>
      <w:r w:rsidR="0036214F">
        <w:rPr>
          <w:b w:val="0"/>
          <w:bCs w:val="0"/>
        </w:rPr>
        <w:fldChar w:fldCharType="end"/>
      </w:r>
      <w:r w:rsidR="0036214F">
        <w:rPr>
          <w:b w:val="0"/>
          <w:bCs w:val="0"/>
        </w:rPr>
        <w:t>.</w:t>
      </w:r>
      <w:r w:rsidR="00360ABA">
        <w:rPr>
          <w:b w:val="0"/>
          <w:bCs w:val="0"/>
        </w:rPr>
        <w:t xml:space="preserve"> Following concussion, students also commonly rate sleep</w:t>
      </w:r>
      <w:r w:rsidR="00306F7C">
        <w:rPr>
          <w:b w:val="0"/>
          <w:bCs w:val="0"/>
        </w:rPr>
        <w:t xml:space="preserve"> and headache-migraine symptoms </w:t>
      </w:r>
      <w:r w:rsidR="00360ABA">
        <w:rPr>
          <w:b w:val="0"/>
          <w:bCs w:val="0"/>
        </w:rPr>
        <w:t>as severe</w:t>
      </w:r>
      <w:r w:rsidR="00306F7C">
        <w:rPr>
          <w:b w:val="0"/>
          <w:bCs w:val="0"/>
        </w:rPr>
        <w:t xml:space="preserve"> </w:t>
      </w:r>
      <w:r w:rsidR="00306F7C">
        <w:rPr>
          <w:b w:val="0"/>
          <w:bCs w:val="0"/>
        </w:rPr>
        <w:fldChar w:fldCharType="begin" w:fldLock="1"/>
      </w:r>
      <w:r w:rsidR="00306F7C">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Medicine","id":"ITEM-2","issue":"12","issued":{"date-parts":[["2013"]]},"page":"2890-2895","title":"Are there differences in neurocognitive function and symptoms between male and female soccer players after concussions?","type":"article-journal","volume":"41"},"uris":["http://www.mendeley.com/documents/?uuid=72df52ae-30a1-480a-b8c3-752a43679e75"]}],"mendeley":{"formattedCitation":"(Covassin et al., 2013; Ono et al., 2016)","plainTextFormattedCitation":"(Covassin et al., 2013; Ono et al., 2016)","previouslyFormattedCitation":"(Covassin et al., 2013; Ono et al., 2016)"},"properties":{"noteIndex":0},"schema":"https://github.com/citation-style-language/schema/raw/master/csl-citation.json"}</w:instrText>
      </w:r>
      <w:r w:rsidR="00306F7C">
        <w:rPr>
          <w:b w:val="0"/>
          <w:bCs w:val="0"/>
        </w:rPr>
        <w:fldChar w:fldCharType="separate"/>
      </w:r>
      <w:r w:rsidR="00306F7C" w:rsidRPr="00306F7C">
        <w:rPr>
          <w:b w:val="0"/>
          <w:bCs w:val="0"/>
          <w:noProof/>
        </w:rPr>
        <w:t>(Covassin et al., 2013; Ono et al., 2016)</w:t>
      </w:r>
      <w:r w:rsidR="00306F7C">
        <w:rPr>
          <w:b w:val="0"/>
          <w:bCs w:val="0"/>
        </w:rPr>
        <w:fldChar w:fldCharType="end"/>
      </w:r>
      <w:r w:rsidR="00360ABA">
        <w:rPr>
          <w:b w:val="0"/>
          <w:bCs w:val="0"/>
        </w:rPr>
        <w:t>. Sleep and headache-migraine symptoms have been shown to be potential drivers of cognitive symptoms and are often part of interacting symptom feedback loops that are a hallmark of concussion</w:t>
      </w:r>
      <w:r w:rsidR="00306F7C">
        <w:rPr>
          <w:b w:val="0"/>
          <w:bCs w:val="0"/>
        </w:rPr>
        <w:t xml:space="preserve"> </w:t>
      </w:r>
      <w:r w:rsidR="00306F7C">
        <w:rPr>
          <w:b w:val="0"/>
          <w:bCs w:val="0"/>
        </w:rPr>
        <w:fldChar w:fldCharType="begin" w:fldLock="1"/>
      </w:r>
      <w:r w:rsidR="009F7981">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sport","type":"article-journal","volume":"53"},"uris":["http://www.mendeley.com/documents/?uuid=7363584f-f85b-46f3-a261-9fb7c0b6189f"]},{"id":"ITEM-2","itemData":{"DOI":"10.3389/fneur.2017.00513","ISSN":"16642295","abstract":"© 2017 Kenzie, Parks, Bigler, Lim, Chesnutt and Wakeland. Traumatic brain injury (TBI) has been called \"the most complicated disease of the most complex organ of the body\" and is an increasingly high-profile public health issue. Many patients report long-term impairments following even \"mild\" injuries, but reliable criteria for diagnosis and prognosis are lacking. Every clinical trial for TBI treatment to date has failed to demonstrate reliable and safe improvement in outcomes, and the existing body of literature is insufficient to support the creation of a new classification system. Concussion, or mild TBI, is a highly heterogeneous phenomenon, and numerous factors interact dynamically to influence an individual's recovery trajectory. Many of the obstacles faced in research and clinical practice related to TBI and concussion, including observed heterogeneity, arguably stem from the complexity of the condition itself. To improve understanding of this complexity, we review the current state of research through the lens provided by the interdisciplinary field of systems science, which has been increasingly applied to biomedical issues. The review was conducted iteratively, through multiple phases of literature review, expert interviews, and systems diagramming and represents the first phase in an effort to develop systems models of concussion. The primary focus of this work was to examine concepts and ways of thinking about concussion that currently impede research design and block advancements in care of TBI. Results are presented in the form of a multi-scale conceptual framework intended to synthesize knowledge across disciplines, improve research design, and provide a broader, multi-scale model for understanding concussion pathophysiology, classification, and treatment.","author":[{"dropping-particle":"","family":"Kenzie","given":"Erin S.","non-dropping-particle":"","parse-names":false,"suffix":""},{"dropping-particle":"","family":"Parks","given":"Elle L.","non-dropping-particle":"","parse-names":false,"suffix":""},{"dropping-particle":"","family":"Bigler","given":"Erin D.","non-dropping-particle":"","parse-names":false,"suffix":""},{"dropping-particle":"","family":"Lim","given":"Miranda M.","non-dropping-particle":"","parse-names":false,"suffix":""},{"dropping-particle":"","family":"Chesnutt","given":"James C.","non-dropping-particle":"","parse-names":false,"suffix":""},{"dropping-particle":"","family":"Wakeland","given":"Wayne","non-dropping-particle":"","parse-names":false,"suffix":""}],"container-title":"Frontiers in Neurology","id":"ITEM-2","issue":"513","issued":{"date-parts":[["2017"]]},"page":"1-17","title":"Concussion as a multi-scale complex system: An interdisciplinary synthesis of current knowledge","type":"article-journal","volume":"8"},"uris":["http://www.mendeley.com/documents/?uuid=f88448f8-463e-4c92-aa95-20d0279872ab"]}],"mendeley":{"formattedCitation":"(Harmon et al., 2019; Kenzie et al., 2017)","plainTextFormattedCitation":"(Harmon et al., 2019; Kenzie et al., 2017)","previouslyFormattedCitation":"(Harmon et al., 2019; Kenzie et al., 2017)"},"properties":{"noteIndex":0},"schema":"https://github.com/citation-style-language/schema/raw/master/csl-citation.json"}</w:instrText>
      </w:r>
      <w:r w:rsidR="00306F7C">
        <w:rPr>
          <w:b w:val="0"/>
          <w:bCs w:val="0"/>
        </w:rPr>
        <w:fldChar w:fldCharType="separate"/>
      </w:r>
      <w:r w:rsidR="009F7981" w:rsidRPr="009F7981">
        <w:rPr>
          <w:b w:val="0"/>
          <w:bCs w:val="0"/>
          <w:noProof/>
        </w:rPr>
        <w:t>(Harmon et al., 2019; Kenzie et al., 2017)</w:t>
      </w:r>
      <w:r w:rsidR="00306F7C">
        <w:rPr>
          <w:b w:val="0"/>
          <w:bCs w:val="0"/>
        </w:rPr>
        <w:fldChar w:fldCharType="end"/>
      </w:r>
      <w:r w:rsidR="00306F7C">
        <w:rPr>
          <w:b w:val="0"/>
          <w:bCs w:val="0"/>
        </w:rPr>
        <w:t xml:space="preserve">. </w:t>
      </w:r>
    </w:p>
    <w:p w14:paraId="53F5851B" w14:textId="41E37BA5" w:rsidR="00CB05E6" w:rsidRDefault="00306F7C" w:rsidP="007F2B6B">
      <w:pPr>
        <w:pStyle w:val="Heading1"/>
        <w:ind w:firstLine="720"/>
        <w:jc w:val="left"/>
        <w:rPr>
          <w:b w:val="0"/>
          <w:bCs w:val="0"/>
        </w:rPr>
      </w:pPr>
      <w:r>
        <w:rPr>
          <w:b w:val="0"/>
          <w:bCs w:val="0"/>
        </w:rPr>
        <w:t>Another consistency</w:t>
      </w:r>
      <w:r w:rsidR="009F7981">
        <w:rPr>
          <w:b w:val="0"/>
          <w:bCs w:val="0"/>
        </w:rPr>
        <w:t xml:space="preserve"> in the literature examining concussion profiles</w:t>
      </w:r>
      <w:r>
        <w:rPr>
          <w:b w:val="0"/>
          <w:bCs w:val="0"/>
        </w:rPr>
        <w:t xml:space="preserve"> is the finding </w:t>
      </w:r>
      <w:r w:rsidR="00703950">
        <w:rPr>
          <w:b w:val="0"/>
          <w:bCs w:val="0"/>
        </w:rPr>
        <w:t>that females</w:t>
      </w:r>
      <w:r>
        <w:rPr>
          <w:b w:val="0"/>
          <w:bCs w:val="0"/>
        </w:rPr>
        <w:t xml:space="preserve"> report higher symptom severity co</w:t>
      </w:r>
      <w:r w:rsidR="00703950">
        <w:rPr>
          <w:b w:val="0"/>
          <w:bCs w:val="0"/>
        </w:rPr>
        <w:t xml:space="preserve">mpared to their male counterparts </w:t>
      </w:r>
      <w:r w:rsidR="00703950">
        <w:rPr>
          <w:b w:val="0"/>
          <w:bCs w:val="0"/>
        </w:rPr>
        <w:fldChar w:fldCharType="begin" w:fldLock="1"/>
      </w:r>
      <w:r w:rsidR="00FA2BCF">
        <w:rPr>
          <w:b w:val="0"/>
          <w:bCs w:val="0"/>
        </w:rPr>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review","type":"article-journal","volume":"51"},"uris":["http://www.mendeley.com/documents/?uuid=065deafc-9ca5-4662-9fb0-4b0033a9e101"]},{"id":"ITEM-3","itemData":{"DOI":"10.1177/0363546512444554","ISSN":"03635465","PMID":"22539534","abstract":"Background: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=.049) and reported more symptoms (mean, 14.4 and 10.1, respectively) after concussion (P =.035). High school athletes performed worse than college athletes on verbal (mean, 78.8% and 82.7%, respectively; P =.001) and visual (mean, 65.8% and 69.4%, respectively; P =.01) memory. High school athletes were still impaired on verbal memory 7 days after concussion compared with collegiate athletes (P =.001). High school male athletes scored worse on the BESS than college male athletes (mean, 18.8 and 13.0, respectively; P =.001). College female athletes scored worse on the BESS than high school female athletes (mean, 21.1 and 16.9, respectively; P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 © 2012 The Author(s).","author":[{"dropping-particle":"","family":"Covassin","given":"Tracey","non-dropping-particle":"","parse-names":false,"suffix":""},{"dropping-particle":"","family":"Elbin","given":"R. J.","non-dropping-particle":"","parse-names":false,"suffix":""},{"dropping-particle":"","family":"Harris","given":"William","non-dropping-particle":"","parse-names":false,"suffix":""},{"dropping-particle":"","family":"Parker","given":"Tonya","non-dropping-particle":"","parse-names":false,"suffix":""},{"dropping-particle":"","family":"Kontos","given":"Anthony","non-dropping-particle":"","parse-names":false,"suffix":""}],"container-title":"American Journal of Sports Medicine","id":"ITEM-3","issue":"6","issued":{"date-parts":[["2012"]]},"page":"1303-1312","title":"The role of age and sex in symptoms, neurocognitive performance, and postural stability in athletes after concussion","type":"article-journal","volume":"40"},"uris":["http://www.mendeley.com/documents/?uuid=3b793271-672a-4e2c-8b9d-db8bef3343ae"]},{"id":"ITEM-4","itemData":{"DOI":"10.1177/0363546515617746","ISSN":"15523365","PMID":"26672026","abstract":"Background: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Medicine","id":"ITEM-4","issue":"3","issued":{"date-parts":[["2016"]]},"page":"748-752","title":"Sex-based differences as a predictor of recovery trajectories in young athletes after a sports-related concussion","type":"article-journal","volume":"44"},"uris":["http://www.mendeley.com/documents/?uuid=891cdf79-e2f4-4631-b260-1d82cdccb86b"]},{"id":"ITEM-5","itemData":{"DOI":"10.1177/0009922815606417","ISBN":"0009-9228","ISSN":"19382707","PMID":"26378093","abstract":"Gender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Pediatrics","id":"ITEM-5","issue":"8","issued":{"date-parts":[["2016"]]},"page":"771-775","title":"Gender differences in recovery from sports-related concussion in adolescents","type":"article-journal","volume":"55"},"uris":["http://www.mendeley.com/documents/?uuid=759b2013-b89d-4e8c-b7a1-d1cbe89d9703"]},{"id":"ITEM-6","itemData":{"DOI":"10.1080/02699052.2021.1942550","ISSN":"1362301X","PMID":"34184599","abstract":"Objectives: To evaluate the frequency and severity of post-concussive symptoms in youth with a history of concussion relative to youth without concussion who had another medical diagnosis, as well as compare the correlations between post-concussive and depressive symptoms between groups. We hypothesized comparable symptom reporting and correlations in each group. Methods: A total of 564 youth ages 8–18 years were assessed regarding post-concussive symptoms. A subset of youth (n = 360) were compared on correlations between post-concussive and depressive symptoms. Non-parametric statistics were used for most analyses. Results: Youth with concussion reported a comparable number of post-concussive and depressive symptoms as youth with another medical condition without concussion. However, those with concussion reported greater post-concussive symptom severity (but small effect sizes). Relationships between post-concussive and depressive symptoms were comparable for both groups, but for those who sustained a concussion, the correlation was significantly stronger for females than males. Conclusions: This study further demonstrates that post-concussive symptoms are nonspecific and provide little functional utility. Post-concussive and depressive symptoms are strongly correlated, particularly in females with concussion. Psychiatric comorbidities and other medical diagnoses should be assessed pre-injury because both affect interpretation of post-concussive symptom reports.","author":[{"dropping-particle":"","family":"Pulsipher","given":"Dalin T.","non-dropping-particle":"","parse-names":false,"suffix":""},{"dropping-particle":"","family":"Rettig","given":"Eman K.","non-dropping-particle":"","parse-names":false,"suffix":""},{"dropping-particle":"","family":"Krapf","given":"Erica M.","non-dropping-particle":"","parse-names":false,"suffix":""},{"dropping-particle":"","family":"Stanford","given":"Lisa D.","non-dropping-particle":"","parse-names":false,"suffix":""}],"container-title":"Brain Injury","id":"ITEM-6","issue":"8","issued":{"date-parts":[["2021"]]},"page":"964-970","publisher":"Taylor &amp; Francis","title":"A cross-sectional cohort study of post-concussive symptoms and their relationships with depressive symptoms in youth with and without concussion","type":"article-journal","volume":"35"},"uris":["http://www.mendeley.com/documents/?uuid=255c1a69-3d3e-4bef-8de5-2242c4d9626d"]}],"mendeley":{"formattedCitation":"(Baker et al., 2016; Covassin et al., 2012; Harmon et al., 2019; Iverson et al., 2017; Ono et al., 2016; Pulsipher et al., 2021)","plainTextFormattedCitation":"(Baker et al., 2016; Covassin et al., 2012; Harmon et al., 2019; Iverson et al., 2017; Ono et al., 2016; Pulsipher et al., 2021)","previouslyFormattedCitation":"(Baker et al., 2016; Covassin et al., 2012; Harmon et al., 2019; Iverson et al., 2017; Ono et al., 2016; Pulsipher et al., 2021)"},"properties":{"noteIndex":0},"schema":"https://github.com/citation-style-language/schema/raw/master/csl-citation.json"}</w:instrText>
      </w:r>
      <w:r w:rsidR="00703950">
        <w:rPr>
          <w:b w:val="0"/>
          <w:bCs w:val="0"/>
        </w:rPr>
        <w:fldChar w:fldCharType="separate"/>
      </w:r>
      <w:r w:rsidR="00EF1305" w:rsidRPr="00EF1305">
        <w:rPr>
          <w:b w:val="0"/>
          <w:bCs w:val="0"/>
          <w:noProof/>
        </w:rPr>
        <w:t>(Baker et al., 2016; Covassin et al., 2012; Harmon et al., 2019; Iverson et al., 2017; Ono et al., 2016; Pulsipher et al., 2021)</w:t>
      </w:r>
      <w:r w:rsidR="00703950">
        <w:rPr>
          <w:b w:val="0"/>
          <w:bCs w:val="0"/>
        </w:rPr>
        <w:fldChar w:fldCharType="end"/>
      </w:r>
      <w:r w:rsidR="00703950">
        <w:rPr>
          <w:b w:val="0"/>
          <w:bCs w:val="0"/>
        </w:rPr>
        <w:t>. There is less consensus</w:t>
      </w:r>
      <w:r w:rsidR="009F7981">
        <w:rPr>
          <w:b w:val="0"/>
          <w:bCs w:val="0"/>
        </w:rPr>
        <w:t>, however,</w:t>
      </w:r>
      <w:r w:rsidR="00703950">
        <w:rPr>
          <w:b w:val="0"/>
          <w:bCs w:val="0"/>
        </w:rPr>
        <w:t xml:space="preserve"> as to whether females experience a longer recovery time than males</w:t>
      </w:r>
      <w:r w:rsidR="005F4B83">
        <w:rPr>
          <w:b w:val="0"/>
          <w:bCs w:val="0"/>
        </w:rPr>
        <w:t xml:space="preserve"> </w:t>
      </w:r>
      <w:r w:rsidR="005F4B83">
        <w:rPr>
          <w:b w:val="0"/>
          <w:bCs w:val="0"/>
        </w:rPr>
        <w:fldChar w:fldCharType="begin" w:fldLock="1"/>
      </w:r>
      <w:r w:rsidR="00E57D1D">
        <w:rPr>
          <w:b w:val="0"/>
          <w:bCs w:val="0"/>
        </w:rPr>
        <w:instrText>ADDIN CSL_CITATION {"citationItems":[{"id":"ITEM-1","itemData":{"DOI":"10.1177/0363546515617746","ISSN":"15523365","PMID":"26672026","abstract":"Background: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Medicine","id":"ITEM-1","issue":"3","issued":{"date-parts":[["2016"]]},"page":"748-752","title":"Sex-based differences as a predictor of recovery trajectories in young athletes after a sports-related concussion","type":"article-journal","volume":"44"},"uris":["http://www.mendeley.com/documents/?uuid=891cdf79-e2f4-4631-b260-1d82cdccb86b"]},{"id":"ITEM-2","itemData":{"DOI":"10.1177/0009922815606417","ISBN":"0009-9228","ISSN":"19382707","PMID":"26378093","abstract":"Gender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Ono et al., 2016)","plainTextFormattedCitation":"(Baker et al., 2016; Ono et al., 2016)","previouslyFormattedCitation":"(Baker et al., 2016; Ono et al., 2016)"},"properties":{"noteIndex":0},"schema":"https://github.com/citation-style-language/schema/raw/master/csl-citation.json"}</w:instrText>
      </w:r>
      <w:r w:rsidR="005F4B83">
        <w:rPr>
          <w:b w:val="0"/>
          <w:bCs w:val="0"/>
        </w:rPr>
        <w:fldChar w:fldCharType="separate"/>
      </w:r>
      <w:r w:rsidR="005F4B83" w:rsidRPr="005F4B83">
        <w:rPr>
          <w:b w:val="0"/>
          <w:bCs w:val="0"/>
          <w:noProof/>
        </w:rPr>
        <w:t>(Baker et al., 2016; Ono et al., 2016)</w:t>
      </w:r>
      <w:r w:rsidR="005F4B83">
        <w:rPr>
          <w:b w:val="0"/>
          <w:bCs w:val="0"/>
        </w:rPr>
        <w:fldChar w:fldCharType="end"/>
      </w:r>
      <w:r w:rsidR="00703950">
        <w:rPr>
          <w:b w:val="0"/>
          <w:bCs w:val="0"/>
        </w:rPr>
        <w:t>.</w:t>
      </w:r>
      <w:r w:rsidR="009F7981">
        <w:rPr>
          <w:b w:val="0"/>
          <w:bCs w:val="0"/>
        </w:rPr>
        <w:t xml:space="preserve"> Overall, the symptom profile literature </w:t>
      </w:r>
      <w:r w:rsidR="00951FCB">
        <w:rPr>
          <w:b w:val="0"/>
          <w:bCs w:val="0"/>
        </w:rPr>
        <w:t>suggests that management of concussion in youth needs to focus</w:t>
      </w:r>
      <w:r w:rsidR="009157FC">
        <w:rPr>
          <w:b w:val="0"/>
          <w:bCs w:val="0"/>
        </w:rPr>
        <w:t xml:space="preserve"> on</w:t>
      </w:r>
      <w:r w:rsidR="00951FCB">
        <w:rPr>
          <w:b w:val="0"/>
          <w:bCs w:val="0"/>
        </w:rPr>
        <w:t xml:space="preserve"> academic supports related to cognitive symptoms. Further</w:t>
      </w:r>
      <w:r w:rsidR="009157FC">
        <w:rPr>
          <w:b w:val="0"/>
          <w:bCs w:val="0"/>
        </w:rPr>
        <w:t xml:space="preserve">, </w:t>
      </w:r>
      <w:r w:rsidR="00951FCB">
        <w:rPr>
          <w:b w:val="0"/>
          <w:bCs w:val="0"/>
        </w:rPr>
        <w:t xml:space="preserve">work evaluating whether females are at risk for greater symptom severity and longer symptom duration is warranted. </w:t>
      </w:r>
      <w:r w:rsidR="00703950">
        <w:rPr>
          <w:b w:val="0"/>
          <w:bCs w:val="0"/>
        </w:rPr>
        <w:t xml:space="preserve"> </w:t>
      </w:r>
    </w:p>
    <w:p w14:paraId="0BC528D3" w14:textId="620F5DF7" w:rsidR="00291989" w:rsidRDefault="00291989" w:rsidP="00291989">
      <w:pPr>
        <w:pStyle w:val="Heading2"/>
      </w:pPr>
      <w:r>
        <w:t>Present State of Concussion Management</w:t>
      </w:r>
    </w:p>
    <w:p w14:paraId="586BCE8F" w14:textId="5F0E9505" w:rsidR="00325B4B" w:rsidRDefault="00703950" w:rsidP="005804A0">
      <w:pPr>
        <w:pStyle w:val="Heading1"/>
        <w:jc w:val="left"/>
        <w:rPr>
          <w:b w:val="0"/>
          <w:bCs w:val="0"/>
        </w:rPr>
      </w:pPr>
      <w:r>
        <w:rPr>
          <w:b w:val="0"/>
          <w:bCs w:val="0"/>
        </w:rPr>
        <w:tab/>
      </w:r>
      <w:r w:rsidR="00325B4B">
        <w:rPr>
          <w:b w:val="0"/>
          <w:bCs w:val="0"/>
        </w:rPr>
        <w:t xml:space="preserve">The evolution of concussion management, particularly for sports-related concussion, has led </w:t>
      </w:r>
      <w:r w:rsidR="00291989">
        <w:rPr>
          <w:b w:val="0"/>
          <w:bCs w:val="0"/>
        </w:rPr>
        <w:t>the development of</w:t>
      </w:r>
      <w:r w:rsidR="00017A15">
        <w:rPr>
          <w:b w:val="0"/>
          <w:bCs w:val="0"/>
        </w:rPr>
        <w:t xml:space="preserve"> return-to-play (RTP) guidelines</w:t>
      </w:r>
      <w:r w:rsidR="00325B4B">
        <w:rPr>
          <w:b w:val="0"/>
          <w:bCs w:val="0"/>
        </w:rPr>
        <w:t xml:space="preserve">, </w:t>
      </w:r>
      <w:r w:rsidR="00B036EE">
        <w:rPr>
          <w:b w:val="0"/>
          <w:bCs w:val="0"/>
        </w:rPr>
        <w:t>intended to</w:t>
      </w:r>
      <w:r w:rsidR="00017A15">
        <w:rPr>
          <w:b w:val="0"/>
          <w:bCs w:val="0"/>
        </w:rPr>
        <w:t xml:space="preserve"> provide a framework to safely return athletes to competition following recovery. </w:t>
      </w:r>
      <w:r w:rsidR="00325B4B">
        <w:rPr>
          <w:b w:val="0"/>
          <w:bCs w:val="0"/>
        </w:rPr>
        <w:t xml:space="preserve">A graduated, </w:t>
      </w:r>
      <w:r w:rsidR="00131408">
        <w:rPr>
          <w:b w:val="0"/>
          <w:bCs w:val="0"/>
        </w:rPr>
        <w:t>6-step RTP protocol</w:t>
      </w:r>
      <w:r w:rsidR="00325B4B">
        <w:rPr>
          <w:b w:val="0"/>
          <w:bCs w:val="0"/>
        </w:rPr>
        <w:t xml:space="preserve"> was</w:t>
      </w:r>
      <w:r w:rsidR="00131408">
        <w:rPr>
          <w:b w:val="0"/>
          <w:bCs w:val="0"/>
        </w:rPr>
        <w:t xml:space="preserve"> agreed upon in the 2016 Berlin consensus statement on concussion in sport </w:t>
      </w:r>
      <w:r w:rsidR="00131408">
        <w:rPr>
          <w:b w:val="0"/>
          <w:bCs w:val="0"/>
        </w:rPr>
        <w:fldChar w:fldCharType="begin" w:fldLock="1"/>
      </w:r>
      <w:r w:rsidR="00A25DCA">
        <w:rPr>
          <w:b w:val="0"/>
          <w:bCs w:val="0"/>
        </w:rPr>
        <w:instrText>ADDIN CSL_CITATION {"citationItems":[{"id":"ITEM-1","itemData":{"DOI":"10.1136/bjsports-2017-097699","ISSN":"14730480","abstract":"The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author":[{"dropping-particle":"","family":"McCrory","given":"Paul","non-dropping-particle":"","parse-names":false,"suffix":""},{"dropping-particle":"","family":"Meeuwisse","given":"Willem","non-dropping-particle":"","parse-names":false,"suffix":""},{"dropping-particle":"","family":"Dvořák","given":"Jiří","non-dropping-particle":"","parse-names":false,"suffix":""},{"dropping-particle":"","family":"Aubry","given":"Mark","non-dropping-particle":"","parse-names":false,"suffix":""},{"dropping-particle":"","family":"Bailes","given":"Julian","non-dropping-particle":"","parse-names":false,"suffix":""},{"dropping-particle":"","family":"Broglio","given":"Steven","non-dropping-particle":"","parse-names":false,"suffix":""},{"dropping-particle":"","family":"Cantu","given":"Robert C.","non-dropping-particle":"","parse-names":false,"suffix":""},{"dropping-particle":"","family":"Cassidy","given":"David","non-dropping-particle":"","parse-names":false,"suffix":""},{"dropping-particle":"","family":"Echemendia","given":"Ruben J.","non-dropping-particle":"","parse-names":false,"suffix":""},{"dropping-particle":"","family":"Castellani","given":"Rudy J.","non-dropping-particle":"","parse-names":false,"suffix":""},{"dropping-particle":"","family":"Davis","given":"Gavin A.","non-dropping-particle":"","parse-names":false,"suffix":""},{"dropping-particle":"","family":"Ellenbogen","given":"Richard","non-dropping-particle":"","parse-names":false,"suffix":""},{"dropping-particle":"","family":"Emery","given":"Carolyn","non-dropping-particle":"","parse-names":false,"suffix":""},{"dropping-particle":"","family":"Engebretsen","given":"Lars","non-dropping-particle":"","parse-names":false,"suffix":""},{"dropping-particle":"","family":"Feddermann-Demont","given":"Nina","non-dropping-particle":"","parse-names":false,"suffix":""},{"dropping-particle":"","family":"Giza","given":"Christopher C.","non-dropping-particle":"","parse-names":false,"suffix":""},{"dropping-particle":"","family":"Guskiewicz","given":"Kevin M.","non-dropping-particle":"","parse-names":false,"suffix":""},{"dropping-particle":"","family":"Herring","given":"Stanley","non-dropping-particle":"","parse-names":false,"suffix":""},{"dropping-particle":"","family":"Iverson","given":"Grant L.","non-dropping-particle":"","parse-names":false,"suffix":""},{"dropping-particle":"","family":"Johnston","given":"Karen M.","non-dropping-particle":"","parse-names":false,"suffix":""},{"dropping-particle":"","family":"Kissick","given":"James","non-dropping-particle":"","parse-names":false,"suffix":""},{"dropping-particle":"","family":"Kutcher","given":"Jeffrey","non-dropping-particle":"","parse-names":false,"suffix":""},{"dropping-particle":"","family":"Leddy","given":"John J.","non-dropping-particle":"","parse-names":false,"suffix":""},{"dropping-particle":"","family":"Maddocks","given":"David","non-dropping-particle":"","parse-names":false,"suffix":""},{"dropping-particle":"","family":"Makdissi","given":"Michael","non-dropping-particle":"","parse-names":false,"suffix":""},{"dropping-particle":"","family":"Manley","given":"Geoff T.","non-dropping-particle":"","parse-names":false,"suffix":""},{"dropping-particle":"","family":"McCrea","given":"Michael","non-dropping-particle":"","parse-names":false,"suffix":""},{"dropping-particle":"","family":"Meehan","given":"William P.","non-dropping-particle":"","parse-names":false,"suffix":""},{"dropping-particle":"","family":"Nagahiro","given":"Shinji","non-dropping-particle":"","parse-names":false,"suffix":""},{"dropping-particle":"","family":"Patricios","given":"Jon","non-dropping-particle":"","parse-names":false,"suffix":""},{"dropping-particle":"","family":"Putukian","given":"Margot","non-dropping-particle":"","parse-names":false,"suffix":""},{"dropping-particle":"","family":"Schneider","given":"Kathryn J.","non-dropping-particle":"","parse-names":false,"suffix":""},{"dropping-particle":"","family":"Sills","given":"Allen","non-dropping-particle":"","parse-names":false,"suffix":""},{"dropping-particle":"","family":"Tator","given":"Charles H.","non-dropping-particle":"","parse-names":false,"suffix":""},{"dropping-particle":"","family":"Turner","given":"Michael","non-dropping-particle":"","parse-names":false,"suffix":""},{"dropping-particle":"","family":"Vos","given":"Pieter E.","non-dropping-particle":"","parse-names":false,"suffix":""}],"container-title":"British Journal of Sports Medicine","id":"ITEM-1","issue":"11","issued":{"date-parts":[["2017"]]},"page":"838-847","title":"Consensus statement on concussion in sport—the 5th international conference on concussion in sport held in Berlin, October 2016","type":"article-journal","volume":"51"},"uris":["http://www.mendeley.com/documents/?uuid=5868649d-03b2-42fe-94fb-04bffb64792b"]}],"mendeley":{"formattedCitation":"(Paul McCrory et al., 2017)","manualFormatting":"(McCrory et al., 2017)","plainTextFormattedCitation":"(Paul McCrory et al., 2017)","previouslyFormattedCitation":"(Paul McCrory et al., 2017)"},"properties":{"noteIndex":0},"schema":"https://github.com/citation-style-language/schema/raw/master/csl-citation.json"}</w:instrText>
      </w:r>
      <w:r w:rsidR="00131408">
        <w:rPr>
          <w:b w:val="0"/>
          <w:bCs w:val="0"/>
        </w:rPr>
        <w:fldChar w:fldCharType="separate"/>
      </w:r>
      <w:r w:rsidR="00034965" w:rsidRPr="00034965">
        <w:rPr>
          <w:b w:val="0"/>
          <w:bCs w:val="0"/>
          <w:noProof/>
        </w:rPr>
        <w:t>(McCrory et al., 2017)</w:t>
      </w:r>
      <w:r w:rsidR="00131408">
        <w:rPr>
          <w:b w:val="0"/>
          <w:bCs w:val="0"/>
        </w:rPr>
        <w:fldChar w:fldCharType="end"/>
      </w:r>
      <w:r w:rsidR="004B23DF">
        <w:rPr>
          <w:b w:val="0"/>
          <w:bCs w:val="0"/>
        </w:rPr>
        <w:t xml:space="preserve">. It </w:t>
      </w:r>
      <w:r w:rsidR="003A5CB9">
        <w:rPr>
          <w:b w:val="0"/>
          <w:bCs w:val="0"/>
        </w:rPr>
        <w:t>was</w:t>
      </w:r>
      <w:r w:rsidR="00325B4B">
        <w:rPr>
          <w:b w:val="0"/>
          <w:bCs w:val="0"/>
        </w:rPr>
        <w:t xml:space="preserve"> designed to </w:t>
      </w:r>
      <w:r w:rsidR="00DC3890">
        <w:rPr>
          <w:b w:val="0"/>
          <w:bCs w:val="0"/>
        </w:rPr>
        <w:t>return athletes to the playing field as they gradually resolve symptoms at each step</w:t>
      </w:r>
      <w:r w:rsidR="00A708CB">
        <w:rPr>
          <w:b w:val="0"/>
          <w:bCs w:val="0"/>
        </w:rPr>
        <w:t xml:space="preserve"> beginning with limited activity and concluding with a full return to sport</w:t>
      </w:r>
      <w:r w:rsidR="00325B4B">
        <w:rPr>
          <w:b w:val="0"/>
          <w:bCs w:val="0"/>
        </w:rPr>
        <w:t xml:space="preserve">. Recent </w:t>
      </w:r>
      <w:r w:rsidR="00325B4B">
        <w:rPr>
          <w:b w:val="0"/>
          <w:bCs w:val="0"/>
        </w:rPr>
        <w:lastRenderedPageBreak/>
        <w:t>studies</w:t>
      </w:r>
      <w:r w:rsidR="00A708CB">
        <w:rPr>
          <w:b w:val="0"/>
          <w:bCs w:val="0"/>
        </w:rPr>
        <w:t xml:space="preserve"> suggest the duration of time to complete the full RTP protocol range</w:t>
      </w:r>
      <w:r w:rsidR="00D233F2">
        <w:rPr>
          <w:b w:val="0"/>
          <w:bCs w:val="0"/>
        </w:rPr>
        <w:t>s</w:t>
      </w:r>
      <w:r w:rsidR="00A708CB">
        <w:rPr>
          <w:b w:val="0"/>
          <w:bCs w:val="0"/>
        </w:rPr>
        <w:t xml:space="preserve"> from 20-30 days following the injury </w:t>
      </w:r>
      <w:r w:rsidR="00A708CB">
        <w:rPr>
          <w:b w:val="0"/>
          <w:bCs w:val="0"/>
        </w:rPr>
        <w:fldChar w:fldCharType="begin" w:fldLock="1"/>
      </w:r>
      <w:r w:rsidR="00CA4DE4">
        <w:rPr>
          <w:b w:val="0"/>
          <w:bCs w:val="0"/>
        </w:rPr>
        <w:instrText>ADDIN CSL_CITATION {"citationItems":[{"id":"ITEM-1","itemData":{"DOI":"10.1001/jamapediatrics.2016.0073","ISSN":"21686203","PMID":"27135397","abstract":"Importance: To our knowledge, little research has examined concussion across the youth/adolescent spectrum and even less has examined concussion-related outcomes (ie, symptoms and return to play). Objective: To examine and compare sport-related concussion outcomes (symptoms and return to play) in youth, high school, and collegiate football athletes. Design, setting, and participants: Athletic trainers attended each practice and game during the 2012 to 2014 seasons and reported injuries. For this descriptive, epidemiological study, data were collected from youth, high school, and collegiate football teams, and the analysis of the data was conducted between July 2015 and September 2015. The Youth Football Surveillance System included more than 3000 youth football athletes aged 5 to 14 years from 118 teams, providing 310 team seasons (ie, 1 team providing 1 season of data). The National Athletic Treatment, Injury, and Outcomes Network Program included 96 secondary school football programs, providing 184 team seasons. The National Collegiate Athletic Association Injury Surveillance Program included 34 college football programs, providing 71 team seasons. Main outcomes and measures: We calculated the mean number of symptoms, prevalence of each symptom, and the proportion of patients with concussions that had long return-to-play time (ie, required participation restriction of at least 30 days). Generalized linear models were used to assess differences among competition levels in the mean number of reported symptoms. Logistic regression models estimated the odds of return to play at less than 24 hours and at least 30 days. Results: Overall, 1429 sports-related concussions were reported among youth, high school, and college-level football athletes with a mean (SD) of 5.48 (3.06) symptoms. Across all levels, 15.3% resulted return to play at least 30 days after the concussion and 3.1% resulted in return to play less than 24 hours after the concussion. Compared with youth, a higher number of concussion symptoms were reported in high school athletes (β = 1.39; 95% CI, 0.55-2.24). Compared with college athletes, the odds of return to play at least 30 days after injury were larger in youth athletes (odds ratio, 2.75; 95% CI, 1.10-6.85) and high school athletes (odds ratio, 2.89; 95% CI, 1.61-5.19). The odds of return to play less than 24 hours after injury were larger in youth athletes than high school athletes (odds ratio, 6.23; 95% CI, 1.02-37.98). Conclusions and …","author":[{"dropping-particle":"","family":"Kerr","given":"Zachary Y.","non-dropping-particle":"","parse-names":false,"suffix":""},{"dropping-particle":"","family":"Zuckerman","given":"Scott L.","non-dropping-particle":"","parse-names":false,"suffix":""},{"dropping-particle":"","family":"Wasserman","given":"Erin B.","non-dropping-particle":"","parse-names":false,"suffix":""},{"dropping-particle":"","family":"Covassin","given":"Tracey","non-dropping-particle":"","parse-names":false,"suffix":""},{"dropping-particle":"","family":"Djoko","given":"Aristarque","non-dropping-particle":"","parse-names":false,"suffix":""},{"dropping-particle":"","family":"Dompier","given":"Thomas P.","non-dropping-particle":"","parse-names":false,"suffix":""}],"container-title":"JAMA Pediatrics","id":"ITEM-1","issue":"7","issued":{"date-parts":[["2016"]]},"page":"647-653","title":"Concussion symptoms and return to play time in youth, high school, and college American football athletes","type":"article-journal","volume":"170"},"uris":["http://www.mendeley.com/documents/?uuid=1178500c-433d-4e20-8cab-ced79d0349ea"]},{"id":"ITEM-2","itemData":{"DOI":"10.4085/1062-6050-452-18","ISSN":"1062-6050","PMID":"31876456","abstract":"CONTEXT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concussion","type":"article-journal","volume":"90"},"uris":["http://www.mendeley.com/documents/?uuid=fae896c5-3df6-4137-9ac1-f3cb37897814"]}],"mendeley":{"formattedCitation":"(Kerr et al., 2016; McAvoy et al., 2020; Tamura et al., 2020)","plainTextFormattedCitation":"(Kerr et al., 2016; McAvoy et al., 2020; Tamura et al., 2020)","previouslyFormattedCitation":"(Kerr et al., 2016; McAvoy et al., 2020; Tamura et al., 2020)"},"properties":{"noteIndex":0},"schema":"https://github.com/citation-style-language/schema/raw/master/csl-citation.json"}</w:instrText>
      </w:r>
      <w:r w:rsidR="00A708CB">
        <w:rPr>
          <w:b w:val="0"/>
          <w:bCs w:val="0"/>
        </w:rPr>
        <w:fldChar w:fldCharType="separate"/>
      </w:r>
      <w:r w:rsidR="00BC3E5D" w:rsidRPr="00BC3E5D">
        <w:rPr>
          <w:b w:val="0"/>
          <w:bCs w:val="0"/>
          <w:noProof/>
        </w:rPr>
        <w:t>(Kerr et al., 2016; McAvoy et al., 2020; Tamura et al., 2020)</w:t>
      </w:r>
      <w:r w:rsidR="00A708CB">
        <w:rPr>
          <w:b w:val="0"/>
          <w:bCs w:val="0"/>
        </w:rPr>
        <w:fldChar w:fldCharType="end"/>
      </w:r>
      <w:r w:rsidR="00353922">
        <w:rPr>
          <w:b w:val="0"/>
          <w:bCs w:val="0"/>
        </w:rPr>
        <w:t>.</w:t>
      </w:r>
      <w:r w:rsidR="00C54EE0">
        <w:rPr>
          <w:b w:val="0"/>
          <w:bCs w:val="0"/>
        </w:rPr>
        <w:t xml:space="preserve"> </w:t>
      </w:r>
      <w:r w:rsidR="003A6C79" w:rsidRPr="00E569D3">
        <w:rPr>
          <w:b w:val="0"/>
          <w:bCs w:val="0"/>
        </w:rPr>
        <w:t>However,</w:t>
      </w:r>
      <w:r w:rsidR="00353922" w:rsidRPr="00E569D3">
        <w:rPr>
          <w:b w:val="0"/>
          <w:bCs w:val="0"/>
        </w:rPr>
        <w:t xml:space="preserve"> RTP </w:t>
      </w:r>
      <w:r w:rsidR="003A6C79" w:rsidRPr="00E569D3">
        <w:rPr>
          <w:b w:val="0"/>
          <w:bCs w:val="0"/>
        </w:rPr>
        <w:t>studies</w:t>
      </w:r>
      <w:r w:rsidR="00353922" w:rsidRPr="00E569D3">
        <w:rPr>
          <w:b w:val="0"/>
          <w:bCs w:val="0"/>
        </w:rPr>
        <w:t xml:space="preserve"> provide</w:t>
      </w:r>
      <w:r w:rsidR="00C54EE0" w:rsidRPr="00E569D3">
        <w:rPr>
          <w:b w:val="0"/>
          <w:bCs w:val="0"/>
        </w:rPr>
        <w:t xml:space="preserve"> </w:t>
      </w:r>
      <w:r w:rsidR="008C5991" w:rsidRPr="00E569D3">
        <w:rPr>
          <w:b w:val="0"/>
          <w:bCs w:val="0"/>
        </w:rPr>
        <w:t xml:space="preserve">limited </w:t>
      </w:r>
      <w:r w:rsidR="00C54EE0" w:rsidRPr="00E569D3">
        <w:rPr>
          <w:b w:val="0"/>
          <w:bCs w:val="0"/>
        </w:rPr>
        <w:t xml:space="preserve">insight </w:t>
      </w:r>
      <w:r w:rsidR="00353922" w:rsidRPr="00E569D3">
        <w:rPr>
          <w:b w:val="0"/>
          <w:bCs w:val="0"/>
        </w:rPr>
        <w:t>into</w:t>
      </w:r>
      <w:r w:rsidR="00C54EE0" w:rsidRPr="00E569D3">
        <w:rPr>
          <w:b w:val="0"/>
          <w:bCs w:val="0"/>
        </w:rPr>
        <w:t xml:space="preserve"> the acute window of time students may be most at risk for experiencing academic challenges following a concussion</w:t>
      </w:r>
      <w:r w:rsidR="008969C3">
        <w:rPr>
          <w:b w:val="0"/>
          <w:bCs w:val="0"/>
        </w:rPr>
        <w:t xml:space="preserve"> </w:t>
      </w:r>
      <w:r w:rsidR="008969C3">
        <w:rPr>
          <w:b w:val="0"/>
          <w:bCs w:val="0"/>
        </w:rPr>
        <w:fldChar w:fldCharType="begin" w:fldLock="1"/>
      </w:r>
      <w:r w:rsidR="00D846C5">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Training","id":"ITEM-2","issue":"1","issued":{"date-parts":[["2020"]]},"page":"1-4","title":"Concussion recovery timeline of high school athletes using a stepwise return-to-play protocol: Age and sex effects","type":"article-journal","volume":"55"},"uris":["http://www.mendeley.com/documents/?uuid=298fd882-b9da-4ab6-9dc8-a13567413be3"]}],"mendeley":{"formattedCitation":"(Gioia, 2016; Tamura et al., 2020)","plainTextFormattedCitation":"(Gioia, 2016; Tamura et al., 2020)","previouslyFormattedCitation":"(Gioia, 2016; Tamura et al., 2020)"},"properties":{"noteIndex":0},"schema":"https://github.com/citation-style-language/schema/raw/master/csl-citation.json"}</w:instrText>
      </w:r>
      <w:r w:rsidR="008969C3">
        <w:rPr>
          <w:b w:val="0"/>
          <w:bCs w:val="0"/>
        </w:rPr>
        <w:fldChar w:fldCharType="separate"/>
      </w:r>
      <w:r w:rsidR="008969C3" w:rsidRPr="008969C3">
        <w:rPr>
          <w:b w:val="0"/>
          <w:bCs w:val="0"/>
          <w:noProof/>
        </w:rPr>
        <w:t>(Gioia, 2016; Tamura et al., 2020)</w:t>
      </w:r>
      <w:r w:rsidR="008969C3">
        <w:rPr>
          <w:b w:val="0"/>
          <w:bCs w:val="0"/>
        </w:rPr>
        <w:fldChar w:fldCharType="end"/>
      </w:r>
      <w:r w:rsidR="00C54EE0" w:rsidRPr="00E569D3">
        <w:rPr>
          <w:b w:val="0"/>
          <w:bCs w:val="0"/>
        </w:rPr>
        <w:t>.</w:t>
      </w:r>
      <w:r w:rsidR="00C54EE0">
        <w:rPr>
          <w:b w:val="0"/>
          <w:bCs w:val="0"/>
        </w:rPr>
        <w:t xml:space="preserve"> </w:t>
      </w:r>
    </w:p>
    <w:p w14:paraId="40A2EC9F" w14:textId="02648D48" w:rsidR="00325B4B" w:rsidRDefault="00A708CB" w:rsidP="00325B4B">
      <w:pPr>
        <w:pStyle w:val="Heading1"/>
        <w:ind w:firstLine="720"/>
        <w:jc w:val="left"/>
        <w:rPr>
          <w:b w:val="0"/>
          <w:bCs w:val="0"/>
        </w:rPr>
      </w:pPr>
      <w:r>
        <w:rPr>
          <w:b w:val="0"/>
          <w:bCs w:val="0"/>
        </w:rPr>
        <w:t xml:space="preserve">Although </w:t>
      </w:r>
      <w:r w:rsidR="0057755C">
        <w:rPr>
          <w:b w:val="0"/>
          <w:bCs w:val="0"/>
        </w:rPr>
        <w:t xml:space="preserve">the </w:t>
      </w:r>
      <w:r>
        <w:rPr>
          <w:b w:val="0"/>
          <w:bCs w:val="0"/>
        </w:rPr>
        <w:t>successful completion of</w:t>
      </w:r>
      <w:r w:rsidR="00307CFC">
        <w:rPr>
          <w:b w:val="0"/>
          <w:bCs w:val="0"/>
        </w:rPr>
        <w:t xml:space="preserve"> the step-wise</w:t>
      </w:r>
      <w:r>
        <w:rPr>
          <w:b w:val="0"/>
          <w:bCs w:val="0"/>
        </w:rPr>
        <w:t xml:space="preserve"> RTP </w:t>
      </w:r>
      <w:r w:rsidR="00307CFC">
        <w:rPr>
          <w:b w:val="0"/>
          <w:bCs w:val="0"/>
        </w:rPr>
        <w:t xml:space="preserve">protocol </w:t>
      </w:r>
      <w:r w:rsidR="0057755C">
        <w:rPr>
          <w:b w:val="0"/>
          <w:bCs w:val="0"/>
        </w:rPr>
        <w:t>presumes successful return</w:t>
      </w:r>
      <w:r w:rsidR="005D4717">
        <w:rPr>
          <w:b w:val="0"/>
          <w:bCs w:val="0"/>
        </w:rPr>
        <w:t xml:space="preserve"> </w:t>
      </w:r>
      <w:r w:rsidR="0057755C">
        <w:rPr>
          <w:b w:val="0"/>
          <w:bCs w:val="0"/>
        </w:rPr>
        <w:t>to</w:t>
      </w:r>
      <w:r w:rsidR="005D4717">
        <w:rPr>
          <w:b w:val="0"/>
          <w:bCs w:val="0"/>
        </w:rPr>
        <w:t xml:space="preserve"> </w:t>
      </w:r>
      <w:r w:rsidR="0057755C">
        <w:rPr>
          <w:b w:val="0"/>
          <w:bCs w:val="0"/>
        </w:rPr>
        <w:t>learn (RTL)</w:t>
      </w:r>
      <w:r w:rsidR="00307CFC">
        <w:rPr>
          <w:b w:val="0"/>
          <w:bCs w:val="0"/>
        </w:rPr>
        <w:t>,</w:t>
      </w:r>
      <w:r w:rsidR="0057755C">
        <w:rPr>
          <w:b w:val="0"/>
          <w:bCs w:val="0"/>
        </w:rPr>
        <w:t xml:space="preserve"> there is limited empirical research on what supports</w:t>
      </w:r>
      <w:r w:rsidR="00D233F2">
        <w:rPr>
          <w:b w:val="0"/>
          <w:bCs w:val="0"/>
        </w:rPr>
        <w:t xml:space="preserve"> or interventions</w:t>
      </w:r>
      <w:r w:rsidR="0057755C">
        <w:rPr>
          <w:b w:val="0"/>
          <w:bCs w:val="0"/>
        </w:rPr>
        <w:t xml:space="preserve"> </w:t>
      </w:r>
      <w:r w:rsidR="00EB664B">
        <w:rPr>
          <w:b w:val="0"/>
          <w:bCs w:val="0"/>
        </w:rPr>
        <w:t>students</w:t>
      </w:r>
      <w:r w:rsidR="0057755C">
        <w:rPr>
          <w:b w:val="0"/>
          <w:bCs w:val="0"/>
        </w:rPr>
        <w:t xml:space="preserve"> require to achieve RTL </w:t>
      </w:r>
      <w:r w:rsidR="0057755C">
        <w:rPr>
          <w:b w:val="0"/>
          <w:bCs w:val="0"/>
        </w:rPr>
        <w:fldChar w:fldCharType="begin" w:fldLock="1"/>
      </w:r>
      <w:r w:rsidR="00D233F2">
        <w:rPr>
          <w:b w:val="0"/>
          <w:bCs w:val="0"/>
        </w:rPr>
        <w:instrText>ADDIN CSL_CITATION {"citationItems":[{"id":"ITEM-1","itemData":{"DOI":"10.1111/josh.12949","ISSN":"17461561","PMID":"32939780","abstract":"BACKGROUND: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Health","id":"ITEM-1","issue":"11","issued":{"date-parts":[["2020"]]},"page":"849-858","title":"Establishing consensus for essential elements in returning to learn following a concussion","type":"article-journal","volume":"90"},"uris":["http://www.mendeley.com/documents/?uuid=fae896c5-3df6-4137-9ac1-f3cb37897814"]}],"mendeley":{"formattedCitation":"(McAvoy et al., 2020)","plainTextFormattedCitation":"(McAvoy et al., 2020)","previouslyFormattedCitation":"(McAvoy et al., 2020)"},"properties":{"noteIndex":0},"schema":"https://github.com/citation-style-language/schema/raw/master/csl-citation.json"}</w:instrText>
      </w:r>
      <w:r w:rsidR="0057755C">
        <w:rPr>
          <w:b w:val="0"/>
          <w:bCs w:val="0"/>
        </w:rPr>
        <w:fldChar w:fldCharType="separate"/>
      </w:r>
      <w:r w:rsidR="0057755C" w:rsidRPr="0057755C">
        <w:rPr>
          <w:b w:val="0"/>
          <w:bCs w:val="0"/>
          <w:noProof/>
        </w:rPr>
        <w:t>(McAvoy et al., 2020)</w:t>
      </w:r>
      <w:r w:rsidR="0057755C">
        <w:rPr>
          <w:b w:val="0"/>
          <w:bCs w:val="0"/>
        </w:rPr>
        <w:fldChar w:fldCharType="end"/>
      </w:r>
      <w:r w:rsidR="0057755C">
        <w:rPr>
          <w:b w:val="0"/>
          <w:bCs w:val="0"/>
        </w:rPr>
        <w:t xml:space="preserve">. </w:t>
      </w:r>
      <w:r w:rsidR="00325B4B">
        <w:rPr>
          <w:b w:val="0"/>
          <w:bCs w:val="0"/>
        </w:rPr>
        <w:t>Multiple models have been presented to guide the RTL process</w:t>
      </w:r>
      <w:r w:rsidR="00307CFC">
        <w:rPr>
          <w:b w:val="0"/>
          <w:bCs w:val="0"/>
        </w:rPr>
        <w:t xml:space="preserve"> and share three</w:t>
      </w:r>
      <w:r w:rsidR="00FC00DB">
        <w:rPr>
          <w:b w:val="0"/>
          <w:bCs w:val="0"/>
        </w:rPr>
        <w:t xml:space="preserve"> commonalities. The first commonality is the need for multidisciplinary participation</w:t>
      </w:r>
      <w:r w:rsidR="008C5991">
        <w:rPr>
          <w:b w:val="0"/>
          <w:bCs w:val="0"/>
        </w:rPr>
        <w:t xml:space="preserve"> and open communication</w:t>
      </w:r>
      <w:r w:rsidR="00FC00DB">
        <w:rPr>
          <w:b w:val="0"/>
          <w:bCs w:val="0"/>
        </w:rPr>
        <w:t xml:space="preserve"> between school and medical personnel to facilitate RTL </w:t>
      </w:r>
      <w:r w:rsidR="00FC00DB">
        <w:rPr>
          <w:b w:val="0"/>
          <w:bCs w:val="0"/>
        </w:rPr>
        <w:fldChar w:fldCharType="begin" w:fldLock="1"/>
      </w:r>
      <w:r w:rsidR="00FC00DB">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Rehabilitation","id":"ITEM-2","issue":"6","issued":{"date-parts":[["2016"]]},"page":"397-406","title":"Building statewide infrastructure for the academic support of students with mild traumatic brain injury","type":"article-journal","volume":"31"},"uris":["http://www.mendeley.com/documents/?uuid=21c673dc-7d3d-4364-834a-671f8510323d"]},{"id":"ITEM-3","itemData":{"DOI":"10.1089/acm.2009.0309.In","ISBN":"0022022116644","abstract":"A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Principles","id":"ITEM-3","issue":"3","issued":{"date-parts":[["2014"]]},"page":"1-7","title":"A comprehensive team approach to treating concussions in student athletes","type":"article-journal","volume":"9"},"uris":["http://www.mendeley.com/documents/?uuid=91e07bee-78d9-4826-8c0e-3afff8135669"]},{"id":"ITEM-4","itemData":{"DOI":"10.1111/josh.12949","ISSN":"17461561","PMID":"32939780","abstract":"BACKGROUND: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Health","id":"ITEM-4","issue":"11","issued":{"date-parts":[["2020"]]},"page":"849-858","title":"Establishing consensus for essential elements in returning to learn following a concussion","type":"article-journal","volume":"90"},"uris":["http://www.mendeley.com/documents/?uuid=fae896c5-3df6-4137-9ac1-f3cb37897814"]}],"mendeley":{"formattedCitation":"(Gioia, 2016; Gioia et al., 2016; Hossler et al., 2014; McAvoy et al., 2020)","plainTextFormattedCitation":"(Gioia, 2016; Gioia et al., 2016; Hossler et al., 2014; McAvoy et al., 2020)","previouslyFormattedCitation":"(Gioia, 2016; Gioia et al., 2016; Hossler et al., 2014; McAvoy et al., 2020)"},"properties":{"noteIndex":0},"schema":"https://github.com/citation-style-language/schema/raw/master/csl-citation.json"}</w:instrText>
      </w:r>
      <w:r w:rsidR="00FC00DB">
        <w:rPr>
          <w:b w:val="0"/>
          <w:bCs w:val="0"/>
        </w:rPr>
        <w:fldChar w:fldCharType="separate"/>
      </w:r>
      <w:r w:rsidR="00FC00DB" w:rsidRPr="00FC00DB">
        <w:rPr>
          <w:b w:val="0"/>
          <w:bCs w:val="0"/>
          <w:noProof/>
        </w:rPr>
        <w:t>(Gioia, 2016; Gioia et al., 2016; Hossler et al., 2014; McAvoy et al., 2020)</w:t>
      </w:r>
      <w:r w:rsidR="00FC00DB">
        <w:rPr>
          <w:b w:val="0"/>
          <w:bCs w:val="0"/>
        </w:rPr>
        <w:fldChar w:fldCharType="end"/>
      </w:r>
      <w:r w:rsidR="00FC00DB">
        <w:rPr>
          <w:b w:val="0"/>
          <w:bCs w:val="0"/>
        </w:rPr>
        <w:t>. Schools are not uniform in terms of resources, staff, and access to medical personnel to coordinate</w:t>
      </w:r>
      <w:r w:rsidR="008C5991">
        <w:rPr>
          <w:b w:val="0"/>
          <w:bCs w:val="0"/>
        </w:rPr>
        <w:t xml:space="preserve"> the academic, physical, and psychosocial needs of students with concussion</w:t>
      </w:r>
      <w:r w:rsidR="00307CFC">
        <w:rPr>
          <w:b w:val="0"/>
          <w:bCs w:val="0"/>
        </w:rPr>
        <w:t>.</w:t>
      </w:r>
      <w:r w:rsidR="00C54EE0">
        <w:rPr>
          <w:b w:val="0"/>
          <w:bCs w:val="0"/>
        </w:rPr>
        <w:t xml:space="preserve"> </w:t>
      </w:r>
      <w:r w:rsidR="00307CFC">
        <w:rPr>
          <w:b w:val="0"/>
          <w:bCs w:val="0"/>
        </w:rPr>
        <w:t xml:space="preserve">The </w:t>
      </w:r>
      <w:r w:rsidR="00FC00DB">
        <w:rPr>
          <w:b w:val="0"/>
          <w:bCs w:val="0"/>
        </w:rPr>
        <w:t xml:space="preserve">RTL models presented by both </w:t>
      </w:r>
      <w:r w:rsidR="00FC00DB">
        <w:rPr>
          <w:b w:val="0"/>
          <w:bCs w:val="0"/>
        </w:rPr>
        <w:fldChar w:fldCharType="begin" w:fldLock="1"/>
      </w:r>
      <w:r w:rsidR="009C028C">
        <w:rPr>
          <w:b w:val="0"/>
          <w:bCs w:val="0"/>
        </w:rPr>
        <w:instrText>ADDIN CSL_CITATION {"citationItems":[{"id":"ITEM-1","itemData":{"author":[{"dropping-particle":"","family":"Dachtyl","given":"Sarah A.","non-dropping-particle":"","parse-names":false,"suffix":""},{"dropping-particle":"","family":"Morales","given":"Pedro","non-dropping-particle":"","parse-names":false,"suffix":""}],"container-title":"American Journal of Speech-Language Pathology","id":"ITEM-1","issued":{"date-parts":[["2017"]]},"page":"716-728","title":"A collaborative model for return to academics after concussion: Athletic training and speech-language pathology","type":"article-journal","volume":"26"},"uris":["http://www.mendeley.com/documents/?uuid=e9d37016-4c22-4e0f-bf38-8b780ed9871d"]},{"id":"ITEM-2","itemData":{"DOI":"10.1002/pits","ISBN":"9280637738","ISSN":"17901391","PMID":"22705912","abstract":"This paper presents counseling groups conducted in the school. It includes a theory of counseling groups with children and adolescents, and a modality named \"expressive supportive\". These groups focus on self-expressiveness and group support. They are process oriented and semi-structured. The structure is not based on a specific content but rather on therapeutic techniques used to move the group process. Children learn about self through the interpersonal interaction in the group. A series of studies point to the efficacy of these groups and suggest variables that have an impact on the outcomes of group intervention. The need for counselor training is highly recommended. (PsycINFO Database Record (c) 2015 APA, all rights reserved). (journal abstract)","author":[{"dropping-particle":"","family":"Davies","given":"Susan C.","non-dropping-particle":"","parse-names":false,"suffix":""}],"container-title":"Hellenic Journal of Psychology","id":"ITEM-2","issue":"6","issued":{"date-parts":[["2016"]]},"page":"567-582","title":"School-based traumatic brain injury and concussion management program","type":"article-journal","volume":"53"},"uris":["http://www.mendeley.com/documents/?uuid=13c09dd0-06fd-4af5-a894-fc08918a90d6"]}],"mendeley":{"formattedCitation":"(Dachtyl &amp; Morales, 2017; Davies, 2016)","manualFormatting":"Dachtyl &amp; Morales (2017) and Davies (2016)","plainTextFormattedCitation":"(Dachtyl &amp; Morales, 2017; Davies, 2016)","previouslyFormattedCitation":"(Dachtyl &amp; Morales, 2017; Davies, 2016)"},"properties":{"noteIndex":0},"schema":"https://github.com/citation-style-language/schema/raw/master/csl-citation.json"}</w:instrText>
      </w:r>
      <w:r w:rsidR="00FC00DB">
        <w:rPr>
          <w:b w:val="0"/>
          <w:bCs w:val="0"/>
        </w:rPr>
        <w:fldChar w:fldCharType="separate"/>
      </w:r>
      <w:r w:rsidR="00FC00DB" w:rsidRPr="00FC00DB">
        <w:rPr>
          <w:b w:val="0"/>
          <w:bCs w:val="0"/>
          <w:noProof/>
        </w:rPr>
        <w:t xml:space="preserve">Dachtyl &amp; Morales </w:t>
      </w:r>
      <w:r w:rsidR="009C028C">
        <w:rPr>
          <w:b w:val="0"/>
          <w:bCs w:val="0"/>
          <w:noProof/>
        </w:rPr>
        <w:t>(</w:t>
      </w:r>
      <w:r w:rsidR="00FC00DB" w:rsidRPr="00FC00DB">
        <w:rPr>
          <w:b w:val="0"/>
          <w:bCs w:val="0"/>
          <w:noProof/>
        </w:rPr>
        <w:t>2017</w:t>
      </w:r>
      <w:r w:rsidR="009C028C">
        <w:rPr>
          <w:b w:val="0"/>
          <w:bCs w:val="0"/>
          <w:noProof/>
        </w:rPr>
        <w:t>) and</w:t>
      </w:r>
      <w:r w:rsidR="00FC00DB" w:rsidRPr="00FC00DB">
        <w:rPr>
          <w:b w:val="0"/>
          <w:bCs w:val="0"/>
          <w:noProof/>
        </w:rPr>
        <w:t xml:space="preserve"> Davies </w:t>
      </w:r>
      <w:r w:rsidR="009C028C">
        <w:rPr>
          <w:b w:val="0"/>
          <w:bCs w:val="0"/>
          <w:noProof/>
        </w:rPr>
        <w:t>(</w:t>
      </w:r>
      <w:r w:rsidR="00FC00DB" w:rsidRPr="00FC00DB">
        <w:rPr>
          <w:b w:val="0"/>
          <w:bCs w:val="0"/>
          <w:noProof/>
        </w:rPr>
        <w:t>2016)</w:t>
      </w:r>
      <w:r w:rsidR="00FC00DB">
        <w:rPr>
          <w:b w:val="0"/>
          <w:bCs w:val="0"/>
        </w:rPr>
        <w:fldChar w:fldCharType="end"/>
      </w:r>
      <w:r w:rsidR="009C028C">
        <w:rPr>
          <w:b w:val="0"/>
          <w:bCs w:val="0"/>
        </w:rPr>
        <w:t xml:space="preserve"> provide examples of how</w:t>
      </w:r>
      <w:r w:rsidR="008C5991">
        <w:rPr>
          <w:b w:val="0"/>
          <w:bCs w:val="0"/>
        </w:rPr>
        <w:t xml:space="preserve"> services</w:t>
      </w:r>
      <w:r w:rsidR="009C028C">
        <w:rPr>
          <w:b w:val="0"/>
          <w:bCs w:val="0"/>
        </w:rPr>
        <w:t xml:space="preserve"> can be adapted and implemented using the available resources and personnel of the </w:t>
      </w:r>
      <w:r w:rsidR="008C5991">
        <w:rPr>
          <w:b w:val="0"/>
          <w:bCs w:val="0"/>
        </w:rPr>
        <w:t>school</w:t>
      </w:r>
      <w:r w:rsidR="009C028C">
        <w:rPr>
          <w:b w:val="0"/>
          <w:bCs w:val="0"/>
        </w:rPr>
        <w:t xml:space="preserve"> where individuals with the most knowledge on concussion management (e.g., athletic trainer, speech-language pathologist, school psychologist) are put in the position to oversee the RTL process and co</w:t>
      </w:r>
      <w:r w:rsidR="008C5991">
        <w:rPr>
          <w:b w:val="0"/>
          <w:bCs w:val="0"/>
        </w:rPr>
        <w:t>llaborate</w:t>
      </w:r>
      <w:r w:rsidR="009C028C">
        <w:rPr>
          <w:b w:val="0"/>
          <w:bCs w:val="0"/>
        </w:rPr>
        <w:t xml:space="preserve"> with each other. </w:t>
      </w:r>
    </w:p>
    <w:p w14:paraId="5A03E846" w14:textId="3B19FAB5" w:rsidR="00CE717E" w:rsidRDefault="009C028C" w:rsidP="00482C10">
      <w:pPr>
        <w:pStyle w:val="Heading1"/>
        <w:ind w:firstLine="720"/>
        <w:jc w:val="left"/>
        <w:rPr>
          <w:b w:val="0"/>
          <w:bCs w:val="0"/>
        </w:rPr>
      </w:pPr>
      <w:r>
        <w:rPr>
          <w:b w:val="0"/>
          <w:bCs w:val="0"/>
        </w:rPr>
        <w:t xml:space="preserve">The second commonality among RTL models centers on the identification and implementation of academic interventions. It has been suggested the most appropriate type of </w:t>
      </w:r>
      <w:r w:rsidR="00007350">
        <w:rPr>
          <w:b w:val="0"/>
          <w:bCs w:val="0"/>
        </w:rPr>
        <w:t xml:space="preserve">post-concussion </w:t>
      </w:r>
      <w:r>
        <w:rPr>
          <w:b w:val="0"/>
          <w:bCs w:val="0"/>
        </w:rPr>
        <w:t xml:space="preserve">intervention is informal academic adjustments as they can be provided on a temporary basis and the majority of students will achieve a full recovery within 30 days </w:t>
      </w:r>
      <w:r>
        <w:rPr>
          <w:b w:val="0"/>
          <w:bCs w:val="0"/>
        </w:rPr>
        <w:fldChar w:fldCharType="begin" w:fldLock="1"/>
      </w:r>
      <w:r w:rsid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-2","issue":"3","issued":{"date-parts":[["2018"]]},"page":"325-330","title":"Return to learn: Transitioning to school and through ascending levels of academic support for students following a concussion","type":"article-journal","volume":"42"},"uris":["http://www.mendeley.com/documents/?uuid=4a93f80a-5203-42de-ac23-8f24dbd0c991"]},{"id":"ITEM-3","itemData":{"DOI":"10.1111/josh.12949","ISSN":"17461561","PMID":"32939780","abstract":"BACKGROUND: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concussion","type":"article-journal","volume":"90"},"uris":["http://www.mendeley.com/documents/?uuid=fae896c5-3df6-4137-9ac1-f3cb37897814"]}],"mendeley":{"formattedCitation":"(Halstead et al., 2013; McAvoy et al., 2018, 2020)","plainTextFormattedCitation":"(Halstead et al., 2013; McAvoy et al., 2018, 2020)","previouslyFormattedCitation":"(Halstead et al., 2013; McAvoy et al., 2018, 2020)"},"properties":{"noteIndex":0},"schema":"https://github.com/citation-style-language/schema/raw/master/csl-citation.json"}</w:instrText>
      </w:r>
      <w:r>
        <w:rPr>
          <w:b w:val="0"/>
          <w:bCs w:val="0"/>
        </w:rPr>
        <w:fldChar w:fldCharType="separate"/>
      </w:r>
      <w:r w:rsidRPr="009C028C">
        <w:rPr>
          <w:b w:val="0"/>
          <w:bCs w:val="0"/>
          <w:noProof/>
        </w:rPr>
        <w:t>(Halstead et al., 2013; McAvoy et al., 2018, 2020)</w:t>
      </w:r>
      <w:r>
        <w:rPr>
          <w:b w:val="0"/>
          <w:bCs w:val="0"/>
        </w:rPr>
        <w:fldChar w:fldCharType="end"/>
      </w:r>
      <w:r>
        <w:rPr>
          <w:b w:val="0"/>
          <w:bCs w:val="0"/>
        </w:rPr>
        <w:t>.</w:t>
      </w:r>
      <w:r w:rsidR="00054B3D">
        <w:rPr>
          <w:b w:val="0"/>
          <w:bCs w:val="0"/>
        </w:rPr>
        <w:t xml:space="preserve"> </w:t>
      </w:r>
      <w:r>
        <w:rPr>
          <w:b w:val="0"/>
          <w:bCs w:val="0"/>
        </w:rPr>
        <w:t>The third commonalit</w:t>
      </w:r>
      <w:r w:rsidR="00007350">
        <w:rPr>
          <w:b w:val="0"/>
          <w:bCs w:val="0"/>
        </w:rPr>
        <w:t>y</w:t>
      </w:r>
      <w:r>
        <w:rPr>
          <w:b w:val="0"/>
          <w:bCs w:val="0"/>
        </w:rPr>
        <w:t xml:space="preserve"> is the call to integrate gradual return to activity into the RTL process</w:t>
      </w:r>
      <w:r w:rsidR="00CC6A87">
        <w:rPr>
          <w:b w:val="0"/>
          <w:bCs w:val="0"/>
        </w:rPr>
        <w:t xml:space="preserve"> </w:t>
      </w:r>
      <w:r w:rsidR="00CC6A87" w:rsidRPr="00CC6A87">
        <w:rPr>
          <w:b w:val="0"/>
          <w:bCs w:val="0"/>
        </w:rPr>
        <w:fldChar w:fldCharType="begin" w:fldLock="1"/>
      </w:r>
      <w:r w:rsidR="00CC6A87" w:rsidRPr="00CC6A87">
        <w:rPr>
          <w:b w:val="0"/>
          <w:bCs w:val="0"/>
        </w:rPr>
        <w:instrText>ADDIN CSL_CITATION {"citationItems":[{"id":"ITEM-1","itemData":{"DOI":"10.1542/peds.2013-2867","ISBN":"1098-4275 (Electronic)\\r0031-4005 (Linking)","ISSN":"0031-4005","PMID":"24163302","abstract":"Following a concussion, it is common for children and adolescents to experience difficulties in the school setting. Cognitive difficulties, such as learning new tasks or remembering previously learned material, may pose challenges in the classroom. The school environment may also increase symptoms with exposure to bright lights and screens or noisy cafeterias and hallways. Unfortunately, because most children and adolescents look physically normal after a concussion, school officials often fail to recognize the need for academic or environmental adjustments. Appropriate guidance and recommendations from the pediatrician may ease the transition back to the school environment and facilitate the recovery of the child or adolescent. This report serves to provide a better understanding of possible factors that may contribute to difficulties in a school environment after a concussion and serves as a framework for the medical home, the educational home, and the family home to guide the student to a successful and safe return to learning.","author":[{"dropping-particle":"","family":"Halstead","given":"M. E.","non-dropping-particle":"","parse-names":false,"suffix":""},{"dropping-particle":"","family":"McAvoy","given":"K.","non-dropping-particle":"","parse-names":false,"suffix":""},{"dropping-particle":"","family":"Devore","given":"C. D.","non-dropping-particle":"","parse-names":false,"suffix":""},{"dropping-particle":"","family":"Carl","given":"R.","non-dropping-particle":"","parse-names":false,"suffix":""},{"dropping-particle":"","family":"Lee","given":"M.","non-dropping-particle":"","parse-names":false,"suffix":""},{"dropping-particle":"","family":"Logan","given":"K.","non-dropping-particle":"","parse-names":false,"suffix":""}],"container-title":"Pediatrics","id":"ITEM-1","issue":"5","issued":{"date-parts":[["2013"]]},"page":"948-957","title":"Returning to learning following a concussion","type":"article-journal","volume":"132"},"uris":["http://www.mendeley.com/documents/?uuid=2669effe-a583-472b-934a-b40707f2e105"]},{"id":"ITEM-2","itemData":{"DOI":"10.1002/oby.21042.Prevalence","ISBN":"0277-786X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Neurology","id":"ITEM-2","issue":"1","issued":{"date-parts":[["2016"]]},"page":"93-108","title":"Medical-school partnership in guiding return to school following mild traumatic brain injury in youth","type":"article-journal","volume":"31"},"uris":["http://www.mendeley.com/documents/?uuid=07ca7885-f803-4744-8b43-d7ff05a56c74"]},{"id":"ITEM-3","itemData":{"DOI":"10.1111/josh.12949","ISSN":"17461561","PMID":"32939780","abstract":"BACKGROUND: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concussion","type":"article-journal","volume":"90"},"uris":["http://www.mendeley.com/documents/?uuid=fae896c5-3df6-4137-9ac1-f3cb37897814"]}],"mendeley":{"formattedCitation":"(Gioia, 2016; Halstead et al., 2013; McAvoy et al., 2020)","plainTextFormattedCitation":"(Gioia, 2016; Halstead et al., 2013; McAvoy et al., 2020)","previouslyFormattedCitation":"(Gioia, 2016; Halstead et al., 2013; McAvoy et al., 2020)"},"properties":{"noteIndex":0},"schema":"https://github.com/citation-style-language/schema/raw/master/csl-citation.json"}</w:instrText>
      </w:r>
      <w:r w:rsidR="00CC6A87" w:rsidRPr="00CC6A87">
        <w:rPr>
          <w:b w:val="0"/>
          <w:bCs w:val="0"/>
        </w:rPr>
        <w:fldChar w:fldCharType="separate"/>
      </w:r>
      <w:r w:rsidR="00CC6A87" w:rsidRPr="00CC6A87">
        <w:rPr>
          <w:b w:val="0"/>
          <w:bCs w:val="0"/>
          <w:noProof/>
        </w:rPr>
        <w:t xml:space="preserve">(Gioia, 2016; Halstead et al., 2013; McAvoy et </w:t>
      </w:r>
      <w:r w:rsidR="00CC6A87" w:rsidRPr="00CC6A87">
        <w:rPr>
          <w:b w:val="0"/>
          <w:bCs w:val="0"/>
          <w:noProof/>
        </w:rPr>
        <w:lastRenderedPageBreak/>
        <w:t>al., 2020)</w:t>
      </w:r>
      <w:r w:rsidR="00CC6A87" w:rsidRPr="00CC6A87">
        <w:rPr>
          <w:b w:val="0"/>
          <w:bCs w:val="0"/>
        </w:rPr>
        <w:fldChar w:fldCharType="end"/>
      </w:r>
      <w:r w:rsidR="00007350">
        <w:rPr>
          <w:b w:val="0"/>
          <w:bCs w:val="0"/>
        </w:rPr>
        <w:t xml:space="preserve"> </w:t>
      </w:r>
      <w:r w:rsidR="00CC6A87">
        <w:rPr>
          <w:b w:val="0"/>
          <w:bCs w:val="0"/>
        </w:rPr>
        <w:t xml:space="preserve">and to implement multidisciplinary coordination to initially provide, and then gradually remove, appropriate academic adjustments as the student progresses towards recovery </w:t>
      </w:r>
      <w:r w:rsidR="00CC6A87">
        <w:rPr>
          <w:b w:val="0"/>
          <w:bCs w:val="0"/>
        </w:rPr>
        <w:fldChar w:fldCharType="begin" w:fldLock="1"/>
      </w:r>
      <w:r w:rsidR="005F4B83">
        <w:rPr>
          <w:b w:val="0"/>
          <w:bCs w:val="0"/>
        </w:rPr>
        <w:instrText>ADDIN CSL_CITATION {"citationItems":[{"id":"ITEM-1","itemData":{"DOI":"10.1002/oby.21042.Prevalence","ISBN":"0277-786X (Print) 1018-4732 (Linking)","ISSN":"1471-0072","PMID":"25300886","abstract":"Mild traumatic brain injury is recognized as a prevalent and significant risk concern for youth. Appropriate school return is particularly challenging. The medical and school systems must be prepared partners to support the school return of the student with mild traumatic brain injury. Medical providers must be trained in assessment and management skills with a focused understanding of school demands. Schools must develop policies and procedures to prepare staff to support a gradual return process with the necessary academic accommodations. Ongoing communication between the family, student, school, and medical provider is essential to supporting recovery. A systematic gradual return to school process is proposed including levels of recommended activity and criteria for advancement. Targets for intervention are described with associated strategies for supporting recovery. A 10-element Progressive Activities of Controlled Exertion (PACE) model for activity-exertion management is introduced to manage symptom exacerbation. A strong medical-school partnership will maximize outcomes for students with mild traumatic brain injury.","author":[{"dropping-particle":"","family":"Gioia","given":"Gerard A.","non-dropping-particle":"","parse-names":false,"suffix":""}],"container-title":"Journal of Child Neurology","id":"ITEM-1","issue":"1","issued":{"date-parts":[["2016"]]},"page":"93-108","title":"Medical-school partnership in guiding return to school following mild traumatic brain injury in youth","type":"article-journal","volume":"31"},"uris":["http://www.mendeley.com/documents/?uuid=07ca7885-f803-4744-8b43-d7ff05a56c74"]},{"id":"ITEM-2","itemData":{"author":[{"dropping-particle":"","family":"Dachtyl","given":"Sarah A.","non-dropping-particle":"","parse-names":false,"suffix":""},{"dropping-particle":"","family":"Morales","given":"Pedro","non-dropping-particle":"","parse-names":false,"suffix":""}],"container-title":"American Journal of Speech-Language Pathology","id":"ITEM-2","issued":{"date-parts":[["2017"]]},"page":"716-728","title":"A collaborative model for return to academics after concussion: Athletic training and speech-language pathology","type":"article-journal","volume":"26"},"uris":["http://www.mendeley.com/documents/?uuid=e9d37016-4c22-4e0f-bf38-8b780ed9871d"]},{"id":"ITEM-3","itemData":{"DOI":"10.1111/josh.12949","ISSN":"17461561","PMID":"32939780","abstract":"BACKGROUND: Returning to learn following a concussion is the process of managing a student's recovery during the school day by implementation of academic supports with varying intensity. Due to a lack of consensus or even guidance on Return to Learn, this paper set out to establish cross discipline consensus on some essential elements of Return to Learn using a Delphi method. METHODS: Sixteen national organizations participated in a Delphi process to reach consensus on overarching themes of Return to Learn focused on: returning a student to school, composition of the school-based concussion management team, progress-monitoring, educational safeguards, neuropsychological testing, and legislation. Two rounds of questionnaires were disseminated via email using a Delphi process. Consensus was established during round 2. RESULTS: Twelve national organizations were able to reach consensus and endorse 13 essential elements of Return to Learn following a concussion. CONCLUSIONS: There continues to be limited research on concussion Return to Learn leading to confusion in the field. In this paper, we demonstrate consensus on a number of essential elements, from a wide variety of professional disciplines who participate in the care of students following a concussion, as a starting place for some guidance on Return to Learn.","author":[{"dropping-particle":"","family":"McAvoy","given":"Karen","non-dropping-particle":"","parse-names":false,"suffix":""},{"dropping-particle":"","family":"Eagan-Johnson","given":"Brenda","non-dropping-particle":"","parse-names":false,"suffix":""},{"dropping-particle":"","family":"Dymacek","given":"Rosalie","non-dropping-particle":"","parse-names":false,"suffix":""},{"dropping-particle":"","family":"Hooper","given":"Stephen","non-dropping-particle":"","parse-names":false,"suffix":""},{"dropping-particle":"","family":"McCart","given":"Melissa","non-dropping-particle":"","parse-names":false,"suffix":""},{"dropping-particle":"","family":"Tyler","given":"Janet","non-dropping-particle":"","parse-names":false,"suffix":""}],"container-title":"Journal of School Health","id":"ITEM-3","issue":"11","issued":{"date-parts":[["2020"]]},"page":"849-858","title":"Establishing consensus for essential elements in returning to learn following a concussion","type":"article-journal","volume":"90"},"uris":["http://www.mendeley.com/documents/?uuid=fae896c5-3df6-4137-9ac1-f3cb37897814"]},{"id":"ITEM-4","itemData":{"DOI":"10.1089/acm.2009.0309.In","ISBN":"0022022116644","abstract":"A digest of new scientific research concerning religion, brain &amp; behavior","author":[{"dropping-particle":"","family":"Hossler","given":"Phil","non-dropping-particle":"","parse-names":false,"suffix":""},{"dropping-particle":"","family":"McAvoy","given":"Karen","non-dropping-particle":"","parse-names":false,"suffix":""},{"dropping-particle":"","family":"Rossen","given":"Eric","non-dropping-particle":"","parse-names":false,"suffix":""},{"dropping-particle":"","family":"Schoessler","given":"Sally","non-dropping-particle":"","parse-names":false,"suffix":""},{"dropping-particle":"","family":"Thompson","given":"Peter","non-dropping-particle":"","parse-names":false,"suffix":""}],"container-title":"National Association of Secondary School Principles","id":"ITEM-4","issue":"3","issued":{"date-parts":[["2014"]]},"page":"1-7","title":"A comprehensive team approach to treating concussions in student athletes","type":"article-journal","volume":"9"},"uris":["http://www.mendeley.com/documents/?uuid=91e07bee-78d9-4826-8c0e-3afff8135669"]}],"mendeley":{"formattedCitation":"(Dachtyl &amp; Morales, 2017; Gioia, 2016; Hossler et al., 2014; McAvoy et al., 2020)","plainTextFormattedCitation":"(Dachtyl &amp; Morales, 2017; Gioia, 2016; Hossler et al., 2014; McAvoy et al., 2020)","previouslyFormattedCitation":"(Dachtyl &amp; Morales, 2017; Gioia, 2016; Hossler et al., 2014; McAvoy et al., 2020)"},"properties":{"noteIndex":0},"schema":"https://github.com/citation-style-language/schema/raw/master/csl-citation.json"}</w:instrText>
      </w:r>
      <w:r w:rsidR="00CC6A87">
        <w:rPr>
          <w:b w:val="0"/>
          <w:bCs w:val="0"/>
        </w:rPr>
        <w:fldChar w:fldCharType="separate"/>
      </w:r>
      <w:r w:rsidR="00CC6A87" w:rsidRPr="00CC6A87">
        <w:rPr>
          <w:b w:val="0"/>
          <w:bCs w:val="0"/>
          <w:noProof/>
        </w:rPr>
        <w:t>(Dachtyl &amp; Morales, 2017; Gioia, 2016; Hossler et al., 2014; McAvoy et al., 2020)</w:t>
      </w:r>
      <w:r w:rsidR="00CC6A87">
        <w:rPr>
          <w:b w:val="0"/>
          <w:bCs w:val="0"/>
        </w:rPr>
        <w:fldChar w:fldCharType="end"/>
      </w:r>
      <w:r w:rsidR="00482C10">
        <w:rPr>
          <w:b w:val="0"/>
          <w:bCs w:val="0"/>
        </w:rPr>
        <w:t>.</w:t>
      </w:r>
      <w:r w:rsidR="00007350">
        <w:rPr>
          <w:b w:val="0"/>
          <w:bCs w:val="0"/>
        </w:rPr>
        <w:t xml:space="preserve"> Critical to the provision of interventions is the need for ongoing symptom monitoring to assess the student’s post-concussion academic, physical, and psychosocial needs.</w:t>
      </w:r>
    </w:p>
    <w:p w14:paraId="042C978E" w14:textId="7C4C3062" w:rsidR="00325B4B" w:rsidRDefault="004B3A7C" w:rsidP="00482C10">
      <w:pPr>
        <w:pStyle w:val="Heading1"/>
        <w:ind w:firstLine="720"/>
        <w:jc w:val="left"/>
        <w:rPr>
          <w:b w:val="0"/>
          <w:bCs w:val="0"/>
        </w:rPr>
      </w:pPr>
      <w:r>
        <w:rPr>
          <w:b w:val="0"/>
          <w:bCs w:val="0"/>
        </w:rPr>
        <w:t>Current RTL guidelines are designed to facilitate the monitoring of symptom recovery of concussed students ostensibly to be able to provide them with academic or other interventions if symptoms do not resolve, and to increase academic engagement as symptoms abate.</w:t>
      </w:r>
      <w:ins w:id="9" w:author="Jim Wright" w:date="2021-10-14T13:22:00Z">
        <w:r w:rsidR="00A25DCA">
          <w:rPr>
            <w:b w:val="0"/>
            <w:bCs w:val="0"/>
          </w:rPr>
          <w:t xml:space="preserve"> </w:t>
        </w:r>
      </w:ins>
      <w:r>
        <w:rPr>
          <w:b w:val="0"/>
          <w:bCs w:val="0"/>
        </w:rPr>
        <w:t xml:space="preserve">Unfortunately, we have limited knowledge about students’ symptom recovery trajectories, which impedes the ability to identify and evaluate appropriate return to learn supports matched to student needs. </w:t>
      </w:r>
      <w:r w:rsidR="000C2BBB">
        <w:rPr>
          <w:b w:val="0"/>
          <w:bCs w:val="0"/>
        </w:rPr>
        <w:t xml:space="preserve">This knowledge gap </w:t>
      </w:r>
      <w:r w:rsidR="004B23DF">
        <w:rPr>
          <w:b w:val="0"/>
          <w:bCs w:val="0"/>
        </w:rPr>
        <w:t>motivated the present study</w:t>
      </w:r>
      <w:r>
        <w:rPr>
          <w:b w:val="0"/>
          <w:bCs w:val="0"/>
        </w:rPr>
        <w:t>. We conducted a retrospective analysis of</w:t>
      </w:r>
      <w:r w:rsidR="00482C10">
        <w:rPr>
          <w:b w:val="0"/>
          <w:bCs w:val="0"/>
        </w:rPr>
        <w:t xml:space="preserve"> symptom severity data to explore potential symptom</w:t>
      </w:r>
      <w:r w:rsidR="000C2BBB">
        <w:rPr>
          <w:b w:val="0"/>
          <w:bCs w:val="0"/>
        </w:rPr>
        <w:t xml:space="preserve"> cluster</w:t>
      </w:r>
      <w:r w:rsidR="008C0E81">
        <w:rPr>
          <w:b w:val="0"/>
          <w:bCs w:val="0"/>
        </w:rPr>
        <w:t xml:space="preserve"> severity</w:t>
      </w:r>
      <w:r w:rsidR="00482C10">
        <w:rPr>
          <w:b w:val="0"/>
          <w:bCs w:val="0"/>
        </w:rPr>
        <w:t xml:space="preserve"> trends</w:t>
      </w:r>
      <w:r w:rsidR="000C2BBB">
        <w:rPr>
          <w:b w:val="0"/>
          <w:bCs w:val="0"/>
        </w:rPr>
        <w:t xml:space="preserve"> and recovery trajectories</w:t>
      </w:r>
      <w:r w:rsidR="00482C10">
        <w:rPr>
          <w:b w:val="0"/>
          <w:bCs w:val="0"/>
        </w:rPr>
        <w:t xml:space="preserve"> in students recovering from concussion.</w:t>
      </w:r>
      <w:r w:rsidR="004B23DF">
        <w:rPr>
          <w:b w:val="0"/>
          <w:bCs w:val="0"/>
        </w:rPr>
        <w:t xml:space="preserve"> A greater understanding</w:t>
      </w:r>
      <w:r w:rsidR="00482C10">
        <w:rPr>
          <w:b w:val="0"/>
          <w:bCs w:val="0"/>
        </w:rPr>
        <w:t xml:space="preserve"> </w:t>
      </w:r>
      <w:r w:rsidR="00CE717E">
        <w:rPr>
          <w:b w:val="0"/>
          <w:bCs w:val="0"/>
        </w:rPr>
        <w:t xml:space="preserve">of </w:t>
      </w:r>
      <w:r w:rsidR="000C2BBB">
        <w:rPr>
          <w:b w:val="0"/>
          <w:bCs w:val="0"/>
        </w:rPr>
        <w:t xml:space="preserve">both </w:t>
      </w:r>
      <w:r w:rsidR="00CE717E">
        <w:rPr>
          <w:b w:val="0"/>
          <w:bCs w:val="0"/>
        </w:rPr>
        <w:t>the</w:t>
      </w:r>
      <w:r w:rsidR="000C2BBB">
        <w:rPr>
          <w:b w:val="0"/>
          <w:bCs w:val="0"/>
        </w:rPr>
        <w:t xml:space="preserve"> initial severity and the recovery trajectories of the six concussion symptom clusters can provide insight on what </w:t>
      </w:r>
      <w:r w:rsidR="00574E17">
        <w:rPr>
          <w:b w:val="0"/>
          <w:bCs w:val="0"/>
        </w:rPr>
        <w:t xml:space="preserve">academic </w:t>
      </w:r>
      <w:r w:rsidR="000C2BBB">
        <w:rPr>
          <w:b w:val="0"/>
          <w:bCs w:val="0"/>
        </w:rPr>
        <w:t>interventions students may need during their recovery</w:t>
      </w:r>
      <w:r w:rsidR="00574E17">
        <w:rPr>
          <w:b w:val="0"/>
          <w:bCs w:val="0"/>
        </w:rPr>
        <w:t xml:space="preserve"> and influence the development of RTL interventions that can be empirically evaluated.</w:t>
      </w:r>
      <w:r w:rsidR="00CE717E">
        <w:rPr>
          <w:b w:val="0"/>
          <w:bCs w:val="0"/>
        </w:rPr>
        <w:t xml:space="preserve"> </w:t>
      </w:r>
      <w:ins w:id="10" w:author="Jim Wright" w:date="2021-10-14T13:31:00Z">
        <w:r w:rsidR="001C0852">
          <w:rPr>
            <w:b w:val="0"/>
            <w:bCs w:val="0"/>
          </w:rPr>
          <w:t>Improved knowledge of symptom trajectories in students is further related to</w:t>
        </w:r>
      </w:ins>
      <w:ins w:id="11" w:author="Jim Wright" w:date="2021-10-14T13:32:00Z">
        <w:r w:rsidR="001C0852">
          <w:rPr>
            <w:b w:val="0"/>
            <w:bCs w:val="0"/>
          </w:rPr>
          <w:t xml:space="preserve"> speech-language pathologists as SLPs have the clinical skillset to be an integral part of the multidisciplinary concussion management team during the RTL process by providing targeted interventions that address cognitive sympt</w:t>
        </w:r>
      </w:ins>
      <w:ins w:id="12" w:author="Jim Wright" w:date="2021-10-14T13:33:00Z">
        <w:r w:rsidR="001C0852">
          <w:rPr>
            <w:b w:val="0"/>
            <w:bCs w:val="0"/>
          </w:rPr>
          <w:t xml:space="preserve">oms and psychoeducation on both headache management and sleep hygiene </w:t>
        </w:r>
      </w:ins>
      <w:r w:rsidR="001C0852">
        <w:rPr>
          <w:b w:val="0"/>
          <w:bCs w:val="0"/>
        </w:rPr>
        <w:fldChar w:fldCharType="begin" w:fldLock="1"/>
      </w:r>
      <w:r w:rsidR="00B56CB0">
        <w:rPr>
          <w:b w:val="0"/>
          <w:bCs w:val="0"/>
        </w:rPr>
        <w:instrText>ADDIN CSL_CITATION {"citationItems":[{"id":"ITEM-1","itemData":{"DOI":"10.1227/NEU.0000000000001447","ISBN":"0000000000","ISSN":"15244040","PMID":"27741219","abstract":"BACKGROUND: Conventional management for concussion involves prescribed rest and progressive return to activity. Recent evidence challenges this notion and suggests that active approaches may be effective for some patients. Previous concussion consensus statements provide limited guidance regarding active treatment. OBJECTIVE: To describe the current landscape of treatment for concussion and to provide summary agreements related to treatment to assist clinicians in the treatment of concussion. METHODS: On October 14 to 16, 2015, the Targeted Evaluation and Active Management (TEAM) Approaches to Treating Concussion meeting was convened in Pittsburgh, Pennsylvania. Thirty-seven concussion experts from neuropsychology, neurology, neurosurgery, sports medicine, physical medicine and rehabilitation, physical therapy, athletic training, and research and 12 individuals representing sport, military, and public health organizations attended the meeting. The 37 experts indicated their agreement on a series of statements using an audience response system clicker device. RESULTS: A total of 16 statements of agreement were supported covering (1) Summary of the Current Approach to Treating Concussion, (2) Heterogeneity and Evolving Clinical Profiles of Concussion, (3) TEAM Approach to Concussion Treatment: Specific Strategies, and (4) Future Directions: A Call to Research. Support (ie, response of agree or somewhat agree) for the statements ranged from to 97% to 100%. CONCLUSION: Concussions are characterized by diverse symptoms and impairments and evolving clinical profiles; recovery varies on the basis of modifying factors, injury severity, and treatments. Active and targeted treatments may enhance recovery after concussion. Research is needed on concussion clinical profiles, biomarkers, and the effectiveness and timing of treatments.","author":[{"dropping-particle":"","family":"Collins","given":"Michael W.","non-dropping-particle":"","parse-names":false,"suffix":""},{"dropping-particle":"","family":"Kontos","given":"Anthony P.","non-dropping-particle":"","parse-names":false,"suffix":""},{"dropping-particle":"","family":"Okonkwo","given":"David O.","non-dropping-particle":"","parse-names":false,"suffix":""},{"dropping-particle":"","family":"Almquist","given":"Jon","non-dropping-particle":"","parse-names":false,"suffix":""},{"dropping-particle":"","family":"Bailes","given":"Julian","non-dropping-particle":"","parse-names":false,"suffix":""},{"dropping-particle":"","family":"Barisa","given":"Mark","non-dropping-particle":"","parse-names":false,"suffix":""},{"dropping-particle":"","family":"Bazarian","given":"Jeffrey","non-dropping-particle":"","parse-names":false,"suffix":""},{"dropping-particle":"","family":"Bloom","given":"O. Josh","non-dropping-particle":"","parse-names":false,"suffix":""},{"dropping-particle":"","family":"Brody","given":"David L.","non-dropping-particle":"","parse-names":false,"suffix":""},{"dropping-particle":"","family":"Cantu","given":"Robert","non-dropping-particle":"","parse-names":false,"suffix":""},{"dropping-particle":"","family":"Cardenas","given":"Javier","non-dropping-particle":"","parse-names":false,"suffix":""},{"dropping-particle":"","family":"Clugston","given":"Jay","non-dropping-particle":"","parse-names":false,"suffix":""},{"dropping-particle":"","family":"Cohen","given":"Randall","non-dropping-particle":"","parse-names":false,"suffix":""},{"dropping-particle":"","family":"Echemendia","given":"Ruben","non-dropping-particle":"","parse-names":false,"suffix":""},{"dropping-particle":"","family":"Elbin","given":"R. J.","non-dropping-particle":"","parse-names":false,"suffix":""},{"dropping-particle":"","family":"Ellenbogen","given":"Richard","non-dropping-particle":"","parse-names":false,"suffix":""},{"dropping-particle":"","family":"Fonseca","given":"Janna","non-dropping-particle":"","parse-names":false,"suffix":""},{"dropping-particle":"","family":"Gioia","given":"Gerard","non-dropping-particle":"","parse-names":false,"suffix":""},{"dropping-particle":"","family":"Guskiewicz","given":"Kevin","non-dropping-particle":"","parse-names":false,"suffix":""},{"dropping-particle":"","family":"Heyer","given":"Robert","non-dropping-particle":"","parse-names":false,"suffix":""},{"dropping-particle":"","family":"Hotz","given":"Gillian","non-dropping-particle":"","parse-names":false,"suffix":""},{"dropping-particle":"","family":"Iverson","given":"Grant L.","non-dropping-particle":"","parse-names":false,"suffix":""},{"dropping-particle":"","family":"Jordan","given":"Barry","non-dropping-particle":"","parse-names":false,"suffix":""},{"dropping-particle":"","family":"Manley","given":"Geoffrey","non-dropping-particle":"","parse-names":false,"suffix":""},{"dropping-particle":"","family":"Maroon","given":"Joseph","non-dropping-particle":"","parse-names":false,"suffix":""},{"dropping-particle":"","family":"McAllister","given":"Thomas","non-dropping-particle":"","parse-names":false,"suffix":""},{"dropping-particle":"","family":"McCrea","given":"Michael","non-dropping-particle":"","parse-names":false,"suffix":""},{"dropping-particle":"","family":"Mucha","given":"Anne","non-dropping-particle":"","parse-names":false,"suffix":""},{"dropping-particle":"","family":"Pieroth","given":"Elizabeth","non-dropping-particle":"","parse-names":false,"suffix":""},{"dropping-particle":"","family":"Podell","given":"Kenneth","non-dropping-particle":"","parse-names":false,"suffix":""},{"dropping-particle":"","family":"Pombo","given":"Matthew","non-dropping-particle":"","parse-names":false,"suffix":""},{"dropping-particle":"","family":"Shetty","given":"Teena","non-dropping-particle":"","parse-names":false,"suffix":""},{"dropping-particle":"","family":"Sills","given":"Allen","non-dropping-particle":"","parse-names":false,"suffix":""},{"dropping-particle":"","family":"Solomon","given":"Gary","non-dropping-particle":"","parse-names":false,"suffix":""},{"dropping-particle":"","family":"Thomas","given":"Danny G.","non-dropping-particle":"","parse-names":false,"suffix":""},{"dropping-particle":"","family":"Valovich McLeod","given":"Tamara C.","non-dropping-particle":"","parse-names":false,"suffix":""},{"dropping-particle":"","family":"Yates","given":"Tony","non-dropping-particle":"","parse-names":false,"suffix":""},{"dropping-particle":"","family":"Zafonte","given":"Ross","non-dropping-particle":"","parse-names":false,"suffix":""}],"container-title":"Neurosurgery","id":"ITEM-1","issue":"6","issued":{"date-parts":[["2016"]]},"page":"912-929","title":"Statements of agreement from the Targeted Evaluation and Active Management (TEAM) approaches to treating concussion meeting held in Pittsburgh, October 15-16, 2015","type":"article-journal","volume":"79"},"uris":["http://www.mendeley.com/documents/?uuid=98a0d0da-e4f9-4d2b-8a47-4254cdd7bc5d"]},{"id":"ITEM-2","itemData":{"author":[{"dropping-particle":"","family":"Ketcham","given":"Caroline J","non-dropping-particle":"","parse-names":false,"suffix":""},{"dropping-particle":"","family":"Bowie","given":"Melissa","non-dropping-particle":"","parse-names":false,"suffix":""},{"dropping-particle":"","family":"Patel","given":"Kirtida","non-dropping-particle":"","parse-names":false,"suffix":""},{"dropping-particle":"","family":"Hall","given":"Eric E","non-dropping-particle":"","parse-names":false,"suffix":""},{"dropping-particle":"","family":"Buckley","given":"Thomas A","non-dropping-particle":"","parse-names":false,"suffix":""},{"dropping-particle":"","family":"Baker","given":"Martin","non-dropping-particle":"","parse-names":false,"suffix":""}],"id":"ITEM-2","issue":"1","issued":{"date-parts":[["2017"]]},"page":"8-13","title":"The value of speech-language pathologists in concussion management","type":"article-journal","volume":"1"},"uris":["http://www.mendeley.com/documents/?uuid=3a33d6c6-f82b-4279-a9e4-fdf989089487"]},{"id":"ITEM-3","itemData":{"DOI":"10.1097/TLD.0000000000000198","ISBN":"0000000000000","author":[{"dropping-particle":"","family":"Wright","given":"Jim","non-dropping-particle":"","parse-names":false,"suffix":""},{"dropping-particle":"","family":"Sohlberg","given":"McKay Moore","non-dropping-particle":"","parse-names":false,"suffix":""},{"dropping-particle":"","family":"Watson-Stites","given":"Ryann","non-dropping-particle":"","parse-names":false,"suffix":""},{"dropping-particle":"","family":"McCart","given":"Melissa","non-dropping-particle":"","parse-names":false,"suffix":""}],"container-title":"Topics in Language Disorders","id":"ITEM-3","issue":"1","issued":{"date-parts":[["2020"]]},"page":"6-35","title":"Identification of key therapy ingredients for SLPs serving on multidisciplinary teams facilitating return to learn for students with prolonged cognitive effects after concussion: A retrospective case series analysis","type":"article-journal","volume":"40"},"uris":["http://www.mendeley.com/documents/?uuid=faf241da-cb27-41b4-bef6-7b0e3f7292f3"]}],"mendeley":{"formattedCitation":"(Collins et al., 2016; Ketcham et al., 2017; Wright et al., 2020)","plainTextFormattedCitation":"(Collins et al., 2016; Ketcham et al., 2017; Wright et al., 2020)","previouslyFormattedCitation":"(Collins et al., 2016; Ketcham et al., 2017; Wright et al., 2020)"},"properties":{"noteIndex":0},"schema":"https://github.com/citation-style-language/schema/raw/master/csl-citation.json"}</w:instrText>
      </w:r>
      <w:r w:rsidR="001C0852">
        <w:rPr>
          <w:b w:val="0"/>
          <w:bCs w:val="0"/>
        </w:rPr>
        <w:fldChar w:fldCharType="separate"/>
      </w:r>
      <w:r w:rsidR="001C0852" w:rsidRPr="001C0852">
        <w:rPr>
          <w:b w:val="0"/>
          <w:bCs w:val="0"/>
          <w:noProof/>
        </w:rPr>
        <w:t>(Collins et al., 2016; Ketcham et al., 2017; Wright et al., 2020)</w:t>
      </w:r>
      <w:r w:rsidR="001C0852">
        <w:rPr>
          <w:b w:val="0"/>
          <w:bCs w:val="0"/>
        </w:rPr>
        <w:fldChar w:fldCharType="end"/>
      </w:r>
      <w:ins w:id="13" w:author="Jim Wright" w:date="2021-10-14T13:34:00Z">
        <w:r w:rsidR="001C0852">
          <w:rPr>
            <w:b w:val="0"/>
            <w:bCs w:val="0"/>
          </w:rPr>
          <w:t>.</w:t>
        </w:r>
      </w:ins>
    </w:p>
    <w:p w14:paraId="27019FC6" w14:textId="28F97C3C" w:rsidR="007F276C" w:rsidRDefault="00CE717E" w:rsidP="007F276C">
      <w:pPr>
        <w:pStyle w:val="Heading2"/>
      </w:pPr>
      <w:r>
        <w:lastRenderedPageBreak/>
        <w:t>Source</w:t>
      </w:r>
      <w:r w:rsidR="007F276C">
        <w:t xml:space="preserve"> of Retrospective Analysis</w:t>
      </w:r>
    </w:p>
    <w:p w14:paraId="61C08E4E" w14:textId="7E1EA90D" w:rsidR="00C616B0" w:rsidRDefault="007F276C" w:rsidP="007F276C">
      <w:r>
        <w:tab/>
      </w:r>
      <w:r w:rsidR="00222CD8" w:rsidRPr="00AB0346">
        <w:t>The Hawaii Concussion Awareness and Management Program (HCAMP) was established in 2010</w:t>
      </w:r>
      <w:r w:rsidR="00C616B0" w:rsidRPr="00AB0346">
        <w:t xml:space="preserve"> in partnership between the State of Hawaii</w:t>
      </w:r>
      <w:r w:rsidR="00222CD8" w:rsidRPr="00AB0346">
        <w:t xml:space="preserve"> Departments of Health</w:t>
      </w:r>
      <w:r w:rsidR="00C616B0" w:rsidRPr="00AB0346">
        <w:t xml:space="preserve"> and Neurotrauma S</w:t>
      </w:r>
      <w:r w:rsidR="00FE4B43" w:rsidRPr="00AB0346">
        <w:t>upports</w:t>
      </w:r>
      <w:r w:rsidR="00C616B0" w:rsidRPr="00AB0346">
        <w:t>, the State of Hawaii Department of Education, and the University of Hawaii at Manoa, College of Education, Department of Kinesiology and Rehabilitation Sciences to research evidence-based practices for concussion management.</w:t>
      </w:r>
      <w:r w:rsidR="00222CD8">
        <w:t xml:space="preserve"> HCAMP implements a 7-step RTP protocol</w:t>
      </w:r>
      <w:r w:rsidR="00C21DA6">
        <w:t xml:space="preserve"> across the </w:t>
      </w:r>
      <w:r w:rsidR="00536745">
        <w:t>S</w:t>
      </w:r>
      <w:r w:rsidR="00C21DA6">
        <w:t>tate of Hawaii</w:t>
      </w:r>
      <w:r w:rsidR="00222CD8">
        <w:t xml:space="preserve"> adopted from the 2009</w:t>
      </w:r>
      <w:r w:rsidR="00C616B0">
        <w:t xml:space="preserve"> Consensus in Sports Group Consensus Statement</w:t>
      </w:r>
      <w:r w:rsidR="00034965">
        <w:t xml:space="preserve"> </w:t>
      </w:r>
      <w:r w:rsidR="00034965">
        <w:fldChar w:fldCharType="begin" w:fldLock="1"/>
      </w:r>
      <w:r w:rsidR="005765DD">
        <w:instrText>ADDIN CSL_CITATION {"citationItems":[{"id":"ITEM-1","itemData":{"DOI":"10.1016/j.pmrj.2013.02.012","ISSN":"19341482","PMID":"23466418","author":[{"dropping-particle":"","family":"McCrory","given":"P.","non-dropping-particle":"","parse-names":false,"suffix":""},{"dropping-particle":"","family":"Meeuwisse","given":"W.","non-dropping-particle":"","parse-names":false,"suffix":""},{"dropping-particle":"","family":"Johnston","given":"K.","non-dropping-particle":"","parse-names":false,"suffix":""},{"dropping-particle":"","family":"Dvorak","given":"J.","non-dropping-particle":"","parse-names":false,"suffix":""},{"dropping-particle":"","family":"Aubry","given":"M.","non-dropping-particle":"","parse-names":false,"suffix":""},{"dropping-particle":"","family":"Molloy","given":"M.","non-dropping-particle":"","parse-names":false,"suffix":""},{"dropping-particle":"","family":"Cantu","given":"R.","non-dropping-particle":"","parse-names":false,"suffix":""}],"container-title":"South African Journal of sports medicine","id":"ITEM-1","issue":"2","issued":{"date-parts":[["2009"]]},"title":"Consensus statement on Concussion in Sport-the 3th International Conference on Concussion in Sport held in Zurich, November 2008","type":"article-journal","volume":"21"},"uris":["http://www.mendeley.com/documents/?uuid=d6a9fdf2-ed44-4633-a1ce-b6a7013929d7"]}],"mendeley":{"formattedCitation":"(P. McCrory et al., 2009)","manualFormatting":"(McCrory et al., 2009)","plainTextFormattedCitation":"(P. McCrory et al., 2009)","previouslyFormattedCitation":"(P. McCrory et al., 2009)"},"properties":{"noteIndex":0},"schema":"https://github.com/citation-style-language/schema/raw/master/csl-citation.json"}</w:instrText>
      </w:r>
      <w:r w:rsidR="00034965">
        <w:fldChar w:fldCharType="separate"/>
      </w:r>
      <w:r w:rsidR="00034965" w:rsidRPr="00034965">
        <w:rPr>
          <w:noProof/>
        </w:rPr>
        <w:t>(McCrory et al., 2009)</w:t>
      </w:r>
      <w:r w:rsidR="00034965">
        <w:fldChar w:fldCharType="end"/>
      </w:r>
      <w:r w:rsidR="00222CD8">
        <w:t xml:space="preserve"> where the first step is divided into two</w:t>
      </w:r>
      <w:r w:rsidR="00C21DA6">
        <w:t xml:space="preserve"> </w:t>
      </w:r>
      <w:r w:rsidR="00B07799">
        <w:t>phases</w:t>
      </w:r>
      <w:r w:rsidR="00222CD8">
        <w:t xml:space="preserve"> </w:t>
      </w:r>
      <w:r w:rsidR="00C21DA6">
        <w:t>to differentiate cognitive rest from a full return to school. RTL is considered complete at st</w:t>
      </w:r>
      <w:r w:rsidR="00B07799">
        <w:t>ep</w:t>
      </w:r>
      <w:r w:rsidR="00C21DA6">
        <w:t xml:space="preserve"> 3 when the student has achieved a full return to school without accommodations or adjustments, and RTP is considered complete when the student returns to their sport without limitations.</w:t>
      </w:r>
      <w:r w:rsidR="00057026">
        <w:t xml:space="preserve"> Table 1 displays the HCAMP RTP protocol. </w:t>
      </w:r>
      <w:r w:rsidR="00C21DA6">
        <w:t xml:space="preserve"> </w:t>
      </w:r>
    </w:p>
    <w:p w14:paraId="0856FC35" w14:textId="2D11512F" w:rsidR="00057026" w:rsidRPr="00057026" w:rsidRDefault="00057026" w:rsidP="007F276C">
      <w:pPr>
        <w:rPr>
          <w:b/>
          <w:bCs/>
          <w:i/>
          <w:iCs/>
        </w:rPr>
      </w:pPr>
      <w:r>
        <w:rPr>
          <w:b/>
          <w:bCs/>
          <w:i/>
          <w:iCs/>
        </w:rPr>
        <w:t>Insert Table 1 Here</w:t>
      </w:r>
    </w:p>
    <w:p w14:paraId="060CFA47" w14:textId="77777777" w:rsidR="006C1C2C" w:rsidRDefault="00C21DA6" w:rsidP="00C616B0">
      <w:pPr>
        <w:ind w:firstLine="720"/>
        <w:rPr>
          <w:ins w:id="14" w:author="Jim Wright" w:date="2021-10-13T11:42:00Z"/>
        </w:rPr>
      </w:pPr>
      <w:r>
        <w:t>The 7-step HCAMP protocol has previously been evaluated and identified an average</w:t>
      </w:r>
      <w:r w:rsidR="00482C10">
        <w:t xml:space="preserve"> RTL duration of 13 days and</w:t>
      </w:r>
      <w:r>
        <w:t xml:space="preserve"> RTP duration time of 20.2 days </w:t>
      </w:r>
      <w:r>
        <w:fldChar w:fldCharType="begin" w:fldLock="1"/>
      </w:r>
      <w:r w:rsidR="00642E93">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fldChar w:fldCharType="separate"/>
      </w:r>
      <w:r w:rsidRPr="00C21DA6">
        <w:rPr>
          <w:noProof/>
        </w:rPr>
        <w:t>(Tamura et al., 2020)</w:t>
      </w:r>
      <w:r>
        <w:fldChar w:fldCharType="end"/>
      </w:r>
      <w:r>
        <w:t>.</w:t>
      </w:r>
      <w:ins w:id="15" w:author="Jim Wright" w:date="2021-10-13T11:38:00Z">
        <w:r w:rsidR="005765DD">
          <w:t xml:space="preserve"> </w:t>
        </w:r>
      </w:ins>
      <w:ins w:id="16" w:author="Jim Wright" w:date="2021-10-13T11:39:00Z">
        <w:r w:rsidR="005765DD">
          <w:t>Additional n</w:t>
        </w:r>
      </w:ins>
      <w:ins w:id="17" w:author="Jim Wright" w:date="2021-10-13T11:38:00Z">
        <w:r w:rsidR="005765DD">
          <w:t xml:space="preserve">oteworthy results from Tamura et al. (2020) </w:t>
        </w:r>
      </w:ins>
      <w:ins w:id="18" w:author="Jim Wright" w:date="2021-10-13T11:39:00Z">
        <w:r w:rsidR="005765DD">
          <w:t xml:space="preserve">that influenced the present study </w:t>
        </w:r>
      </w:ins>
      <w:ins w:id="19" w:author="Jim Wright" w:date="2021-10-13T11:38:00Z">
        <w:r w:rsidR="005765DD">
          <w:t xml:space="preserve">included the </w:t>
        </w:r>
      </w:ins>
      <w:ins w:id="20" w:author="Jim Wright" w:date="2021-10-13T11:39:00Z">
        <w:r w:rsidR="005765DD">
          <w:t>finding</w:t>
        </w:r>
      </w:ins>
      <w:ins w:id="21" w:author="Jim Wright" w:date="2021-10-13T11:40:00Z">
        <w:r w:rsidR="005765DD">
          <w:t>s</w:t>
        </w:r>
      </w:ins>
      <w:ins w:id="22" w:author="Jim Wright" w:date="2021-10-13T11:39:00Z">
        <w:r w:rsidR="005765DD">
          <w:t xml:space="preserve"> that females required a significantly longer duration of time to </w:t>
        </w:r>
      </w:ins>
      <w:ins w:id="23" w:author="Jim Wright" w:date="2021-10-13T11:40:00Z">
        <w:r w:rsidR="005765DD">
          <w:t>complete RTL and RTP and that 17-year</w:t>
        </w:r>
      </w:ins>
      <w:ins w:id="24" w:author="Jim Wright" w:date="2021-10-13T11:41:00Z">
        <w:r w:rsidR="005765DD">
          <w:t>-</w:t>
        </w:r>
      </w:ins>
      <w:ins w:id="25" w:author="Jim Wright" w:date="2021-10-13T11:40:00Z">
        <w:r w:rsidR="005765DD">
          <w:t>old students completed RTL and RTP in a significantly shorter duration of time compared to 14-16-year</w:t>
        </w:r>
      </w:ins>
      <w:ins w:id="26" w:author="Jim Wright" w:date="2021-10-13T11:41:00Z">
        <w:r w:rsidR="005765DD">
          <w:t>-</w:t>
        </w:r>
      </w:ins>
      <w:ins w:id="27" w:author="Jim Wright" w:date="2021-10-13T11:40:00Z">
        <w:r w:rsidR="005765DD">
          <w:t>olds</w:t>
        </w:r>
      </w:ins>
      <w:ins w:id="28" w:author="Jim Wright" w:date="2021-10-13T11:42:00Z">
        <w:r w:rsidR="006C1C2C">
          <w:t xml:space="preserve">; however, an interaction effect between sex and age was not identified. </w:t>
        </w:r>
      </w:ins>
    </w:p>
    <w:p w14:paraId="658A8F3B" w14:textId="3875460C" w:rsidR="00B01D2F" w:rsidRDefault="00C21DA6" w:rsidP="00C616B0">
      <w:pPr>
        <w:ind w:firstLine="720"/>
      </w:pPr>
      <w:r>
        <w:t xml:space="preserve"> </w:t>
      </w:r>
      <w:r w:rsidR="005F4B83">
        <w:t xml:space="preserve">In addition to data on RTL and RTP outcomes, </w:t>
      </w:r>
      <w:r w:rsidR="00482C10">
        <w:t>HCAMP maintains a large database of Immediate Post</w:t>
      </w:r>
      <w:r w:rsidR="00D5611E">
        <w:t>-C</w:t>
      </w:r>
      <w:r w:rsidR="00482C10">
        <w:t xml:space="preserve">oncussion Assessment and Cognitive Testing (ImPACT; ImPACT Applications, Inc, San Diego, CA) spanning </w:t>
      </w:r>
      <w:r w:rsidR="005F4B83">
        <w:t xml:space="preserve">13 years. As the state of the research has called for a </w:t>
      </w:r>
      <w:r w:rsidR="005F4B83">
        <w:lastRenderedPageBreak/>
        <w:t xml:space="preserve">greater understanding of symptom and clinical profiles </w:t>
      </w:r>
      <w:r w:rsidR="005F4B83">
        <w:fldChar w:fldCharType="begin" w:fldLock="1"/>
      </w:r>
      <w:r w:rsidR="005F4B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5F4B83">
        <w:fldChar w:fldCharType="separate"/>
      </w:r>
      <w:r w:rsidR="005F4B83" w:rsidRPr="005F4B83">
        <w:rPr>
          <w:noProof/>
        </w:rPr>
        <w:t>(Harmon et al., 2019)</w:t>
      </w:r>
      <w:r w:rsidR="005F4B83">
        <w:fldChar w:fldCharType="end"/>
      </w:r>
      <w:r w:rsidR="005F4B83">
        <w:t>, we determined it was necessary to retrospectively analyze Post-Concussion Symptom Scale (PCSS)</w:t>
      </w:r>
      <w:r w:rsidR="00EE4280">
        <w:t xml:space="preserve"> </w:t>
      </w:r>
      <w:r w:rsidR="00EE4280">
        <w:fldChar w:fldCharType="begin" w:fldLock="1"/>
      </w:r>
      <w:r w:rsidR="00853144">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EE4280">
        <w:fldChar w:fldCharType="separate"/>
      </w:r>
      <w:r w:rsidR="00F24E7A" w:rsidRPr="00F24E7A">
        <w:rPr>
          <w:noProof/>
        </w:rPr>
        <w:t>(Lovell et al., 2006; Schatz et al., 2006)</w:t>
      </w:r>
      <w:r w:rsidR="00EE4280">
        <w:fldChar w:fldCharType="end"/>
      </w:r>
      <w:r w:rsidR="005F4B83">
        <w:t xml:space="preserve"> results obtained at the time of ImPACT </w:t>
      </w:r>
      <w:r w:rsidR="00AF4FD0">
        <w:t xml:space="preserve">post-injury </w:t>
      </w:r>
      <w:r w:rsidR="005F4B83">
        <w:t xml:space="preserve">testing to </w:t>
      </w:r>
      <w:r w:rsidR="00504B0E">
        <w:t>evaluat</w:t>
      </w:r>
      <w:r w:rsidR="00EE4280">
        <w:t>e</w:t>
      </w:r>
      <w:r w:rsidR="00504B0E">
        <w:t xml:space="preserve"> whether the symptom severity trends obtained from the HCAMP data were consistent with findings from previous studies. </w:t>
      </w:r>
      <w:r w:rsidR="00EE4280">
        <w:t>Ultimately, this information is important for understanding and evaluating how symptom reporting can drive RTL intervention.</w:t>
      </w:r>
    </w:p>
    <w:p w14:paraId="6CA3788F" w14:textId="233A7FA7" w:rsidR="00482C10" w:rsidRDefault="00B01D2F" w:rsidP="00C616B0">
      <w:pPr>
        <w:ind w:firstLine="720"/>
      </w:pPr>
      <w:r>
        <w:t xml:space="preserve">The purpose of this retrospective analysis was to investigate the </w:t>
      </w:r>
      <w:r w:rsidR="00361032">
        <w:t>trajectories</w:t>
      </w:r>
      <w:r>
        <w:t xml:space="preserve"> of symptoms during concussion recovery and to investigate</w:t>
      </w:r>
      <w:r w:rsidR="00932CBE">
        <w:t xml:space="preserve"> whether </w:t>
      </w:r>
      <w:r>
        <w:t xml:space="preserve">symptom clusters </w:t>
      </w:r>
      <w:r w:rsidR="00932CBE">
        <w:t>are different</w:t>
      </w:r>
      <w:r>
        <w:t xml:space="preserve"> between sexes.</w:t>
      </w:r>
      <w:r w:rsidR="004C1270">
        <w:t xml:space="preserve"> We were interested in examining the following in the adolescent and young adult sports concussion population: (a) relative severity and frequency of symptom clusters and (b) comparison of severity and frequency of symptom clusters between the sexes.</w:t>
      </w:r>
      <w:r>
        <w:t xml:space="preserve"> </w:t>
      </w:r>
    </w:p>
    <w:p w14:paraId="455D8951" w14:textId="5CD6C894" w:rsidR="00793335" w:rsidRDefault="00793335" w:rsidP="00793335">
      <w:pPr>
        <w:pStyle w:val="Heading1"/>
      </w:pPr>
      <w:r>
        <w:t>Methods</w:t>
      </w:r>
    </w:p>
    <w:p w14:paraId="36D9AFFB" w14:textId="118C1390" w:rsidR="002B39D2" w:rsidRPr="002B39D2" w:rsidRDefault="002B39D2" w:rsidP="002B39D2">
      <w:pPr>
        <w:pStyle w:val="Heading2"/>
      </w:pPr>
      <w:r>
        <w:t>Setting</w:t>
      </w:r>
      <w:r w:rsidR="00D12FD0">
        <w:t xml:space="preserve"> and Participants </w:t>
      </w:r>
    </w:p>
    <w:p w14:paraId="3A1B35E6" w14:textId="7C29C6DD" w:rsidR="005765DD" w:rsidRDefault="002B39D2" w:rsidP="007F276C">
      <w:r>
        <w:tab/>
        <w:t>This study</w:t>
      </w:r>
      <w:r w:rsidR="00F24E7A">
        <w:t xml:space="preserve"> consisted of</w:t>
      </w:r>
      <w:r>
        <w:t xml:space="preserve"> retrospective analyses of </w:t>
      </w:r>
      <w:r w:rsidR="00F24E7A">
        <w:t xml:space="preserve">concussion </w:t>
      </w:r>
      <w:r>
        <w:t xml:space="preserve">data </w:t>
      </w:r>
      <w:r w:rsidR="00DA7A9B">
        <w:t xml:space="preserve">from adolescent athletes </w:t>
      </w:r>
      <w:r w:rsidR="00D12FD0">
        <w:t>ages 13 through 18 who sustained concussions between the 2007-2008 and 2019-2020 academic school years</w:t>
      </w:r>
      <w:r w:rsidR="009F2970">
        <w:t xml:space="preserve"> in the </w:t>
      </w:r>
      <w:r w:rsidR="007F1EF7">
        <w:t>S</w:t>
      </w:r>
      <w:r w:rsidR="009F2970">
        <w:t>tate of Hawaii</w:t>
      </w:r>
      <w:r w:rsidR="00D12FD0">
        <w:t>. A total of 18,294 concussion injuries were identified for analysis, which were divided into four separate groups corresponding to the number of ImPACT</w:t>
      </w:r>
      <w:r w:rsidR="00B01D2F">
        <w:t xml:space="preserve"> post-injury</w:t>
      </w:r>
      <w:r w:rsidR="00D12FD0">
        <w:t xml:space="preserve"> tests completed during the gradual RTP process.</w:t>
      </w:r>
      <w:ins w:id="29" w:author="Jim Wright" w:date="2021-10-11T14:34:00Z">
        <w:r w:rsidR="00FF1A8D">
          <w:t xml:space="preserve"> It was assumed that individuals who completed </w:t>
        </w:r>
      </w:ins>
      <w:ins w:id="30" w:author="Jim Wright" w:date="2021-10-13T11:33:00Z">
        <w:r w:rsidR="005765DD">
          <w:t>three or more</w:t>
        </w:r>
      </w:ins>
      <w:ins w:id="31" w:author="Jim Wright" w:date="2021-10-11T14:34:00Z">
        <w:r w:rsidR="00FF1A8D">
          <w:t xml:space="preserve"> post-injury tests </w:t>
        </w:r>
      </w:ins>
      <w:ins w:id="32" w:author="Jim Wright" w:date="2021-10-11T14:35:00Z">
        <w:r w:rsidR="00FF1A8D">
          <w:t xml:space="preserve">would have experienced a longer recovery than individuals who completed </w:t>
        </w:r>
      </w:ins>
      <w:ins w:id="33" w:author="Jim Wright" w:date="2021-10-13T11:33:00Z">
        <w:r w:rsidR="005765DD">
          <w:t>less than two</w:t>
        </w:r>
      </w:ins>
      <w:ins w:id="34" w:author="Jim Wright" w:date="2021-10-11T14:35:00Z">
        <w:r w:rsidR="00FF1A8D">
          <w:t xml:space="preserve"> post-injury tests.</w:t>
        </w:r>
      </w:ins>
      <w:ins w:id="35" w:author="Jim Wright" w:date="2021-10-11T14:38:00Z">
        <w:r w:rsidR="00E31338">
          <w:t xml:space="preserve"> Further, the final post-injury test completed corresponded with the student’s completion of RTP Step </w:t>
        </w:r>
      </w:ins>
      <w:ins w:id="36" w:author="Jim Wright" w:date="2021-10-18T10:37:00Z">
        <w:r w:rsidR="002F6726">
          <w:t>7</w:t>
        </w:r>
      </w:ins>
      <w:ins w:id="37" w:author="Jim Wright" w:date="2021-10-11T14:38:00Z">
        <w:r w:rsidR="00E31338">
          <w:t>.</w:t>
        </w:r>
      </w:ins>
      <w:r w:rsidR="00D12FD0">
        <w:t xml:space="preserve"> </w:t>
      </w:r>
      <w:ins w:id="38" w:author="Jim Wright" w:date="2021-10-13T11:34:00Z">
        <w:r w:rsidR="005765DD">
          <w:t xml:space="preserve">The number of post-injury tests completed was used as a proxy for RTP duration time based on the findings </w:t>
        </w:r>
      </w:ins>
      <w:ins w:id="39" w:author="Jim Wright" w:date="2021-10-13T11:35:00Z">
        <w:r w:rsidR="005765DD">
          <w:t xml:space="preserve">of </w:t>
        </w:r>
      </w:ins>
      <w:r w:rsidR="005765DD">
        <w:fldChar w:fldCharType="begin" w:fldLock="1"/>
      </w:r>
      <w:r w:rsidR="001C0852">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2020)","previouslyFormattedCitation":"(Tamura et al., 2020)"},"properties":{"noteIndex":0},"schema":"https://github.com/citation-style-language/schema/raw/master/csl-citation.json"}</w:instrText>
      </w:r>
      <w:r w:rsidR="005765DD">
        <w:fldChar w:fldCharType="separate"/>
      </w:r>
      <w:r w:rsidR="005765DD" w:rsidRPr="005765DD">
        <w:rPr>
          <w:noProof/>
        </w:rPr>
        <w:t>(Tamura et al., 2020)</w:t>
      </w:r>
      <w:r w:rsidR="005765DD">
        <w:fldChar w:fldCharType="end"/>
      </w:r>
      <w:ins w:id="40" w:author="Jim Wright" w:date="2021-10-13T11:35:00Z">
        <w:r w:rsidR="005765DD">
          <w:t xml:space="preserve">, whose sample used a portion of the same sample from the </w:t>
        </w:r>
      </w:ins>
      <w:ins w:id="41" w:author="Jim Wright" w:date="2021-10-13T11:36:00Z">
        <w:r w:rsidR="005765DD">
          <w:t xml:space="preserve">present study. </w:t>
        </w:r>
      </w:ins>
    </w:p>
    <w:p w14:paraId="7B55B121" w14:textId="7B5736C5" w:rsidR="005765DD" w:rsidDel="006C1C2C" w:rsidRDefault="006C1C2C" w:rsidP="007F276C">
      <w:pPr>
        <w:rPr>
          <w:del w:id="42" w:author="Jim Wright" w:date="2021-10-13T11:43:00Z"/>
        </w:rPr>
      </w:pPr>
      <w:ins w:id="43" w:author="Jim Wright" w:date="2021-10-13T11:43:00Z">
        <w:r>
          <w:lastRenderedPageBreak/>
          <w:tab/>
        </w:r>
      </w:ins>
    </w:p>
    <w:p w14:paraId="3C2182E2" w14:textId="0BCE7265" w:rsidR="00642E93" w:rsidRDefault="00D12FD0" w:rsidP="007F276C">
      <w:r>
        <w:t xml:space="preserve">Table </w:t>
      </w:r>
      <w:r w:rsidR="005F68E1">
        <w:t>2</w:t>
      </w:r>
      <w:r>
        <w:t xml:space="preserve"> displays</w:t>
      </w:r>
      <w:ins w:id="44" w:author="Jim Wright" w:date="2021-10-13T11:43:00Z">
        <w:r w:rsidR="006C1C2C">
          <w:t xml:space="preserve"> </w:t>
        </w:r>
      </w:ins>
      <w:r>
        <w:t>the</w:t>
      </w:r>
      <w:ins w:id="45" w:author="Jim Wright" w:date="2021-10-04T10:00:00Z">
        <w:r w:rsidR="00603C50">
          <w:t xml:space="preserve"> total number of tests comp</w:t>
        </w:r>
      </w:ins>
      <w:ins w:id="46" w:author="Jim Wright" w:date="2021-10-04T10:01:00Z">
        <w:r w:rsidR="00603C50">
          <w:t>leted by sex</w:t>
        </w:r>
      </w:ins>
      <w:ins w:id="47" w:author="Jim Wright" w:date="2021-10-13T11:44:00Z">
        <w:r w:rsidR="006C1C2C">
          <w:t xml:space="preserve">, </w:t>
        </w:r>
      </w:ins>
      <w:ins w:id="48" w:author="Jim Wright" w:date="2021-10-04T10:03:00Z">
        <w:r w:rsidR="00603C50">
          <w:t>the</w:t>
        </w:r>
      </w:ins>
      <w:ins w:id="49" w:author="Jim Wright" w:date="2021-10-04T10:01:00Z">
        <w:r w:rsidR="00603C50">
          <w:t xml:space="preserve"> total number of students</w:t>
        </w:r>
      </w:ins>
      <w:ins w:id="50" w:author="Jim Wright" w:date="2021-10-13T11:44:00Z">
        <w:r w:rsidR="006C1C2C">
          <w:t>, and the average age by sex</w:t>
        </w:r>
      </w:ins>
      <w:ins w:id="51" w:author="Jim Wright" w:date="2021-10-04T10:01:00Z">
        <w:r w:rsidR="00603C50">
          <w:t xml:space="preserve"> </w:t>
        </w:r>
      </w:ins>
      <w:ins w:id="52" w:author="Jim Wright" w:date="2021-10-04T10:02:00Z">
        <w:r w:rsidR="00603C50">
          <w:t>corresponding to the number of ImPACT post-injury tests completed during recovery.</w:t>
        </w:r>
      </w:ins>
      <w:ins w:id="53" w:author="Jim Wright" w:date="2021-10-04T10:03:00Z">
        <w:r w:rsidR="00603C50">
          <w:t xml:space="preserve"> </w:t>
        </w:r>
      </w:ins>
      <w:ins w:id="54" w:author="Jim Wright" w:date="2021-10-04T10:04:00Z">
        <w:r w:rsidR="00603C50">
          <w:t>Each sample</w:t>
        </w:r>
      </w:ins>
      <w:ins w:id="55" w:author="Jim Wright" w:date="2021-10-04T10:05:00Z">
        <w:r w:rsidR="00603C50">
          <w:t xml:space="preserve"> </w:t>
        </w:r>
      </w:ins>
      <w:ins w:id="56" w:author="Jim Wright" w:date="2021-10-04T10:04:00Z">
        <w:r w:rsidR="00603C50">
          <w:t xml:space="preserve">consisted of students who sustained multiple injuries that were tracked </w:t>
        </w:r>
      </w:ins>
      <w:ins w:id="57" w:author="Jim Wright" w:date="2021-10-11T14:15:00Z">
        <w:r w:rsidR="00533D5A">
          <w:t>separately</w:t>
        </w:r>
      </w:ins>
      <w:ins w:id="58" w:author="Jim Wright" w:date="2021-10-04T10:04:00Z">
        <w:r w:rsidR="00603C50">
          <w:t>; therefore</w:t>
        </w:r>
      </w:ins>
      <w:ins w:id="59" w:author="Jim Wright" w:date="2021-10-04T10:06:00Z">
        <w:r w:rsidR="00603C50">
          <w:t>,</w:t>
        </w:r>
      </w:ins>
      <w:ins w:id="60" w:author="Jim Wright" w:date="2021-10-04T10:04:00Z">
        <w:r w:rsidR="00603C50">
          <w:t xml:space="preserve"> </w:t>
        </w:r>
      </w:ins>
      <w:ins w:id="61" w:author="Jim Wright" w:date="2021-10-04T10:06:00Z">
        <w:r w:rsidR="00603C50">
          <w:t>results from the total number of tests completed</w:t>
        </w:r>
      </w:ins>
      <w:ins w:id="62" w:author="Jim Wright" w:date="2021-10-04T10:07:00Z">
        <w:r w:rsidR="00000220">
          <w:t>, corresponding to individu</w:t>
        </w:r>
      </w:ins>
      <w:ins w:id="63" w:author="Jim Wright" w:date="2021-10-04T10:08:00Z">
        <w:r w:rsidR="00000220">
          <w:t>al injuries,</w:t>
        </w:r>
      </w:ins>
      <w:ins w:id="64" w:author="Jim Wright" w:date="2021-10-04T10:06:00Z">
        <w:r w:rsidR="00603C50">
          <w:t xml:space="preserve"> w</w:t>
        </w:r>
      </w:ins>
      <w:ins w:id="65" w:author="Jim Wright" w:date="2021-10-04T10:08:00Z">
        <w:r w:rsidR="00000220">
          <w:t>ere</w:t>
        </w:r>
      </w:ins>
      <w:ins w:id="66" w:author="Jim Wright" w:date="2021-10-04T10:06:00Z">
        <w:r w:rsidR="00603C50">
          <w:t xml:space="preserve"> used for statistical analysis. </w:t>
        </w:r>
      </w:ins>
      <w:del w:id="67" w:author="Jim Wright" w:date="2021-10-04T10:06:00Z">
        <w:r w:rsidDel="00603C50">
          <w:delText xml:space="preserve"> number of</w:delText>
        </w:r>
        <w:r w:rsidR="000C5232" w:rsidDel="00603C50">
          <w:delText xml:space="preserve"> </w:delText>
        </w:r>
      </w:del>
      <w:del w:id="68" w:author="Jim Wright" w:date="2021-10-01T15:06:00Z">
        <w:r w:rsidDel="000C5232">
          <w:delText xml:space="preserve"> individuals per number</w:delText>
        </w:r>
      </w:del>
      <w:del w:id="69" w:author="Jim Wright" w:date="2021-10-04T10:06:00Z">
        <w:r w:rsidDel="00603C50">
          <w:delText xml:space="preserve"> of ImPACT</w:delText>
        </w:r>
        <w:r w:rsidR="00B01D2F" w:rsidDel="00603C50">
          <w:delText xml:space="preserve"> post-injury</w:delText>
        </w:r>
        <w:r w:rsidDel="00603C50">
          <w:delText xml:space="preserve"> tests completed.</w:delText>
        </w:r>
      </w:del>
      <w:ins w:id="70" w:author="Jim Wright" w:date="2021-10-01T16:04:00Z">
        <w:r w:rsidR="00713D8D">
          <w:t>All individuals completed Im</w:t>
        </w:r>
      </w:ins>
      <w:ins w:id="71" w:author="Jim Wright" w:date="2021-10-01T16:05:00Z">
        <w:r w:rsidR="00713D8D">
          <w:t xml:space="preserve">PACT baseline testing, and </w:t>
        </w:r>
      </w:ins>
      <w:del w:id="72" w:author="Jim Wright" w:date="2021-10-01T16:05:00Z">
        <w:r w:rsidR="00B01D2F" w:rsidDel="00713D8D">
          <w:delText xml:space="preserve">ImPACT </w:delText>
        </w:r>
      </w:del>
      <w:r w:rsidR="00B01D2F">
        <w:t>post-injury</w:t>
      </w:r>
      <w:r w:rsidR="005F68E1" w:rsidRPr="00AB0346">
        <w:t xml:space="preserve"> test scores were compared to</w:t>
      </w:r>
      <w:del w:id="73" w:author="Jim Wright" w:date="2021-10-01T16:05:00Z">
        <w:r w:rsidR="00B01D2F" w:rsidDel="00713D8D">
          <w:delText xml:space="preserve"> ImPACT</w:delText>
        </w:r>
      </w:del>
      <w:r w:rsidR="005F68E1" w:rsidRPr="00AB0346">
        <w:t xml:space="preserve"> baseline testing performance to make RTP progression decisions</w:t>
      </w:r>
      <w:r w:rsidR="00AC7045">
        <w:t xml:space="preserve">. Students </w:t>
      </w:r>
      <w:r w:rsidR="005F68E1" w:rsidRPr="00AB0346">
        <w:t>typically completed baseline tests at the beginning of</w:t>
      </w:r>
      <w:r w:rsidR="00B01D2F">
        <w:t xml:space="preserve"> the sports season during</w:t>
      </w:r>
      <w:r w:rsidR="005F68E1" w:rsidRPr="00AB0346">
        <w:t xml:space="preserve"> their freshman and junior years. The </w:t>
      </w:r>
      <w:r w:rsidR="00AC7045">
        <w:t xml:space="preserve">following were </w:t>
      </w:r>
      <w:r w:rsidR="005F68E1" w:rsidRPr="00AB0346">
        <w:t>HCAMP guidelines</w:t>
      </w:r>
      <w:r w:rsidR="00B01D2F">
        <w:t xml:space="preserve"> for</w:t>
      </w:r>
      <w:r w:rsidR="005F68E1" w:rsidRPr="00AB0346">
        <w:t xml:space="preserve"> </w:t>
      </w:r>
      <w:r w:rsidR="00B01D2F">
        <w:t>ImPACT post-injury</w:t>
      </w:r>
      <w:r w:rsidR="005F68E1" w:rsidRPr="00AB0346">
        <w:t xml:space="preserve"> test administrations</w:t>
      </w:r>
      <w:r w:rsidR="00B01D2F">
        <w:t xml:space="preserve"> during a student’s recovery process</w:t>
      </w:r>
      <w:r w:rsidR="005F68E1" w:rsidRPr="00AB0346">
        <w:t>:</w:t>
      </w:r>
    </w:p>
    <w:p w14:paraId="1C5AE295" w14:textId="2B242962" w:rsidR="00536745" w:rsidRPr="00AB0346" w:rsidRDefault="00536745" w:rsidP="00985411">
      <w:pPr>
        <w:pStyle w:val="ListParagraph"/>
        <w:numPr>
          <w:ilvl w:val="0"/>
          <w:numId w:val="1"/>
        </w:numPr>
      </w:pPr>
      <w:r>
        <w:t>A</w:t>
      </w:r>
      <w:r w:rsidR="00AC7045">
        <w:t xml:space="preserve"> concussed student completed their first post-injury test within 24-72 hours of the injury onset.</w:t>
      </w:r>
    </w:p>
    <w:p w14:paraId="32C00473" w14:textId="218B028D" w:rsidR="005F68E1" w:rsidRPr="00AB0346" w:rsidRDefault="00AC7045" w:rsidP="005F68E1">
      <w:pPr>
        <w:pStyle w:val="ListParagraph"/>
        <w:numPr>
          <w:ilvl w:val="0"/>
          <w:numId w:val="1"/>
        </w:numPr>
      </w:pPr>
      <w:r>
        <w:t xml:space="preserve">The second post-injury test was administered five days after the injury onset. </w:t>
      </w:r>
    </w:p>
    <w:p w14:paraId="269F5902" w14:textId="0D391007" w:rsidR="005F68E1" w:rsidRPr="00AB0346" w:rsidRDefault="005F68E1" w:rsidP="005F68E1">
      <w:pPr>
        <w:pStyle w:val="ListParagraph"/>
        <w:numPr>
          <w:ilvl w:val="0"/>
          <w:numId w:val="1"/>
        </w:numPr>
      </w:pPr>
      <w:r w:rsidRPr="00AB0346">
        <w:t xml:space="preserve">The </w:t>
      </w:r>
      <w:r w:rsidR="00AC7045">
        <w:t xml:space="preserve">third post-injury test was administered seven days after the injury onset. </w:t>
      </w:r>
    </w:p>
    <w:p w14:paraId="03774E77" w14:textId="6CBB9DAB" w:rsidR="005F68E1" w:rsidRPr="00AB0346" w:rsidRDefault="00AC7045" w:rsidP="005F68E1">
      <w:pPr>
        <w:pStyle w:val="ListParagraph"/>
        <w:numPr>
          <w:ilvl w:val="0"/>
          <w:numId w:val="1"/>
        </w:numPr>
      </w:pPr>
      <w:r>
        <w:t>Students requiring additional testing for scores to return to baseline performance were tested no more than two times in one week.</w:t>
      </w:r>
    </w:p>
    <w:p w14:paraId="6D5A2863" w14:textId="6446DFF5" w:rsidR="009B73D8" w:rsidRDefault="00AC7045">
      <w:pPr>
        <w:pStyle w:val="ListParagraph"/>
        <w:numPr>
          <w:ilvl w:val="0"/>
          <w:numId w:val="1"/>
        </w:numPr>
        <w:rPr>
          <w:ins w:id="74" w:author="Jim Wright" w:date="2021-10-13T11:46:00Z"/>
        </w:rPr>
        <w:pPrChange w:id="75" w:author="Jim Wright" w:date="2021-10-13T11:46:00Z">
          <w:pPr/>
        </w:pPrChange>
      </w:pPr>
      <w:r>
        <w:t xml:space="preserve">All ImPACT post-injury tests were reviewed by one neuropsychologist. </w:t>
      </w:r>
    </w:p>
    <w:p w14:paraId="4B912885" w14:textId="082422DD" w:rsidR="00AB75B7" w:rsidRDefault="00AB75B7">
      <w:pPr>
        <w:ind w:firstLine="720"/>
        <w:pPrChange w:id="76" w:author="Jim Wright" w:date="2021-10-13T11:46:00Z">
          <w:pPr/>
        </w:pPrChange>
      </w:pPr>
      <w:ins w:id="77" w:author="Jim Wright" w:date="2021-10-11T13:39:00Z">
        <w:r>
          <w:t xml:space="preserve">It is important to clarify that ImPACT testing guidelines were at the clinical discretion </w:t>
        </w:r>
      </w:ins>
      <w:ins w:id="78" w:author="Jim Wright" w:date="2021-10-11T13:40:00Z">
        <w:r>
          <w:t xml:space="preserve">of the athletic trainer working in individual schools; therefore, the testing guidelines were sometimes modified resulting in discrepancies in </w:t>
        </w:r>
      </w:ins>
      <w:ins w:id="79" w:author="Jim Wright" w:date="2021-10-11T13:44:00Z">
        <w:r w:rsidR="00123371">
          <w:t xml:space="preserve">the </w:t>
        </w:r>
      </w:ins>
      <w:ins w:id="80" w:author="Jim Wright" w:date="2021-10-11T13:40:00Z">
        <w:r>
          <w:t xml:space="preserve">number of tests administered and </w:t>
        </w:r>
      </w:ins>
      <w:ins w:id="81" w:author="Jim Wright" w:date="2021-10-11T13:44:00Z">
        <w:r w:rsidR="00123371">
          <w:t xml:space="preserve">the duration of </w:t>
        </w:r>
      </w:ins>
      <w:ins w:id="82" w:author="Jim Wright" w:date="2021-10-11T13:40:00Z">
        <w:r>
          <w:t>tim</w:t>
        </w:r>
      </w:ins>
      <w:ins w:id="83" w:author="Jim Wright" w:date="2021-10-11T13:44:00Z">
        <w:r w:rsidR="00123371">
          <w:t>e</w:t>
        </w:r>
      </w:ins>
      <w:ins w:id="84" w:author="Jim Wright" w:date="2021-10-11T13:41:00Z">
        <w:r>
          <w:t xml:space="preserve"> between tests across students in different schools. Such a discrepancy is reflective of implementing policy across </w:t>
        </w:r>
      </w:ins>
      <w:ins w:id="85" w:author="Jim Wright" w:date="2021-10-11T13:42:00Z">
        <w:r>
          <w:t xml:space="preserve">an entire state where fidelity of test administration </w:t>
        </w:r>
      </w:ins>
      <w:ins w:id="86" w:author="Jim Wright" w:date="2021-10-11T13:44:00Z">
        <w:r w:rsidR="00123371">
          <w:t>was</w:t>
        </w:r>
      </w:ins>
      <w:ins w:id="87" w:author="Jim Wright" w:date="2021-10-11T13:42:00Z">
        <w:r>
          <w:t xml:space="preserve"> vulnerable to individual clinical d</w:t>
        </w:r>
      </w:ins>
      <w:ins w:id="88" w:author="Jim Wright" w:date="2021-10-11T13:43:00Z">
        <w:r>
          <w:t xml:space="preserve">ecision making. </w:t>
        </w:r>
      </w:ins>
    </w:p>
    <w:p w14:paraId="4C43CF6D" w14:textId="71205866" w:rsidR="00D12FD0" w:rsidRDefault="00D12FD0" w:rsidP="007F276C">
      <w:pPr>
        <w:rPr>
          <w:b/>
          <w:bCs/>
          <w:i/>
          <w:iCs/>
        </w:rPr>
      </w:pPr>
      <w:r>
        <w:rPr>
          <w:b/>
          <w:bCs/>
          <w:i/>
          <w:iCs/>
        </w:rPr>
        <w:t xml:space="preserve">Insert Table </w:t>
      </w:r>
      <w:r w:rsidR="005F68E1">
        <w:rPr>
          <w:b/>
          <w:bCs/>
          <w:i/>
          <w:iCs/>
        </w:rPr>
        <w:t>2</w:t>
      </w:r>
      <w:r>
        <w:rPr>
          <w:b/>
          <w:bCs/>
          <w:i/>
          <w:iCs/>
        </w:rPr>
        <w:t xml:space="preserve"> Here</w:t>
      </w:r>
    </w:p>
    <w:p w14:paraId="36F19CC3" w14:textId="6E2BDCA2" w:rsidR="0099088B" w:rsidRPr="0099088B" w:rsidRDefault="0099088B" w:rsidP="0099088B">
      <w:pPr>
        <w:pStyle w:val="Heading2"/>
      </w:pPr>
      <w:r>
        <w:lastRenderedPageBreak/>
        <w:t>Outcome Measure</w:t>
      </w:r>
    </w:p>
    <w:p w14:paraId="68D84E93" w14:textId="692D65B3" w:rsidR="00C21DA6" w:rsidRDefault="0099088B" w:rsidP="007F276C">
      <w:r>
        <w:tab/>
        <w:t>The primary outcome measure analyzed for this study was PCSS</w:t>
      </w:r>
      <w:r w:rsidR="00F24E7A">
        <w:t xml:space="preserve"> </w:t>
      </w:r>
      <w:r w:rsidR="00F24E7A">
        <w:fldChar w:fldCharType="begin" w:fldLock="1"/>
      </w:r>
      <w:r w:rsidR="00F24E7A">
        <w:instrText>ADDIN CSL_CITATION {"citationItems":[{"id":"ITEM-1","itemData":{"ISSN":"09084282","abstract":"It is important to carefully evaluate self-reported symptoms in athletes with known or suspected concussions. This article presents data on the psychometric and clinical properties of a commonly used concussion symptom inventory-the Post-Concussion Scale. Normative and psychometric data are presented for large samples of young men (N = 1,391) and young women (N = 355). In addition, data gathered from a concussed sample of athletes (N = 260) seen within 5 days of injury are presented. These groups represent samples of both high school and collegiate athletes. Data from a subsample of 52 concussed athletes seen 3 times post-injury are presented to illustrate symptom reporting patterns during the initial recovery period. General guidelines for the clinical use of the scale are provided.","author":[{"dropping-particle":"","family":"Lovell","given":"Mark R.","non-dropping-particle":"","parse-names":false,"suffix":""},{"dropping-particle":"","family":"Iverson","given":"Grant L.","non-dropping-particle":"","parse-names":false,"suffix":""},{"dropping-particle":"","family":"Collins","given":"Michael W.","non-dropping-particle":"","parse-names":false,"suffix":""},{"dropping-particle":"","family":"Podell","given":"Kenneth","non-dropping-particle":"","parse-names":false,"suffix":""},{"dropping-particle":"","family":"Johnston","given":"Karen M.","non-dropping-particle":"","parse-names":false,"suffix":""},{"dropping-particle":"","family":"Pardini","given":"Dustin","non-dropping-particle":"","parse-names":false,"suffix":""},{"dropping-particle":"","family":"Pardini","given":"Jamie","non-dropping-particle":"","parse-names":false,"suffix":""},{"dropping-particle":"","family":"Norwig","given":"John","non-dropping-particle":"","parse-names":false,"suffix":""},{"dropping-particle":"","family":"Maroon","given":"Joseph C","non-dropping-particle":"","parse-names":false,"suffix":""}],"container-title":"Applied neuropsychology","id":"ITEM-1","issue":"3","issued":{"date-parts":[["2006"]]},"page":"166-74","title":"Measurement of symptoms following sports-related concussion: Reliability and normative data for the post-concussion scale","type":"article-journal","volume":"13"},"uris":["http://www.mendeley.com/documents/?uuid=0d3a8c49-3129-415a-a074-832583ebad09"]},{"id":"ITEM-2","itemData":{"DOI":"10.1016/j.acn.2005.08.001","ISBN":"0887-6177 (Print)\\r0887-6177","ISSN":"08876177","PMID":"16143492","abstract":"This study explored the diagnostic utility of the composite scores of Immediate Post-Concussion Assessment and Cognitive Testing (ImPACT) and Post Concussion Symptom Scale scores (PCSS). Recently concussed high school athletes (N = 72) were tested within 72 h of sustaining a concussion, and data were compared to non-concussed high school athletes with no history of concussion (N = 66). Between-groups MANOVA revealed a significant multivariate effect of concussion on test performance (p &lt; .001);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 2005 National Academy of Neuropsychology. Published by Elsevier Ltd. All rights reserved.","author":[{"dropping-particle":"","family":"Schatz","given":"Philip","non-dropping-particle":"","parse-names":false,"suffix":""},{"dropping-particle":"","family":"Pardini","given":"Jamie E.","non-dropping-particle":"","parse-names":false,"suffix":""},{"dropping-particle":"","family":"Lovell","given":"Mark R.","non-dropping-particle":"","parse-names":false,"suffix":""},{"dropping-particle":"","family":"Collins","given":"Michael W.","non-dropping-particle":"","parse-names":false,"suffix":""},{"dropping-particle":"","family":"Podell","given":"Kenneth","non-dropping-particle":"","parse-names":false,"suffix":""}],"container-title":"Archives of Clinical Neuropsychology","id":"ITEM-2","issue":"1","issued":{"date-parts":[["2006"]]},"page":"91-99","title":"Sensitivity and specificity of the ImPACT Test Battery for concussion in athletes","type":"article-journal","volume":"21"},"uris":["http://www.mendeley.com/documents/?uuid=d2c8ef7d-9377-4c2e-88ae-fce099889a9a"]}],"mendeley":{"formattedCitation":"(Lovell et al., 2006; Schatz et al., 2006)","plainTextFormattedCitation":"(Lovell et al., 2006; Schatz et al., 2006)","previouslyFormattedCitation":"(Lovell et al., 2006; Schatz et al., 2006)"},"properties":{"noteIndex":0},"schema":"https://github.com/citation-style-language/schema/raw/master/csl-citation.json"}</w:instrText>
      </w:r>
      <w:r w:rsidR="00F24E7A">
        <w:fldChar w:fldCharType="separate"/>
      </w:r>
      <w:r w:rsidR="00F24E7A" w:rsidRPr="00F24E7A">
        <w:rPr>
          <w:noProof/>
        </w:rPr>
        <w:t>(Lovell et al., 2006; Schatz et al., 2006)</w:t>
      </w:r>
      <w:r w:rsidR="00F24E7A">
        <w:fldChar w:fldCharType="end"/>
      </w:r>
      <w:r>
        <w:t xml:space="preserve"> severity ratings obtained at the time of ImPACT </w:t>
      </w:r>
      <w:r w:rsidR="00B01D2F">
        <w:t xml:space="preserve">post-injury </w:t>
      </w:r>
      <w:r>
        <w:t>testing.</w:t>
      </w:r>
      <w:ins w:id="89" w:author="Jim Wright" w:date="2021-10-04T10:20:00Z">
        <w:r w:rsidR="007043C2">
          <w:t xml:space="preserve"> Only the results from post-injury tests was included in the analysis to specifically evaluate </w:t>
        </w:r>
      </w:ins>
      <w:ins w:id="90" w:author="Jim Wright" w:date="2021-10-04T10:21:00Z">
        <w:r w:rsidR="007043C2">
          <w:t>change in symptom trajectory post-concussion.</w:t>
        </w:r>
      </w:ins>
      <w:r>
        <w:t xml:space="preserve"> The PCSS is a 22-item, formal questionnaire designed to quantify the severity of post-concussion symptoms where individual symptoms are rated 0 (</w:t>
      </w:r>
      <w:r>
        <w:rPr>
          <w:i/>
          <w:iCs/>
        </w:rPr>
        <w:t>no symptoms</w:t>
      </w:r>
      <w:r>
        <w:t>) to 6 (</w:t>
      </w:r>
      <w:r>
        <w:rPr>
          <w:i/>
          <w:iCs/>
        </w:rPr>
        <w:t>severe symptoms</w:t>
      </w:r>
      <w:r>
        <w:t>)</w:t>
      </w:r>
      <w:r w:rsidR="00B01D2F">
        <w:t>,</w:t>
      </w:r>
      <w:r w:rsidR="00D63BFB">
        <w:t xml:space="preserve"> and the total symptom severity score represents the sum of the 22 rated symptoms</w:t>
      </w:r>
      <w:r>
        <w:t>.</w:t>
      </w:r>
      <w:r w:rsidR="00B01D2F">
        <w:t xml:space="preserve"> The symptoms were then grouped into six concussion symptom clusters identified by </w:t>
      </w:r>
      <w:r w:rsidR="00B01D2F">
        <w:fldChar w:fldCharType="begin" w:fldLock="1"/>
      </w:r>
      <w:r w:rsidR="00B01D2F">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-2","issue":"3","issued":{"date-parts":[["2019"]]},"title":"Representation of concussion subtypes in common postconcussion symptom-rating scales","type":"article-journal","volume":"4"},"uris":["http://www.mendeley.com/documents/?uuid=87c1c7b7-0b58-4b49-bdd1-dd48faa73ca5"]}],"mendeley":{"formattedCitation":"(Harmon et al., 2019; Lumba-Brown et al., 2019)","manualFormatting":"Harmon et al. (2019) and Lumba-Brown et al. (2019)","plainTextFormattedCitation":"(Harmon et al., 2019; Lumba-Brown et al., 2019)","previouslyFormattedCitation":"(Harmon et al., 2019; Lumba-Brown et al., 2019)"},"properties":{"noteIndex":0},"schema":"https://github.com/citation-style-language/schema/raw/master/csl-citation.json"}</w:instrText>
      </w:r>
      <w:r w:rsidR="00B01D2F">
        <w:fldChar w:fldCharType="separate"/>
      </w:r>
      <w:r w:rsidR="00B01D2F" w:rsidRPr="0099088B">
        <w:rPr>
          <w:noProof/>
        </w:rPr>
        <w:t xml:space="preserve">Harmon et al. </w:t>
      </w:r>
      <w:r w:rsidR="00B01D2F">
        <w:rPr>
          <w:noProof/>
        </w:rPr>
        <w:t>(</w:t>
      </w:r>
      <w:r w:rsidR="00B01D2F" w:rsidRPr="0099088B">
        <w:rPr>
          <w:noProof/>
        </w:rPr>
        <w:t>2019</w:t>
      </w:r>
      <w:r w:rsidR="00B01D2F">
        <w:rPr>
          <w:noProof/>
        </w:rPr>
        <w:t>) and</w:t>
      </w:r>
      <w:r w:rsidR="00B01D2F" w:rsidRPr="0099088B">
        <w:rPr>
          <w:noProof/>
        </w:rPr>
        <w:t xml:space="preserve"> Lumba-Brown et al. </w:t>
      </w:r>
      <w:r w:rsidR="00B01D2F">
        <w:rPr>
          <w:noProof/>
        </w:rPr>
        <w:t>(</w:t>
      </w:r>
      <w:r w:rsidR="00B01D2F" w:rsidRPr="0099088B">
        <w:rPr>
          <w:noProof/>
        </w:rPr>
        <w:t>2019)</w:t>
      </w:r>
      <w:r w:rsidR="00B01D2F">
        <w:fldChar w:fldCharType="end"/>
      </w:r>
      <w:r w:rsidR="00701175">
        <w:t xml:space="preserve">. </w:t>
      </w:r>
      <w:r>
        <w:t>The six symptom clusters include</w:t>
      </w:r>
      <w:r w:rsidR="00AF4FD0">
        <w:t>d</w:t>
      </w:r>
      <w:r>
        <w:t xml:space="preserve">: (a) headache-migraine symptoms, (b) cognitive symptoms, (c) anxiety-mood symptoms, (d) ocular-motor symptoms, (e) vestibular symptoms, and (f) sleep symptoms. </w:t>
      </w:r>
      <w:r w:rsidR="008C7B55">
        <w:t xml:space="preserve">Table </w:t>
      </w:r>
      <w:r w:rsidR="00E31A24">
        <w:t>3</w:t>
      </w:r>
      <w:r w:rsidR="008C7B55">
        <w:t xml:space="preserve"> displays the individual symptoms from the PCSS that correspond to the six symptom clusters as well as the </w:t>
      </w:r>
      <w:r w:rsidR="00B01BBA">
        <w:t>maximum</w:t>
      </w:r>
      <w:r w:rsidR="008C7B55">
        <w:t xml:space="preserve"> severity ratings for each symptom cluster. </w:t>
      </w:r>
    </w:p>
    <w:p w14:paraId="3C605F7D" w14:textId="2CAA1CD5" w:rsidR="008C7B55" w:rsidRDefault="008C7B55" w:rsidP="007F276C">
      <w:pPr>
        <w:rPr>
          <w:b/>
          <w:bCs/>
          <w:i/>
          <w:iCs/>
        </w:rPr>
      </w:pPr>
      <w:r>
        <w:rPr>
          <w:b/>
          <w:bCs/>
          <w:i/>
          <w:iCs/>
        </w:rPr>
        <w:t xml:space="preserve">Insert Table </w:t>
      </w:r>
      <w:r w:rsidR="00E31A24">
        <w:rPr>
          <w:b/>
          <w:bCs/>
          <w:i/>
          <w:iCs/>
        </w:rPr>
        <w:t>3</w:t>
      </w:r>
      <w:r>
        <w:rPr>
          <w:b/>
          <w:bCs/>
          <w:i/>
          <w:iCs/>
        </w:rPr>
        <w:t xml:space="preserve"> Here</w:t>
      </w:r>
    </w:p>
    <w:p w14:paraId="2ED210B9" w14:textId="6225D32D" w:rsidR="006772EB" w:rsidRPr="006772EB" w:rsidRDefault="00D63BFB" w:rsidP="00D63BFB">
      <w:pPr>
        <w:pStyle w:val="Heading2"/>
      </w:pPr>
      <w:r>
        <w:t xml:space="preserve">Statistical Analysis </w:t>
      </w:r>
    </w:p>
    <w:p w14:paraId="5730C49D" w14:textId="17A5678D" w:rsidR="008C7B55" w:rsidRDefault="00D63BFB" w:rsidP="007F276C">
      <w:r>
        <w:tab/>
        <w:t xml:space="preserve">Descriptive statistics were calculated to characterize the range of symptom severity ratings between </w:t>
      </w:r>
      <w:r w:rsidR="007427EE">
        <w:t>sex</w:t>
      </w:r>
      <w:r w:rsidR="0095705B">
        <w:t>e</w:t>
      </w:r>
      <w:r>
        <w:t xml:space="preserve">s across the six symptom clusters and the total symptom severity score. Additionally, </w:t>
      </w:r>
      <w:r w:rsidR="001B4BD8">
        <w:t>descriptive statistics on the duration of time between test dates for students completing multiple ImPACT</w:t>
      </w:r>
      <w:r w:rsidR="00701175">
        <w:t xml:space="preserve"> post-injury</w:t>
      </w:r>
      <w:r w:rsidR="001B4BD8">
        <w:t xml:space="preserve"> tests were calculated to provide insight on the time required to complete the</w:t>
      </w:r>
      <w:r w:rsidR="003C0ED1">
        <w:t xml:space="preserve"> 7-step</w:t>
      </w:r>
      <w:r w:rsidR="001B4BD8">
        <w:t xml:space="preserve"> RTP protocol</w:t>
      </w:r>
      <w:r w:rsidR="003C0ED1">
        <w:t xml:space="preserve"> which included a full return to school without accommodations or adjustments at step 3</w:t>
      </w:r>
      <w:r w:rsidR="001B4BD8">
        <w:t xml:space="preserve">. </w:t>
      </w:r>
    </w:p>
    <w:p w14:paraId="463FCC5B" w14:textId="47964176" w:rsidR="001B4BD8" w:rsidRDefault="001B4BD8" w:rsidP="007F276C">
      <w:r>
        <w:tab/>
        <w:t xml:space="preserve">To evaluate a potential interaction between symptom cluster severity rating and </w:t>
      </w:r>
      <w:r w:rsidR="007427EE">
        <w:t>sex</w:t>
      </w:r>
      <w:r>
        <w:t>,</w:t>
      </w:r>
      <w:r w:rsidR="00FC4940">
        <w:t xml:space="preserve"> the distributions of cluster severity ratings were first rescaled with a min-max normalization to </w:t>
      </w:r>
      <w:r w:rsidR="00FC4940">
        <w:lastRenderedPageBreak/>
        <w:t>compare scores on a common 0 – 1 scale. Second,</w:t>
      </w:r>
      <w:r>
        <w:t xml:space="preserve"> a series of two-way between-subjects analysis of variance (ANOVA) were calculated with corresponding post hoc analyses. All analyses were completed with RStudio version 1.4</w:t>
      </w:r>
      <w:r w:rsidR="00FC4940">
        <w:t xml:space="preserve"> with alpha level established at </w:t>
      </w:r>
      <w:r w:rsidR="00FC4940">
        <w:rPr>
          <w:i/>
          <w:iCs/>
        </w:rPr>
        <w:t xml:space="preserve">p </w:t>
      </w:r>
      <w:r w:rsidR="00FC4940">
        <w:t>&lt; .05</w:t>
      </w:r>
      <w:r>
        <w:t xml:space="preserve"> (RStudio Team, 2020). Additionally, a two-way between-subjects ANOVA was used to calculate the interaction effect between </w:t>
      </w:r>
      <w:r w:rsidR="007427EE">
        <w:t>sex</w:t>
      </w:r>
      <w:r>
        <w:t xml:space="preserve"> and </w:t>
      </w:r>
      <w:r w:rsidR="00FC4940">
        <w:t xml:space="preserve">the </w:t>
      </w:r>
      <w:r>
        <w:t>total number of ImPACT</w:t>
      </w:r>
      <w:r w:rsidR="00701175">
        <w:t xml:space="preserve"> post-injury</w:t>
      </w:r>
      <w:r>
        <w:t xml:space="preserve"> tests completed to evaluate differences in total symptom severity at the time of first </w:t>
      </w:r>
      <w:r w:rsidR="009F2970">
        <w:t xml:space="preserve">post-injury </w:t>
      </w:r>
      <w:r>
        <w:t xml:space="preserve">testing. </w:t>
      </w:r>
      <w:r w:rsidR="00FC4940">
        <w:t xml:space="preserve">Appropriate post-hoc analyses were calculated. </w:t>
      </w:r>
    </w:p>
    <w:p w14:paraId="2EB28654" w14:textId="494D7F7E" w:rsidR="00FC4940" w:rsidRDefault="00FC4940" w:rsidP="00FC4940">
      <w:pPr>
        <w:pStyle w:val="Heading1"/>
      </w:pPr>
      <w:r>
        <w:t xml:space="preserve">Results </w:t>
      </w:r>
    </w:p>
    <w:p w14:paraId="3D20DF10" w14:textId="2BF01F1D" w:rsidR="009F2970" w:rsidRDefault="009F2970" w:rsidP="009F2970">
      <w:pPr>
        <w:pStyle w:val="Heading2"/>
      </w:pPr>
      <w:r>
        <w:t>Duration of Time between ImPACT</w:t>
      </w:r>
      <w:r w:rsidR="002B4DA6">
        <w:t xml:space="preserve"> Post-Injury</w:t>
      </w:r>
      <w:r>
        <w:t xml:space="preserve"> Tests</w:t>
      </w:r>
    </w:p>
    <w:p w14:paraId="6CF1C853" w14:textId="076DF0E7" w:rsidR="009F2970" w:rsidRDefault="009F2970" w:rsidP="009F2970">
      <w:r>
        <w:tab/>
        <w:t>On average, students who completed two ImPACT</w:t>
      </w:r>
      <w:r w:rsidR="002B4DA6">
        <w:t xml:space="preserve"> post-injury</w:t>
      </w:r>
      <w:r>
        <w:t xml:space="preserve"> tests completed the second test 5.95 days following the first test. Students who completed three ImPACT</w:t>
      </w:r>
      <w:r w:rsidR="002B4DA6">
        <w:t xml:space="preserve"> post-injury</w:t>
      </w:r>
      <w:r>
        <w:t xml:space="preserve"> tests completed the third </w:t>
      </w:r>
      <w:r w:rsidR="002B4DA6">
        <w:t xml:space="preserve">post-injury </w:t>
      </w:r>
      <w:r>
        <w:t>test an average of 11.61 days following the first</w:t>
      </w:r>
      <w:r w:rsidR="002B4DA6">
        <w:t xml:space="preserve"> post-injury</w:t>
      </w:r>
      <w:r>
        <w:t xml:space="preserve"> test. For students who completed four ImPACT post-injury tests, the average duration of time between the first and fourth </w:t>
      </w:r>
      <w:r w:rsidR="002B4DA6">
        <w:t xml:space="preserve">post-injury </w:t>
      </w:r>
      <w:r>
        <w:t xml:space="preserve">tests was identified to be 18.18 days. Table </w:t>
      </w:r>
      <w:r w:rsidR="00E31A24">
        <w:t>4</w:t>
      </w:r>
      <w:r>
        <w:t xml:space="preserve"> provides </w:t>
      </w:r>
      <w:r w:rsidR="004A70A5">
        <w:t xml:space="preserve">descriptive statistics </w:t>
      </w:r>
      <w:r w:rsidR="007C0BBE">
        <w:t>o</w:t>
      </w:r>
      <w:r w:rsidR="004A70A5">
        <w:t xml:space="preserve">n </w:t>
      </w:r>
      <w:r w:rsidR="007C0BBE">
        <w:t>the duration of time between</w:t>
      </w:r>
      <w:r w:rsidR="002B4DA6">
        <w:t xml:space="preserve"> post-injury</w:t>
      </w:r>
      <w:r w:rsidR="007C0BBE">
        <w:t xml:space="preserve"> tests for each set of students corresponding to the number of </w:t>
      </w:r>
      <w:r w:rsidR="002B4DA6">
        <w:t xml:space="preserve">post-injury </w:t>
      </w:r>
      <w:r w:rsidR="007C0BBE">
        <w:t xml:space="preserve">tests completed. </w:t>
      </w:r>
    </w:p>
    <w:p w14:paraId="3D967467" w14:textId="24CFC2B0" w:rsidR="007C0BBE" w:rsidRDefault="007C0BBE" w:rsidP="009F2970">
      <w:pPr>
        <w:rPr>
          <w:b/>
          <w:bCs/>
          <w:i/>
          <w:iCs/>
        </w:rPr>
      </w:pPr>
      <w:r>
        <w:rPr>
          <w:b/>
          <w:bCs/>
          <w:i/>
          <w:iCs/>
        </w:rPr>
        <w:t>Insert Table</w:t>
      </w:r>
      <w:r w:rsidR="00E31A24">
        <w:rPr>
          <w:b/>
          <w:bCs/>
          <w:i/>
          <w:iCs/>
        </w:rPr>
        <w:t xml:space="preserve"> 4</w:t>
      </w:r>
      <w:r>
        <w:rPr>
          <w:b/>
          <w:bCs/>
          <w:i/>
          <w:iCs/>
        </w:rPr>
        <w:t xml:space="preserve"> Here</w:t>
      </w:r>
    </w:p>
    <w:p w14:paraId="3E00A4E1" w14:textId="580B76B9" w:rsidR="00C87092" w:rsidRPr="00C87092" w:rsidRDefault="00C87092" w:rsidP="00C87092">
      <w:pPr>
        <w:pStyle w:val="Heading2"/>
      </w:pPr>
      <w:r>
        <w:t xml:space="preserve">Symptom Cluster Severity Rating and </w:t>
      </w:r>
      <w:r w:rsidR="007427EE">
        <w:t>Sex</w:t>
      </w:r>
      <w:r>
        <w:t xml:space="preserve"> Interaction </w:t>
      </w:r>
    </w:p>
    <w:p w14:paraId="68BB09D7" w14:textId="533810D0" w:rsidR="00C87092" w:rsidRDefault="00132E2B" w:rsidP="00C87092">
      <w:pPr>
        <w:pStyle w:val="Heading3"/>
      </w:pPr>
      <w:r>
        <w:t xml:space="preserve">Ratings for Students who </w:t>
      </w:r>
      <w:r w:rsidR="00C87092">
        <w:t>Completed One</w:t>
      </w:r>
      <w:r w:rsidR="00F8068E">
        <w:t xml:space="preserve"> Post-Injury</w:t>
      </w:r>
      <w:r w:rsidR="00C87092">
        <w:t xml:space="preserve"> Test </w:t>
      </w:r>
    </w:p>
    <w:p w14:paraId="44A8849F" w14:textId="52B567F4" w:rsidR="00C87092" w:rsidRPr="00496E39" w:rsidRDefault="00C87092" w:rsidP="00C87092">
      <w:pPr>
        <w:rPr>
          <w:u w:val="single"/>
        </w:rPr>
      </w:pPr>
      <w:r>
        <w:tab/>
      </w:r>
      <w:r w:rsidR="00E22EA6">
        <w:t>Descriptive statistics of non-normalized and normalized cluster severity ratings for students who completed one</w:t>
      </w:r>
      <w:r w:rsidR="00F8068E">
        <w:t xml:space="preserve"> ImPACT</w:t>
      </w:r>
      <w:r w:rsidR="00E22EA6">
        <w:t xml:space="preserve"> post-injury test are accessible in the supplemental materials. </w:t>
      </w:r>
      <w:r w:rsidR="008A19F0">
        <w:t>The symptom cluster-by-</w:t>
      </w:r>
      <w:r w:rsidR="007427EE">
        <w:t>sex</w:t>
      </w:r>
      <w:r w:rsidR="008A19F0">
        <w:t xml:space="preserve"> interaction effect was significant, </w:t>
      </w:r>
      <w:r w:rsidR="008A19F0">
        <w:rPr>
          <w:i/>
          <w:iCs/>
        </w:rPr>
        <w:t>F</w:t>
      </w:r>
      <w:r w:rsidR="008A19F0">
        <w:t xml:space="preserve">(5, 59,934) = </w:t>
      </w:r>
      <w:ins w:id="91" w:author="Jim Wright" w:date="2021-10-04T11:18:00Z">
        <w:r w:rsidR="00450E69">
          <w:t>16.64</w:t>
        </w:r>
      </w:ins>
      <w:del w:id="92" w:author="Jim Wright" w:date="2021-10-04T11:18:00Z">
        <w:r w:rsidR="008A19F0" w:rsidDel="00450E69">
          <w:delText>18.82</w:delText>
        </w:r>
      </w:del>
      <w:r w:rsidR="008A19F0">
        <w:t xml:space="preserve">, </w:t>
      </w:r>
      <w:r w:rsidR="008A19F0">
        <w:rPr>
          <w:i/>
          <w:iCs/>
        </w:rPr>
        <w:t xml:space="preserve">p </w:t>
      </w:r>
      <w:r w:rsidR="008A19F0">
        <w:t xml:space="preserve">&lt; </w:t>
      </w:r>
      <w:r w:rsidR="009E479B">
        <w:t xml:space="preserve">.001. Tukey post hoc analysis identified that females reported significantly higher symptom </w:t>
      </w:r>
      <w:r w:rsidR="009E479B">
        <w:lastRenderedPageBreak/>
        <w:t>severity</w:t>
      </w:r>
      <w:r w:rsidR="00143BA2">
        <w:t xml:space="preserve"> levels than males</w:t>
      </w:r>
      <w:r w:rsidR="009E479B">
        <w:t xml:space="preserve"> between direct comparison of symptom clusters</w:t>
      </w:r>
      <w:r w:rsidR="00143BA2">
        <w:t xml:space="preserve"> (e.g., female vestibular cluster compared to male vestibular cluster)</w:t>
      </w:r>
      <w:r w:rsidR="009E479B">
        <w:t>.</w:t>
      </w:r>
      <w:r w:rsidR="00143BA2">
        <w:t xml:space="preserve"> The headache-migraine symptom cluster was identified to be rated significantly higher than </w:t>
      </w:r>
      <w:r w:rsidR="001216B3">
        <w:t xml:space="preserve">the </w:t>
      </w:r>
      <w:r w:rsidR="00143BA2">
        <w:t xml:space="preserve">other clusters due to the significant difference </w:t>
      </w:r>
      <w:r w:rsidR="004E2180">
        <w:t>between female</w:t>
      </w:r>
      <w:r w:rsidR="001216B3">
        <w:t xml:space="preserve"> (</w:t>
      </w:r>
      <w:r w:rsidR="001216B3">
        <w:rPr>
          <w:i/>
          <w:iCs/>
        </w:rPr>
        <w:t xml:space="preserve">M </w:t>
      </w:r>
      <w:r w:rsidR="001216B3">
        <w:t>= 0.1</w:t>
      </w:r>
      <w:ins w:id="93" w:author="Jim Wright" w:date="2021-10-04T11:20:00Z">
        <w:r w:rsidR="00450E69">
          <w:t>4</w:t>
        </w:r>
      </w:ins>
      <w:del w:id="94" w:author="Jim Wright" w:date="2021-10-04T11:20:00Z">
        <w:r w:rsidR="001216B3" w:rsidDel="00450E69">
          <w:delText>6</w:delText>
        </w:r>
      </w:del>
      <w:r w:rsidR="001216B3">
        <w:t xml:space="preserve">, </w:t>
      </w:r>
      <w:r w:rsidR="001216B3">
        <w:rPr>
          <w:i/>
          <w:iCs/>
        </w:rPr>
        <w:t xml:space="preserve">SD </w:t>
      </w:r>
      <w:r w:rsidR="001216B3">
        <w:t>= 0.1</w:t>
      </w:r>
      <w:ins w:id="95" w:author="Jim Wright" w:date="2021-10-04T11:20:00Z">
        <w:r w:rsidR="00450E69">
          <w:t>7</w:t>
        </w:r>
      </w:ins>
      <w:del w:id="96" w:author="Jim Wright" w:date="2021-10-04T11:20:00Z">
        <w:r w:rsidR="001216B3" w:rsidDel="00450E69">
          <w:delText>9</w:delText>
        </w:r>
      </w:del>
      <w:r w:rsidR="001216B3">
        <w:t>)</w:t>
      </w:r>
      <w:r w:rsidR="004E2180">
        <w:t xml:space="preserve"> and male</w:t>
      </w:r>
      <w:r w:rsidR="001216B3">
        <w:t xml:space="preserve"> (</w:t>
      </w:r>
      <w:r w:rsidR="001216B3">
        <w:rPr>
          <w:i/>
          <w:iCs/>
        </w:rPr>
        <w:t xml:space="preserve">M </w:t>
      </w:r>
      <w:r w:rsidR="001216B3">
        <w:t>= 0.1</w:t>
      </w:r>
      <w:ins w:id="97" w:author="Jim Wright" w:date="2021-10-04T11:20:00Z">
        <w:r w:rsidR="00450E69">
          <w:t>0</w:t>
        </w:r>
      </w:ins>
      <w:del w:id="98" w:author="Jim Wright" w:date="2021-10-04T11:20:00Z">
        <w:r w:rsidR="001216B3" w:rsidDel="00450E69">
          <w:delText>2</w:delText>
        </w:r>
      </w:del>
      <w:r w:rsidR="001216B3">
        <w:t xml:space="preserve">, </w:t>
      </w:r>
      <w:r w:rsidR="001216B3">
        <w:rPr>
          <w:i/>
          <w:iCs/>
        </w:rPr>
        <w:t xml:space="preserve">SD </w:t>
      </w:r>
      <w:r w:rsidR="001216B3">
        <w:t>= 0.1</w:t>
      </w:r>
      <w:ins w:id="99" w:author="Jim Wright" w:date="2021-10-04T11:20:00Z">
        <w:r w:rsidR="00450E69">
          <w:t>5</w:t>
        </w:r>
      </w:ins>
      <w:del w:id="100" w:author="Jim Wright" w:date="2021-10-04T11:20:00Z">
        <w:r w:rsidR="001216B3" w:rsidDel="00450E69">
          <w:delText>6</w:delText>
        </w:r>
      </w:del>
      <w:r w:rsidR="001216B3">
        <w:t>)</w:t>
      </w:r>
      <w:r w:rsidR="004E2180">
        <w:t xml:space="preserve"> headache-migraine cluster severity </w:t>
      </w:r>
      <w:r w:rsidR="001216B3">
        <w:t xml:space="preserve">ratings of normalized data, </w:t>
      </w:r>
      <w:r w:rsidR="001216B3">
        <w:rPr>
          <w:i/>
          <w:iCs/>
        </w:rPr>
        <w:t xml:space="preserve">p </w:t>
      </w:r>
      <w:r w:rsidR="001216B3">
        <w:t>&lt; .001</w:t>
      </w:r>
      <w:r w:rsidR="004E2180">
        <w:t xml:space="preserve">. </w:t>
      </w:r>
      <w:r w:rsidR="001216B3">
        <w:t xml:space="preserve">Cognitive and sleep cluster symptoms were rated with the second highest severity level across all symptom clusters for both </w:t>
      </w:r>
      <w:r w:rsidR="007427EE">
        <w:t>sex</w:t>
      </w:r>
      <w:r w:rsidR="0095705B">
        <w:t>e</w:t>
      </w:r>
      <w:r w:rsidR="001216B3">
        <w:t xml:space="preserve">s. </w:t>
      </w:r>
      <w:r w:rsidR="00BD0AFF">
        <w:t>The differences in normalized symptom severity ratings</w:t>
      </w:r>
      <w:r w:rsidR="00E91FF3">
        <w:t xml:space="preserve"> </w:t>
      </w:r>
      <w:r w:rsidR="00496E39">
        <w:t>were</w:t>
      </w:r>
      <w:r w:rsidR="00E91FF3">
        <w:t xml:space="preserve"> not significant</w:t>
      </w:r>
      <w:r w:rsidR="00BD0AFF">
        <w:t xml:space="preserve"> between</w:t>
      </w:r>
      <w:r w:rsidR="00E91FF3">
        <w:t xml:space="preserve"> both</w:t>
      </w:r>
      <w:r w:rsidR="00BD0AFF">
        <w:t xml:space="preserve"> female cognitive (</w:t>
      </w:r>
      <w:r w:rsidR="00BD0AFF">
        <w:rPr>
          <w:i/>
          <w:iCs/>
        </w:rPr>
        <w:t xml:space="preserve">M </w:t>
      </w:r>
      <w:r w:rsidR="00BD0AFF">
        <w:t xml:space="preserve">= 0.11, </w:t>
      </w:r>
      <w:r w:rsidR="00BD0AFF">
        <w:rPr>
          <w:i/>
          <w:iCs/>
        </w:rPr>
        <w:t xml:space="preserve">SD </w:t>
      </w:r>
      <w:r w:rsidR="00BD0AFF">
        <w:t xml:space="preserve">= 0.18) </w:t>
      </w:r>
      <w:r w:rsidR="00E91FF3">
        <w:t xml:space="preserve">and female sleep </w:t>
      </w:r>
      <w:r w:rsidR="00496E39">
        <w:t>cluster symptoms (</w:t>
      </w:r>
      <w:r w:rsidR="00496E39">
        <w:rPr>
          <w:i/>
          <w:iCs/>
        </w:rPr>
        <w:t xml:space="preserve">M = </w:t>
      </w:r>
      <w:r w:rsidR="00496E39">
        <w:t>0.11,</w:t>
      </w:r>
      <w:r w:rsidR="00496E39">
        <w:rPr>
          <w:i/>
          <w:iCs/>
        </w:rPr>
        <w:t xml:space="preserve"> SD </w:t>
      </w:r>
      <w:r w:rsidR="00496E39">
        <w:t>= 0.16) as well as between male cognitive (</w:t>
      </w:r>
      <w:r w:rsidR="00496E39">
        <w:rPr>
          <w:i/>
          <w:iCs/>
        </w:rPr>
        <w:t>M</w:t>
      </w:r>
      <w:r w:rsidR="00496E39">
        <w:t xml:space="preserve"> = 0.09, </w:t>
      </w:r>
      <w:r w:rsidR="00496E39">
        <w:rPr>
          <w:i/>
          <w:iCs/>
        </w:rPr>
        <w:t xml:space="preserve">SD </w:t>
      </w:r>
      <w:r w:rsidR="00496E39">
        <w:t>= 0.15) and male sleep cluster symptoms (</w:t>
      </w:r>
      <w:r w:rsidR="00496E39">
        <w:rPr>
          <w:i/>
          <w:iCs/>
        </w:rPr>
        <w:t xml:space="preserve">M </w:t>
      </w:r>
      <w:r w:rsidR="00496E39">
        <w:t xml:space="preserve">= 0.09, </w:t>
      </w:r>
      <w:r w:rsidR="00496E39">
        <w:rPr>
          <w:i/>
          <w:iCs/>
        </w:rPr>
        <w:t xml:space="preserve">SD </w:t>
      </w:r>
      <w:r w:rsidR="00496E39">
        <w:t xml:space="preserve">= 0.15), </w:t>
      </w:r>
      <w:r w:rsidR="00496E39">
        <w:rPr>
          <w:i/>
          <w:iCs/>
        </w:rPr>
        <w:t xml:space="preserve">p </w:t>
      </w:r>
      <w:r w:rsidR="00496E39">
        <w:t xml:space="preserve">&gt; .05. </w:t>
      </w:r>
      <w:r w:rsidR="006B5585">
        <w:t xml:space="preserve">Both females and males were observed </w:t>
      </w:r>
      <w:r w:rsidR="004C583D">
        <w:t xml:space="preserve">to rate the ocular-motor, anxiety-mood, and vestibular symptom clusters significantly less than the sleep and cognitive symptom clusters. </w:t>
      </w:r>
    </w:p>
    <w:p w14:paraId="3B575928" w14:textId="2EE3EE1E" w:rsidR="00E15818" w:rsidRDefault="00132E2B" w:rsidP="004C583D">
      <w:pPr>
        <w:pStyle w:val="Heading3"/>
      </w:pPr>
      <w:r>
        <w:t xml:space="preserve">Ratings for Students who </w:t>
      </w:r>
      <w:r w:rsidR="004C583D">
        <w:t xml:space="preserve">Completed Two </w:t>
      </w:r>
      <w:r w:rsidR="00F8068E">
        <w:t xml:space="preserve">Post-Injury </w:t>
      </w:r>
      <w:r w:rsidR="004C583D">
        <w:t>Tests</w:t>
      </w:r>
    </w:p>
    <w:p w14:paraId="1E06CC2E" w14:textId="34084DC6" w:rsidR="00060BAA" w:rsidRDefault="00060BAA" w:rsidP="00060BAA">
      <w:r>
        <w:tab/>
      </w:r>
      <w:r w:rsidR="00F8068E">
        <w:rPr>
          <w:b/>
          <w:bCs/>
        </w:rPr>
        <w:t xml:space="preserve">Post-Injury </w:t>
      </w:r>
      <w:r>
        <w:rPr>
          <w:b/>
          <w:bCs/>
        </w:rPr>
        <w:t xml:space="preserve">Test One. </w:t>
      </w:r>
      <w:r w:rsidR="00E22EA6">
        <w:t xml:space="preserve">Descriptive statistics of non-normalized and normalized cluster severity ratings for students who completed two post-injury ImPACT tests are accessible in the supplemental materials. </w:t>
      </w:r>
      <w:r>
        <w:t>The symptom cluster-by-</w:t>
      </w:r>
      <w:r w:rsidR="007427EE">
        <w:t>sex</w:t>
      </w:r>
      <w:r>
        <w:t xml:space="preserve"> interaction effect was significant, </w:t>
      </w:r>
      <w:r>
        <w:rPr>
          <w:i/>
          <w:iCs/>
        </w:rPr>
        <w:t>F</w:t>
      </w:r>
      <w:r>
        <w:t>(5, 31,758) = 1</w:t>
      </w:r>
      <w:ins w:id="101" w:author="Jim Wright" w:date="2021-10-04T11:22:00Z">
        <w:r w:rsidR="00450E69">
          <w:t>1.28</w:t>
        </w:r>
      </w:ins>
      <w:del w:id="102" w:author="Jim Wright" w:date="2021-10-04T11:22:00Z">
        <w:r w:rsidDel="00450E69">
          <w:delText>2.36</w:delText>
        </w:r>
      </w:del>
      <w:r>
        <w:t xml:space="preserve">, </w:t>
      </w:r>
      <w:r>
        <w:rPr>
          <w:i/>
          <w:iCs/>
        </w:rPr>
        <w:t xml:space="preserve">p </w:t>
      </w:r>
      <w:r>
        <w:t>&lt; .001. Tukey post hoc analysis identified that females reported significantly higher symptom severity levels than males between direct comparison of symptom clusters except for the ocular-motor cluster (</w:t>
      </w:r>
      <w:r>
        <w:rPr>
          <w:i/>
          <w:iCs/>
        </w:rPr>
        <w:t xml:space="preserve">p </w:t>
      </w:r>
      <w:r>
        <w:t>= .166). Both females (</w:t>
      </w:r>
      <w:r>
        <w:rPr>
          <w:i/>
          <w:iCs/>
        </w:rPr>
        <w:t xml:space="preserve">M </w:t>
      </w:r>
      <w:r>
        <w:t>= 0.</w:t>
      </w:r>
      <w:ins w:id="103" w:author="Jim Wright" w:date="2021-10-04T11:22:00Z">
        <w:r w:rsidR="002E2AB0">
          <w:t>18</w:t>
        </w:r>
      </w:ins>
      <w:del w:id="104" w:author="Jim Wright" w:date="2021-10-04T11:22:00Z">
        <w:r w:rsidDel="002E2AB0">
          <w:delText>20</w:delText>
        </w:r>
      </w:del>
      <w:r>
        <w:t xml:space="preserve">, </w:t>
      </w:r>
      <w:r>
        <w:rPr>
          <w:i/>
          <w:iCs/>
        </w:rPr>
        <w:t xml:space="preserve">SD = </w:t>
      </w:r>
      <w:r>
        <w:t>0.</w:t>
      </w:r>
      <w:ins w:id="105" w:author="Jim Wright" w:date="2021-10-04T11:22:00Z">
        <w:r w:rsidR="002E2AB0">
          <w:t>19</w:t>
        </w:r>
      </w:ins>
      <w:del w:id="106" w:author="Jim Wright" w:date="2021-10-04T11:22:00Z">
        <w:r w:rsidDel="002E2AB0">
          <w:delText>20</w:delText>
        </w:r>
      </w:del>
      <w:r>
        <w:t>) and males (</w:t>
      </w:r>
      <w:r>
        <w:rPr>
          <w:i/>
          <w:iCs/>
        </w:rPr>
        <w:t xml:space="preserve">M </w:t>
      </w:r>
      <w:r>
        <w:t>= 0.1</w:t>
      </w:r>
      <w:ins w:id="107" w:author="Jim Wright" w:date="2021-10-04T11:23:00Z">
        <w:r w:rsidR="002E2AB0">
          <w:t>3</w:t>
        </w:r>
      </w:ins>
      <w:del w:id="108" w:author="Jim Wright" w:date="2021-10-04T11:23:00Z">
        <w:r w:rsidDel="002E2AB0">
          <w:delText>5</w:delText>
        </w:r>
      </w:del>
      <w:r>
        <w:t xml:space="preserve">, </w:t>
      </w:r>
      <w:r>
        <w:rPr>
          <w:i/>
          <w:iCs/>
        </w:rPr>
        <w:t xml:space="preserve">SD </w:t>
      </w:r>
      <w:r>
        <w:t>= 0.1</w:t>
      </w:r>
      <w:ins w:id="109" w:author="Jim Wright" w:date="2021-10-04T11:23:00Z">
        <w:r w:rsidR="002E2AB0">
          <w:t>6</w:t>
        </w:r>
      </w:ins>
      <w:del w:id="110" w:author="Jim Wright" w:date="2021-10-04T11:23:00Z">
        <w:r w:rsidDel="002E2AB0">
          <w:delText>7</w:delText>
        </w:r>
      </w:del>
      <w:r>
        <w:t xml:space="preserve">)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&lt; .001</w:t>
      </w:r>
      <w:r w:rsidR="00F70048">
        <w:t xml:space="preserve">. Additionally, males and females were observed to both rate the sleep and cognitive clusters with the second highest level </w:t>
      </w:r>
      <w:r w:rsidR="00F70048">
        <w:lastRenderedPageBreak/>
        <w:t>of severity</w:t>
      </w:r>
      <w:r w:rsidR="00506748">
        <w:t>.</w:t>
      </w:r>
      <w:r w:rsidR="00F70048">
        <w:t xml:space="preserve"> </w:t>
      </w:r>
      <w:r w:rsidR="00506748">
        <w:t>T</w:t>
      </w:r>
      <w:r w:rsidR="00F70048">
        <w:t xml:space="preserve">he difference between these </w:t>
      </w:r>
      <w:r w:rsidR="00EA7384">
        <w:t xml:space="preserve">two </w:t>
      </w:r>
      <w:r w:rsidR="00F70048">
        <w:t xml:space="preserve">clusters was not significant corresponding to ratings within </w:t>
      </w:r>
      <w:r w:rsidR="007427EE">
        <w:t>sex</w:t>
      </w:r>
      <w:r w:rsidR="0095705B">
        <w:t>e</w:t>
      </w:r>
      <w:r w:rsidR="00F70048">
        <w:t xml:space="preserve">s, </w:t>
      </w:r>
      <w:r w:rsidR="00F70048">
        <w:rPr>
          <w:i/>
          <w:iCs/>
        </w:rPr>
        <w:t xml:space="preserve">p </w:t>
      </w:r>
      <w:r w:rsidR="00F70048">
        <w:t>&gt; .05</w:t>
      </w:r>
      <w:r w:rsidR="00506748">
        <w:t xml:space="preserve">, but females were observed to rate both clusters significantly higher than males, </w:t>
      </w:r>
      <w:r w:rsidR="00506748">
        <w:rPr>
          <w:i/>
          <w:iCs/>
        </w:rPr>
        <w:t xml:space="preserve">p </w:t>
      </w:r>
      <w:r w:rsidR="00506748">
        <w:t>&lt; .05</w:t>
      </w:r>
      <w:r w:rsidR="00F70048">
        <w:t>.</w:t>
      </w:r>
    </w:p>
    <w:p w14:paraId="7EDE7940" w14:textId="38A9F624" w:rsidR="00EA7384" w:rsidRPr="00EA7384" w:rsidRDefault="001F06F5" w:rsidP="001F06F5">
      <w:r>
        <w:tab/>
      </w:r>
      <w:r w:rsidR="00F8068E">
        <w:rPr>
          <w:b/>
          <w:bCs/>
        </w:rPr>
        <w:t xml:space="preserve">Post-Injury </w:t>
      </w:r>
      <w:r>
        <w:rPr>
          <w:b/>
          <w:bCs/>
        </w:rPr>
        <w:t xml:space="preserve">Test Two. </w:t>
      </w:r>
      <w:r>
        <w:t>The symptom cluster-by-</w:t>
      </w:r>
      <w:r w:rsidR="007427EE">
        <w:t>sex</w:t>
      </w:r>
      <w:r>
        <w:t xml:space="preserve"> interaction effect was significant, </w:t>
      </w:r>
      <w:r>
        <w:rPr>
          <w:i/>
          <w:iCs/>
        </w:rPr>
        <w:t>F</w:t>
      </w:r>
      <w:r>
        <w:t xml:space="preserve">(5, 31,758) = </w:t>
      </w:r>
      <w:ins w:id="111" w:author="Jim Wright" w:date="2021-10-04T11:24:00Z">
        <w:r w:rsidR="002E2AB0">
          <w:t>7.85</w:t>
        </w:r>
      </w:ins>
      <w:del w:id="112" w:author="Jim Wright" w:date="2021-10-04T11:24:00Z">
        <w:r w:rsidDel="002E2AB0">
          <w:delText>9.58</w:delText>
        </w:r>
      </w:del>
      <w:r>
        <w:t xml:space="preserve">, </w:t>
      </w:r>
      <w:r>
        <w:rPr>
          <w:i/>
          <w:iCs/>
        </w:rPr>
        <w:t xml:space="preserve">p </w:t>
      </w:r>
      <w:r>
        <w:t>&lt; .001. Tukey post hoc analysis identified that females reported significantly higher symptom severity levels than males between direct comparison of symptom clusters except for the ocular-motor (</w:t>
      </w:r>
      <w:r>
        <w:rPr>
          <w:i/>
          <w:iCs/>
        </w:rPr>
        <w:t xml:space="preserve">p </w:t>
      </w:r>
      <w:r>
        <w:t>= .421) and vestibular clusters (</w:t>
      </w:r>
      <w:r>
        <w:rPr>
          <w:i/>
          <w:iCs/>
        </w:rPr>
        <w:t xml:space="preserve">p </w:t>
      </w:r>
      <w:r>
        <w:t>= .559). Both females (</w:t>
      </w:r>
      <w:r>
        <w:rPr>
          <w:i/>
          <w:iCs/>
        </w:rPr>
        <w:t xml:space="preserve">M </w:t>
      </w:r>
      <w:r>
        <w:t>= 0.</w:t>
      </w:r>
      <w:r w:rsidR="00EA7384">
        <w:t>0</w:t>
      </w:r>
      <w:ins w:id="113" w:author="Jim Wright" w:date="2021-10-04T11:24:00Z">
        <w:r w:rsidR="005C58C4">
          <w:t>6</w:t>
        </w:r>
      </w:ins>
      <w:del w:id="114" w:author="Jim Wright" w:date="2021-10-04T11:24:00Z">
        <w:r w:rsidR="00EA7384" w:rsidDel="005C58C4">
          <w:delText>7</w:delText>
        </w:r>
      </w:del>
      <w:r>
        <w:t xml:space="preserve">, </w:t>
      </w:r>
      <w:r>
        <w:rPr>
          <w:i/>
          <w:iCs/>
        </w:rPr>
        <w:t xml:space="preserve">SD = </w:t>
      </w:r>
      <w:r>
        <w:t>0.</w:t>
      </w:r>
      <w:r w:rsidR="00EA7384">
        <w:t>1</w:t>
      </w:r>
      <w:ins w:id="115" w:author="Jim Wright" w:date="2021-10-04T11:24:00Z">
        <w:r w:rsidR="005C58C4">
          <w:t>2</w:t>
        </w:r>
      </w:ins>
      <w:del w:id="116" w:author="Jim Wright" w:date="2021-10-04T11:24:00Z">
        <w:r w:rsidR="00EA7384" w:rsidDel="005C58C4">
          <w:delText>3</w:delText>
        </w:r>
      </w:del>
      <w:r>
        <w:t>) and males (</w:t>
      </w:r>
      <w:r>
        <w:rPr>
          <w:i/>
          <w:iCs/>
        </w:rPr>
        <w:t xml:space="preserve">M </w:t>
      </w:r>
      <w:r>
        <w:t>= 0.</w:t>
      </w:r>
      <w:r w:rsidR="00EA7384">
        <w:t>0</w:t>
      </w:r>
      <w:ins w:id="117" w:author="Jim Wright" w:date="2021-10-04T11:24:00Z">
        <w:r w:rsidR="005C58C4">
          <w:t>4</w:t>
        </w:r>
      </w:ins>
      <w:del w:id="118" w:author="Jim Wright" w:date="2021-10-04T11:24:00Z">
        <w:r w:rsidR="00EA7384" w:rsidDel="005C58C4">
          <w:delText>5</w:delText>
        </w:r>
      </w:del>
      <w:r>
        <w:t xml:space="preserve">, </w:t>
      </w:r>
      <w:r>
        <w:rPr>
          <w:i/>
          <w:iCs/>
        </w:rPr>
        <w:t xml:space="preserve">SD </w:t>
      </w:r>
      <w:r>
        <w:t>= 0.</w:t>
      </w:r>
      <w:ins w:id="119" w:author="Jim Wright" w:date="2021-10-04T11:24:00Z">
        <w:r w:rsidR="005C58C4">
          <w:t>09</w:t>
        </w:r>
      </w:ins>
      <w:del w:id="120" w:author="Jim Wright" w:date="2021-10-04T11:24:00Z">
        <w:r w:rsidDel="005C58C4">
          <w:delText>1</w:delText>
        </w:r>
        <w:r w:rsidR="00EA7384" w:rsidDel="005C58C4">
          <w:delText>0</w:delText>
        </w:r>
      </w:del>
      <w:r>
        <w:t xml:space="preserve">) rated the headache-migraine cluster significantly higher than other clusters when compared to their respective </w:t>
      </w:r>
      <w:r w:rsidR="007427EE">
        <w:t>sex</w:t>
      </w:r>
      <w:r w:rsidR="0095705B">
        <w:t>e</w:t>
      </w:r>
      <w:r>
        <w:t xml:space="preserve">s. The difference between headache-migraine cluster severity ratings between males and females was significant, </w:t>
      </w:r>
      <w:r>
        <w:rPr>
          <w:i/>
          <w:iCs/>
        </w:rPr>
        <w:t xml:space="preserve">p </w:t>
      </w:r>
      <w:r>
        <w:t xml:space="preserve">&lt; .001. </w:t>
      </w:r>
      <w:r w:rsidR="00EA7384">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EA7384">
        <w:t xml:space="preserve">s, </w:t>
      </w:r>
      <w:r w:rsidR="00EA7384">
        <w:rPr>
          <w:i/>
          <w:iCs/>
        </w:rPr>
        <w:t xml:space="preserve">p </w:t>
      </w:r>
      <w:r w:rsidR="00EA7384">
        <w:t>&gt; .05.</w:t>
      </w:r>
      <w:r w:rsidR="00506748">
        <w:t xml:space="preserve"> However, females were observed to rate both clusters significantly higher than males, </w:t>
      </w:r>
      <w:r w:rsidR="00506748">
        <w:rPr>
          <w:i/>
          <w:iCs/>
        </w:rPr>
        <w:t xml:space="preserve">p </w:t>
      </w:r>
      <w:r w:rsidR="00506748">
        <w:t>&lt; .05.</w:t>
      </w:r>
    </w:p>
    <w:p w14:paraId="26593DE8" w14:textId="4B78B9FC" w:rsidR="00EA7384" w:rsidRDefault="00132E2B" w:rsidP="00EA7384">
      <w:pPr>
        <w:pStyle w:val="Heading3"/>
      </w:pPr>
      <w:r>
        <w:t xml:space="preserve">Ratings for Students who </w:t>
      </w:r>
      <w:r w:rsidR="00EA7384">
        <w:t xml:space="preserve">Completed Three </w:t>
      </w:r>
      <w:r w:rsidR="003D7F08">
        <w:t xml:space="preserve">Post-Injury </w:t>
      </w:r>
      <w:r w:rsidR="00EA7384">
        <w:t>Tests</w:t>
      </w:r>
    </w:p>
    <w:p w14:paraId="2CB1934E" w14:textId="30D109A2" w:rsidR="00712BCC" w:rsidRPr="00EA7384" w:rsidRDefault="00337782" w:rsidP="00712BCC">
      <w:r>
        <w:tab/>
      </w:r>
      <w:r w:rsidR="003D7F08">
        <w:rPr>
          <w:b/>
          <w:bCs/>
        </w:rPr>
        <w:t xml:space="preserve">Post-Injury </w:t>
      </w:r>
      <w:r w:rsidRPr="00337782">
        <w:rPr>
          <w:b/>
          <w:bCs/>
        </w:rPr>
        <w:t>Test One.</w:t>
      </w:r>
      <w:r>
        <w:rPr>
          <w:b/>
          <w:bCs/>
        </w:rPr>
        <w:t xml:space="preserve"> </w:t>
      </w:r>
      <w:r w:rsidR="00E22EA6">
        <w:t xml:space="preserve">Descriptive statistics of non-normalized and normalized cluster severity ratings for students who completed three </w:t>
      </w:r>
      <w:r w:rsidR="003D7F08">
        <w:t xml:space="preserve">ImPACT </w:t>
      </w:r>
      <w:r w:rsidR="00E22EA6">
        <w:t xml:space="preserve">post-injury tests are accessible in the supplemental materials. </w:t>
      </w:r>
      <w:r w:rsidR="00C15AF8">
        <w:t>The symptom cluster-by-</w:t>
      </w:r>
      <w:r w:rsidR="007427EE">
        <w:t>sex</w:t>
      </w:r>
      <w:r w:rsidR="00C15AF8">
        <w:t xml:space="preserve"> interaction effect was significant, </w:t>
      </w:r>
      <w:r w:rsidR="00C15AF8">
        <w:rPr>
          <w:i/>
          <w:iCs/>
        </w:rPr>
        <w:t>F</w:t>
      </w:r>
      <w:r w:rsidR="00C15AF8">
        <w:t xml:space="preserve">(5, </w:t>
      </w:r>
      <w:r w:rsidR="00506748">
        <w:t>13,356</w:t>
      </w:r>
      <w:r w:rsidR="00C15AF8">
        <w:t xml:space="preserve">) = </w:t>
      </w:r>
      <w:ins w:id="121" w:author="Jim Wright" w:date="2021-10-04T11:25:00Z">
        <w:r w:rsidR="005C58C4">
          <w:t>6.59</w:t>
        </w:r>
      </w:ins>
      <w:del w:id="122" w:author="Jim Wright" w:date="2021-10-04T11:25:00Z">
        <w:r w:rsidR="00506748" w:rsidDel="005C58C4">
          <w:delText>7.25</w:delText>
        </w:r>
      </w:del>
      <w:r w:rsidR="00C15AF8">
        <w:t xml:space="preserve">, </w:t>
      </w:r>
      <w:r w:rsidR="00C15AF8">
        <w:rPr>
          <w:i/>
          <w:iCs/>
        </w:rPr>
        <w:t xml:space="preserve">p </w:t>
      </w:r>
      <w:r w:rsidR="00C15AF8">
        <w:t>&lt; .001. Tukey post hoc analysis identified that females reported significantly higher symptom severity levels than males between direct comparison of symptom clusters except for the ocular-motor (</w:t>
      </w:r>
      <w:r w:rsidR="00C15AF8">
        <w:rPr>
          <w:i/>
          <w:iCs/>
        </w:rPr>
        <w:t xml:space="preserve">p </w:t>
      </w:r>
      <w:r w:rsidR="00C15AF8">
        <w:t>= .</w:t>
      </w:r>
      <w:r w:rsidR="00506748">
        <w:t>998</w:t>
      </w:r>
      <w:r w:rsidR="00C15AF8">
        <w:t>)</w:t>
      </w:r>
      <w:r w:rsidR="00506748">
        <w:t xml:space="preserve"> and vestibular clusters (</w:t>
      </w:r>
      <w:r w:rsidR="00506748">
        <w:rPr>
          <w:i/>
          <w:iCs/>
        </w:rPr>
        <w:t>p</w:t>
      </w:r>
      <w:r w:rsidR="00506748">
        <w:t xml:space="preserve"> = .777)</w:t>
      </w:r>
      <w:r w:rsidR="00C15AF8">
        <w:t>.</w:t>
      </w:r>
      <w:r w:rsidR="00506748">
        <w:t xml:space="preserve"> </w:t>
      </w:r>
      <w:r w:rsidR="00C15AF8">
        <w:t>Both females (</w:t>
      </w:r>
      <w:r w:rsidR="00C15AF8">
        <w:rPr>
          <w:i/>
          <w:iCs/>
        </w:rPr>
        <w:t xml:space="preserve">M </w:t>
      </w:r>
      <w:r w:rsidR="00C15AF8">
        <w:t>= 0.2</w:t>
      </w:r>
      <w:ins w:id="123" w:author="Jim Wright" w:date="2021-10-04T11:26:00Z">
        <w:r w:rsidR="00A10C1B">
          <w:t>1</w:t>
        </w:r>
      </w:ins>
      <w:del w:id="124" w:author="Jim Wright" w:date="2021-10-04T11:26:00Z">
        <w:r w:rsidR="00506748" w:rsidDel="00A10C1B">
          <w:delText>3</w:delText>
        </w:r>
      </w:del>
      <w:r w:rsidR="00C15AF8">
        <w:t xml:space="preserve">, </w:t>
      </w:r>
      <w:r w:rsidR="00C15AF8">
        <w:rPr>
          <w:i/>
          <w:iCs/>
        </w:rPr>
        <w:t xml:space="preserve">SD = </w:t>
      </w:r>
      <w:r w:rsidR="00C15AF8">
        <w:t>0.</w:t>
      </w:r>
      <w:ins w:id="125" w:author="Jim Wright" w:date="2021-10-04T11:26:00Z">
        <w:r w:rsidR="00A10C1B">
          <w:t>20</w:t>
        </w:r>
      </w:ins>
      <w:del w:id="126" w:author="Jim Wright" w:date="2021-10-04T11:26:00Z">
        <w:r w:rsidR="00C15AF8" w:rsidDel="00A10C1B">
          <w:delText>2</w:delText>
        </w:r>
        <w:r w:rsidR="00506748" w:rsidDel="00A10C1B">
          <w:delText>1</w:delText>
        </w:r>
      </w:del>
      <w:r w:rsidR="00C15AF8">
        <w:t>) and males (</w:t>
      </w:r>
      <w:r w:rsidR="00C15AF8">
        <w:rPr>
          <w:i/>
          <w:iCs/>
        </w:rPr>
        <w:t xml:space="preserve">M </w:t>
      </w:r>
      <w:r w:rsidR="00C15AF8">
        <w:t>= 0.</w:t>
      </w:r>
      <w:r w:rsidR="00506748">
        <w:t>1</w:t>
      </w:r>
      <w:ins w:id="127" w:author="Jim Wright" w:date="2021-10-04T11:26:00Z">
        <w:r w:rsidR="00A10C1B">
          <w:t>6</w:t>
        </w:r>
      </w:ins>
      <w:del w:id="128" w:author="Jim Wright" w:date="2021-10-04T11:26:00Z">
        <w:r w:rsidR="00506748" w:rsidDel="00A10C1B">
          <w:delText>7</w:delText>
        </w:r>
      </w:del>
      <w:r w:rsidR="00C15AF8">
        <w:t xml:space="preserve">, </w:t>
      </w:r>
      <w:r w:rsidR="00C15AF8">
        <w:rPr>
          <w:i/>
          <w:iCs/>
        </w:rPr>
        <w:t xml:space="preserve">SD </w:t>
      </w:r>
      <w:r w:rsidR="00C15AF8">
        <w:t>= 0.1</w:t>
      </w:r>
      <w:ins w:id="129" w:author="Jim Wright" w:date="2021-10-04T11:26:00Z">
        <w:r w:rsidR="00A10C1B">
          <w:t>8</w:t>
        </w:r>
      </w:ins>
      <w:del w:id="130" w:author="Jim Wright" w:date="2021-10-04T11:26:00Z">
        <w:r w:rsidR="00506748" w:rsidDel="00A10C1B">
          <w:delText>9</w:delText>
        </w:r>
      </w:del>
      <w:r w:rsidR="00C15AF8">
        <w:t xml:space="preserve">) rated the headache-migraine cluster significantly </w:t>
      </w:r>
      <w:r w:rsidR="00C15AF8">
        <w:lastRenderedPageBreak/>
        <w:t xml:space="preserve">higher than other clusters when compared to their respective </w:t>
      </w:r>
      <w:r w:rsidR="007427EE">
        <w:t>sex</w:t>
      </w:r>
      <w:r w:rsidR="0095705B">
        <w:t>e</w:t>
      </w:r>
      <w:r w:rsidR="00C15AF8">
        <w:t xml:space="preserve">s. The difference between headache-migraine cluster severity ratings between males and females was significant, </w:t>
      </w:r>
      <w:r w:rsidR="00C15AF8">
        <w:rPr>
          <w:i/>
          <w:iCs/>
        </w:rPr>
        <w:t xml:space="preserve">p </w:t>
      </w:r>
      <w:r w:rsidR="00C15AF8">
        <w:t xml:space="preserve">&lt; .001. </w:t>
      </w:r>
      <w:r w:rsidR="00712BCC">
        <w:t xml:space="preserve">Males and females were identified to rate the sleep and cognitive clusters significantly higher than the anxiety-mood, vestibular, and ocular-motor clusters. The difference in severity ratings between the sleep and cognitive clusters was not significant corresponding to ratings within </w:t>
      </w:r>
      <w:r w:rsidR="007427EE">
        <w:t>sex</w:t>
      </w:r>
      <w:r w:rsidR="0095705B">
        <w:t>e</w:t>
      </w:r>
      <w:r w:rsidR="00712BCC">
        <w:t xml:space="preserve">s, </w:t>
      </w:r>
      <w:r w:rsidR="00712BCC">
        <w:rPr>
          <w:i/>
          <w:iCs/>
        </w:rPr>
        <w:t xml:space="preserve">p </w:t>
      </w:r>
      <w:r w:rsidR="00712BCC">
        <w:t xml:space="preserve">&gt; .05. However, females were observed to rate both clusters significantly higher than males, </w:t>
      </w:r>
      <w:r w:rsidR="00712BCC">
        <w:rPr>
          <w:i/>
          <w:iCs/>
        </w:rPr>
        <w:t xml:space="preserve">p </w:t>
      </w:r>
      <w:r w:rsidR="00712BCC">
        <w:t>&lt; .05.</w:t>
      </w:r>
    </w:p>
    <w:p w14:paraId="46C803BA" w14:textId="1755103A" w:rsidR="00506748" w:rsidRDefault="003D7F08" w:rsidP="001D215C">
      <w:pPr>
        <w:ind w:firstLine="720"/>
      </w:pPr>
      <w:r>
        <w:rPr>
          <w:b/>
          <w:bCs/>
        </w:rPr>
        <w:t xml:space="preserve">Post-Injury </w:t>
      </w:r>
      <w:r w:rsidR="001D215C">
        <w:rPr>
          <w:b/>
          <w:bCs/>
        </w:rPr>
        <w:t xml:space="preserve">Test Three. </w:t>
      </w:r>
      <w:r w:rsidR="001D215C">
        <w:t>The symptom cluster-by-</w:t>
      </w:r>
      <w:r w:rsidR="007427EE">
        <w:t>sex</w:t>
      </w:r>
      <w:r w:rsidR="001D215C">
        <w:t xml:space="preserve"> interaction effect was significant, </w:t>
      </w:r>
      <w:r w:rsidR="001D215C">
        <w:rPr>
          <w:i/>
          <w:iCs/>
        </w:rPr>
        <w:t>F</w:t>
      </w:r>
      <w:r w:rsidR="001D215C">
        <w:t xml:space="preserve">(5, 13,356) = </w:t>
      </w:r>
      <w:ins w:id="131" w:author="Jim Wright" w:date="2021-10-04T11:29:00Z">
        <w:r w:rsidR="00A10C1B">
          <w:t>2.70</w:t>
        </w:r>
      </w:ins>
      <w:del w:id="132" w:author="Jim Wright" w:date="2021-10-04T11:27:00Z">
        <w:r w:rsidR="001D215C" w:rsidDel="00A10C1B">
          <w:delText>2.60</w:delText>
        </w:r>
      </w:del>
      <w:r w:rsidR="001D215C">
        <w:t xml:space="preserve">, </w:t>
      </w:r>
      <w:r w:rsidR="001D215C">
        <w:rPr>
          <w:i/>
          <w:iCs/>
        </w:rPr>
        <w:t xml:space="preserve">p </w:t>
      </w:r>
      <w:r w:rsidR="001D215C">
        <w:t xml:space="preserve">= .02. </w:t>
      </w:r>
      <w:r w:rsidR="00AE5920">
        <w:t>Females reported higher symptom severity than males for the</w:t>
      </w:r>
      <w:del w:id="133" w:author="Jim Wright" w:date="2021-10-04T11:32:00Z">
        <w:r w:rsidR="00AE5920" w:rsidDel="00A10C1B">
          <w:delText xml:space="preserve"> headache-migraine (</w:delText>
        </w:r>
        <w:r w:rsidR="00AE5920" w:rsidDel="00A10C1B">
          <w:rPr>
            <w:i/>
            <w:iCs/>
          </w:rPr>
          <w:delText xml:space="preserve">p </w:delText>
        </w:r>
        <w:r w:rsidR="00AE5920" w:rsidDel="00A10C1B">
          <w:delText>= .004) and</w:delText>
        </w:r>
      </w:del>
      <w:r w:rsidR="00AE5920">
        <w:t xml:space="preserve"> anxiety-mood cluster</w:t>
      </w:r>
      <w:del w:id="134" w:author="Jim Wright" w:date="2021-10-04T11:32:00Z">
        <w:r w:rsidR="00AE5920" w:rsidDel="00A10C1B">
          <w:delText>s</w:delText>
        </w:r>
      </w:del>
      <w:r w:rsidR="00AE5920">
        <w:t xml:space="preserve"> (</w:t>
      </w:r>
      <w:r w:rsidR="00AE5920">
        <w:rPr>
          <w:i/>
          <w:iCs/>
        </w:rPr>
        <w:t xml:space="preserve">p </w:t>
      </w:r>
      <w:ins w:id="135" w:author="Jim Wright" w:date="2021-10-04T11:30:00Z">
        <w:r w:rsidR="00A10C1B">
          <w:t>&lt;</w:t>
        </w:r>
      </w:ins>
      <w:del w:id="136" w:author="Jim Wright" w:date="2021-10-04T11:30:00Z">
        <w:r w:rsidR="00AE5920" w:rsidDel="00A10C1B">
          <w:delText>=</w:delText>
        </w:r>
      </w:del>
      <w:r w:rsidR="00AE5920">
        <w:t xml:space="preserve"> .001). Direct comparison between </w:t>
      </w:r>
      <w:r w:rsidR="007427EE">
        <w:t>sex</w:t>
      </w:r>
      <w:r w:rsidR="0095705B">
        <w:t>e</w:t>
      </w:r>
      <w:r w:rsidR="00AE5920">
        <w:t>s of the</w:t>
      </w:r>
      <w:ins w:id="137" w:author="Jim Wright" w:date="2021-10-04T11:32:00Z">
        <w:r w:rsidR="00A10C1B">
          <w:t xml:space="preserve"> headache-migraine (</w:t>
        </w:r>
        <w:r w:rsidR="00A10C1B">
          <w:rPr>
            <w:i/>
            <w:iCs/>
          </w:rPr>
          <w:t xml:space="preserve">p </w:t>
        </w:r>
        <w:r w:rsidR="00A10C1B">
          <w:t xml:space="preserve">= </w:t>
        </w:r>
      </w:ins>
      <w:ins w:id="138" w:author="Jim Wright" w:date="2021-10-04T11:33:00Z">
        <w:r w:rsidR="00A10C1B">
          <w:t>.073),</w:t>
        </w:r>
      </w:ins>
      <w:r w:rsidR="00AE5920">
        <w:t xml:space="preserve"> sleep (</w:t>
      </w:r>
      <w:r w:rsidR="00AE5920">
        <w:rPr>
          <w:i/>
          <w:iCs/>
        </w:rPr>
        <w:t xml:space="preserve">p </w:t>
      </w:r>
      <w:r w:rsidR="00AE5920">
        <w:t>= .066), ocular-motor (</w:t>
      </w:r>
      <w:r w:rsidR="00AE5920">
        <w:rPr>
          <w:i/>
          <w:iCs/>
        </w:rPr>
        <w:t xml:space="preserve">p </w:t>
      </w:r>
      <w:r w:rsidR="00AE5920">
        <w:t>= 1.00), cognitive (</w:t>
      </w:r>
      <w:r w:rsidR="00AE5920">
        <w:rPr>
          <w:i/>
          <w:iCs/>
        </w:rPr>
        <w:t xml:space="preserve">p </w:t>
      </w:r>
      <w:r w:rsidR="00AE5920">
        <w:t>= .112), and vestibular clusters (</w:t>
      </w:r>
      <w:r w:rsidR="00AE5920">
        <w:rPr>
          <w:i/>
          <w:iCs/>
        </w:rPr>
        <w:t>p</w:t>
      </w:r>
      <w:r w:rsidR="00AE5920">
        <w:t xml:space="preserve"> = .988) were not significant. </w:t>
      </w:r>
      <w:r w:rsidR="00287C51">
        <w:t xml:space="preserve">Within </w:t>
      </w:r>
      <w:r w:rsidR="007427EE">
        <w:t>sex</w:t>
      </w:r>
      <w:r w:rsidR="0095705B">
        <w:t>e</w:t>
      </w:r>
      <w:r w:rsidR="00287C51">
        <w:t xml:space="preserve">s, both females and males rated symptoms from the headache-migraine, cognitive, and sleep clusters with the highest severity. Differences between these three clusters was not significant when comparing ratings within </w:t>
      </w:r>
      <w:r w:rsidR="007427EE">
        <w:t>sex</w:t>
      </w:r>
      <w:r w:rsidR="0095705B">
        <w:t>e</w:t>
      </w:r>
      <w:r w:rsidR="00287C51">
        <w:t xml:space="preserve">s, </w:t>
      </w:r>
      <w:r w:rsidR="00287C51">
        <w:rPr>
          <w:i/>
          <w:iCs/>
        </w:rPr>
        <w:t xml:space="preserve">p </w:t>
      </w:r>
      <w:r w:rsidR="00287C51">
        <w:t>&gt; .05.</w:t>
      </w:r>
    </w:p>
    <w:p w14:paraId="03CC0393" w14:textId="198E5154" w:rsidR="00287C51" w:rsidRPr="00287C51" w:rsidRDefault="00132E2B" w:rsidP="00287C51">
      <w:pPr>
        <w:pStyle w:val="Heading3"/>
      </w:pPr>
      <w:r>
        <w:t xml:space="preserve">Ratings for Students who </w:t>
      </w:r>
      <w:r w:rsidR="00287C51">
        <w:t xml:space="preserve">Completed Four </w:t>
      </w:r>
      <w:r w:rsidR="003D7F08">
        <w:t xml:space="preserve">Post-Injury </w:t>
      </w:r>
      <w:r w:rsidR="00287C51">
        <w:t>Tests</w:t>
      </w:r>
    </w:p>
    <w:p w14:paraId="7C93F55A" w14:textId="10E678A1" w:rsidR="00506748" w:rsidRDefault="00287C51" w:rsidP="00C15AF8">
      <w:r>
        <w:tab/>
      </w:r>
      <w:r w:rsidR="003D7F08">
        <w:rPr>
          <w:b/>
          <w:bCs/>
        </w:rPr>
        <w:t xml:space="preserve">Post-Injury </w:t>
      </w:r>
      <w:r>
        <w:rPr>
          <w:b/>
          <w:bCs/>
        </w:rPr>
        <w:t>Test One.</w:t>
      </w:r>
      <w:r>
        <w:t xml:space="preserve"> </w:t>
      </w:r>
      <w:r w:rsidR="00E22EA6">
        <w:t xml:space="preserve">Descriptive statistics of non-normalized and normalized cluster severity ratings for students who completed four </w:t>
      </w:r>
      <w:r w:rsidR="003D7F08">
        <w:t xml:space="preserve">ImPACT </w:t>
      </w:r>
      <w:r w:rsidR="00E22EA6">
        <w:t xml:space="preserve">post-injury tests are accessible in the supplemental materials. </w:t>
      </w:r>
      <w:r w:rsidR="00E8553A">
        <w:t>The symptom cluster-by-</w:t>
      </w:r>
      <w:r w:rsidR="007427EE">
        <w:t>sex</w:t>
      </w:r>
      <w:r w:rsidR="00E8553A">
        <w:t xml:space="preserve"> interaction effect was not significant, </w:t>
      </w:r>
      <w:r w:rsidR="00E8553A">
        <w:rPr>
          <w:i/>
          <w:iCs/>
        </w:rPr>
        <w:t>F</w:t>
      </w:r>
      <w:r w:rsidR="00E8553A">
        <w:t>(5, 4,668) = 1.</w:t>
      </w:r>
      <w:ins w:id="139" w:author="Jim Wright" w:date="2021-10-04T11:34:00Z">
        <w:r w:rsidR="005270DA">
          <w:t>50</w:t>
        </w:r>
      </w:ins>
      <w:del w:id="140" w:author="Jim Wright" w:date="2021-10-04T11:34:00Z">
        <w:r w:rsidR="00E8553A" w:rsidDel="005270DA">
          <w:delText>39</w:delText>
        </w:r>
      </w:del>
      <w:r w:rsidR="00E8553A">
        <w:t xml:space="preserve">, </w:t>
      </w:r>
      <w:r w:rsidR="00E8553A">
        <w:rPr>
          <w:i/>
          <w:iCs/>
        </w:rPr>
        <w:t xml:space="preserve">p </w:t>
      </w:r>
      <w:r w:rsidR="00E8553A">
        <w:t>= .</w:t>
      </w:r>
      <w:ins w:id="141" w:author="Jim Wright" w:date="2021-10-04T11:34:00Z">
        <w:r w:rsidR="005270DA">
          <w:t>190</w:t>
        </w:r>
      </w:ins>
      <w:del w:id="142" w:author="Jim Wright" w:date="2021-10-04T11:34:00Z">
        <w:r w:rsidR="00E8553A" w:rsidDel="005270DA">
          <w:delText>220</w:delText>
        </w:r>
      </w:del>
      <w:r w:rsidR="00E8553A">
        <w:t xml:space="preserve">. Following the conventional ANOVA logic, the main effects of symptom cluster and </w:t>
      </w:r>
      <w:r w:rsidR="007427EE">
        <w:t>sex</w:t>
      </w:r>
      <w:r w:rsidR="00E8553A">
        <w:t xml:space="preserve"> were examined. The difference in severity rating between symptom clusters was determined to be significant, </w:t>
      </w:r>
      <w:r w:rsidR="00E8553A">
        <w:rPr>
          <w:i/>
          <w:iCs/>
        </w:rPr>
        <w:t>F</w:t>
      </w:r>
      <w:r w:rsidR="00E8553A">
        <w:t>(5, 4,668) = 2</w:t>
      </w:r>
      <w:ins w:id="143" w:author="Jim Wright" w:date="2021-10-04T11:35:00Z">
        <w:r w:rsidR="005270DA">
          <w:t>2.95</w:t>
        </w:r>
      </w:ins>
      <w:del w:id="144" w:author="Jim Wright" w:date="2021-10-04T11:35:00Z">
        <w:r w:rsidR="00E8553A" w:rsidDel="005270DA">
          <w:delText>6.71</w:delText>
        </w:r>
      </w:del>
      <w:r w:rsidR="00E8553A">
        <w:t xml:space="preserve">, </w:t>
      </w:r>
      <w:r w:rsidR="00E8553A">
        <w:rPr>
          <w:i/>
          <w:iCs/>
        </w:rPr>
        <w:t xml:space="preserve">p </w:t>
      </w:r>
      <w:r w:rsidR="00E8553A">
        <w:t xml:space="preserve">&lt; .001. The difference in severity rating between </w:t>
      </w:r>
      <w:r w:rsidR="007427EE">
        <w:t>sex</w:t>
      </w:r>
      <w:r w:rsidR="00E22EA6">
        <w:t>e</w:t>
      </w:r>
      <w:r w:rsidR="00E8553A">
        <w:t xml:space="preserve">s was also determined to be significant, </w:t>
      </w:r>
      <w:r w:rsidR="00E8553A">
        <w:rPr>
          <w:i/>
          <w:iCs/>
        </w:rPr>
        <w:t>F</w:t>
      </w:r>
      <w:r w:rsidR="00E8553A">
        <w:t xml:space="preserve">(1, 4,668) = </w:t>
      </w:r>
      <w:ins w:id="145" w:author="Jim Wright" w:date="2021-10-04T11:35:00Z">
        <w:r w:rsidR="005270DA">
          <w:t>21.07</w:t>
        </w:r>
      </w:ins>
      <w:del w:id="146" w:author="Jim Wright" w:date="2021-10-04T11:35:00Z">
        <w:r w:rsidR="00E8553A" w:rsidDel="005270DA">
          <w:delText>17.58</w:delText>
        </w:r>
      </w:del>
      <w:r w:rsidR="00E8553A">
        <w:t xml:space="preserve">, </w:t>
      </w:r>
      <w:r w:rsidR="00E8553A">
        <w:rPr>
          <w:i/>
          <w:iCs/>
        </w:rPr>
        <w:t xml:space="preserve">p </w:t>
      </w:r>
      <w:r w:rsidR="00E8553A">
        <w:t xml:space="preserve">&lt; .001. The headache-migraine cluster was observed to be rated significantly higher than other symptom </w:t>
      </w:r>
      <w:r w:rsidR="00E8553A">
        <w:lastRenderedPageBreak/>
        <w:t xml:space="preserve">clusters. </w:t>
      </w:r>
      <w:r w:rsidR="0004242D">
        <w:t>Comparisons of severity ratings for the vestibular/sleep clusters (</w:t>
      </w:r>
      <w:r w:rsidR="0004242D">
        <w:rPr>
          <w:i/>
          <w:iCs/>
        </w:rPr>
        <w:t xml:space="preserve">p </w:t>
      </w:r>
      <w:r w:rsidR="0004242D">
        <w:t>= .967), vestibular/cognitive (</w:t>
      </w:r>
      <w:r w:rsidR="0004242D">
        <w:rPr>
          <w:i/>
          <w:iCs/>
        </w:rPr>
        <w:t xml:space="preserve">p </w:t>
      </w:r>
      <w:r w:rsidR="0004242D">
        <w:t>= .522), and sleep/cognitive clusters (</w:t>
      </w:r>
      <w:r w:rsidR="0004242D">
        <w:rPr>
          <w:i/>
          <w:iCs/>
        </w:rPr>
        <w:t xml:space="preserve">p </w:t>
      </w:r>
      <w:r w:rsidR="0004242D">
        <w:t xml:space="preserve">= .944) were not significant. Ratings for the vestibular, sleep, and cognitive clusters were all rated significantly higher than the anxiety-mood and ocular-motor clusters. The comparison of the anxiety-mood and ocular-motor clusters was not significant, </w:t>
      </w:r>
      <w:r w:rsidR="0004242D">
        <w:rPr>
          <w:i/>
          <w:iCs/>
        </w:rPr>
        <w:t xml:space="preserve">p </w:t>
      </w:r>
      <w:r w:rsidR="0004242D">
        <w:t>= .</w:t>
      </w:r>
      <w:ins w:id="147" w:author="Jim Wright" w:date="2021-10-04T11:41:00Z">
        <w:r w:rsidR="00436970">
          <w:t>622</w:t>
        </w:r>
      </w:ins>
      <w:del w:id="148" w:author="Jim Wright" w:date="2021-10-04T11:41:00Z">
        <w:r w:rsidR="0004242D" w:rsidDel="00436970">
          <w:delText>730</w:delText>
        </w:r>
      </w:del>
      <w:r w:rsidR="0004242D">
        <w:t xml:space="preserve">. On average, females were observed to rate higher symptom severity levels compared to males, </w:t>
      </w:r>
      <w:r w:rsidR="0004242D">
        <w:rPr>
          <w:i/>
          <w:iCs/>
        </w:rPr>
        <w:t xml:space="preserve">p </w:t>
      </w:r>
      <w:r w:rsidR="0004242D">
        <w:t xml:space="preserve">&lt; .001. </w:t>
      </w:r>
    </w:p>
    <w:p w14:paraId="72597FA5" w14:textId="19413756" w:rsidR="0004242D" w:rsidRPr="00FC071A" w:rsidRDefault="00CD00E1" w:rsidP="00C15AF8">
      <w:r>
        <w:tab/>
      </w:r>
      <w:r w:rsidR="006237BA">
        <w:rPr>
          <w:b/>
          <w:bCs/>
        </w:rPr>
        <w:t xml:space="preserve">Post-Injury </w:t>
      </w:r>
      <w:r>
        <w:rPr>
          <w:b/>
          <w:bCs/>
        </w:rPr>
        <w:t xml:space="preserve">Test Four. </w:t>
      </w:r>
      <w:r>
        <w:t>The symptom cluster-by-</w:t>
      </w:r>
      <w:r w:rsidR="007427EE">
        <w:t>sex</w:t>
      </w:r>
      <w:r>
        <w:t xml:space="preserve"> interaction effect was significant, </w:t>
      </w:r>
      <w:r>
        <w:rPr>
          <w:i/>
          <w:iCs/>
        </w:rPr>
        <w:t>F</w:t>
      </w:r>
      <w:r>
        <w:t>(5, 4,668) = 2.</w:t>
      </w:r>
      <w:r w:rsidR="003C45BC">
        <w:t>8</w:t>
      </w:r>
      <w:ins w:id="149" w:author="Jim Wright" w:date="2021-10-04T11:42:00Z">
        <w:r w:rsidR="00436970">
          <w:t>5</w:t>
        </w:r>
      </w:ins>
      <w:del w:id="150" w:author="Jim Wright" w:date="2021-10-04T11:42:00Z">
        <w:r w:rsidR="003C45BC" w:rsidDel="00436970">
          <w:delText>8</w:delText>
        </w:r>
      </w:del>
      <w:r>
        <w:t xml:space="preserve">, </w:t>
      </w:r>
      <w:r>
        <w:rPr>
          <w:i/>
          <w:iCs/>
        </w:rPr>
        <w:t xml:space="preserve">p </w:t>
      </w:r>
      <w:r>
        <w:t>= .0</w:t>
      </w:r>
      <w:r w:rsidR="003C45BC">
        <w:t>1</w:t>
      </w:r>
      <w:r w:rsidR="006E1229">
        <w:t>0</w:t>
      </w:r>
      <w:r>
        <w:t>.</w:t>
      </w:r>
      <w:r w:rsidR="003C45BC">
        <w:t xml:space="preserve"> Females reported higher symptom severity than males for both the headache-migraine (</w:t>
      </w:r>
      <w:r w:rsidR="003C45BC">
        <w:rPr>
          <w:i/>
          <w:iCs/>
        </w:rPr>
        <w:t xml:space="preserve">p </w:t>
      </w:r>
      <w:r w:rsidR="003C45BC">
        <w:t>&lt; .001) and cognitive clusters (</w:t>
      </w:r>
      <w:r w:rsidR="003C45BC">
        <w:rPr>
          <w:i/>
          <w:iCs/>
        </w:rPr>
        <w:t xml:space="preserve">p </w:t>
      </w:r>
      <w:r w:rsidR="003C45BC">
        <w:t xml:space="preserve">&lt; .001). Direct comparison between </w:t>
      </w:r>
      <w:r w:rsidR="007427EE">
        <w:t>sex</w:t>
      </w:r>
      <w:r w:rsidR="0095705B">
        <w:t>e</w:t>
      </w:r>
      <w:r w:rsidR="003C45BC">
        <w:t>s of the sleep (</w:t>
      </w:r>
      <w:r w:rsidR="003C45BC">
        <w:rPr>
          <w:i/>
          <w:iCs/>
        </w:rPr>
        <w:t xml:space="preserve">p </w:t>
      </w:r>
      <w:r w:rsidR="003C45BC">
        <w:t>= .139), ocular-motor (</w:t>
      </w:r>
      <w:r w:rsidR="003C45BC">
        <w:rPr>
          <w:i/>
          <w:iCs/>
        </w:rPr>
        <w:t xml:space="preserve">p </w:t>
      </w:r>
      <w:r w:rsidR="003C45BC">
        <w:t>= 1.00), anxiety-mood (</w:t>
      </w:r>
      <w:r w:rsidR="003C45BC">
        <w:rPr>
          <w:i/>
          <w:iCs/>
        </w:rPr>
        <w:t xml:space="preserve">p </w:t>
      </w:r>
      <w:r w:rsidR="003C45BC">
        <w:t>= .1</w:t>
      </w:r>
      <w:ins w:id="151" w:author="Jim Wright" w:date="2021-10-04T11:43:00Z">
        <w:r w:rsidR="00436970">
          <w:t>41</w:t>
        </w:r>
      </w:ins>
      <w:del w:id="152" w:author="Jim Wright" w:date="2021-10-04T11:43:00Z">
        <w:r w:rsidR="003C45BC" w:rsidDel="00436970">
          <w:delText>62</w:delText>
        </w:r>
      </w:del>
      <w:r w:rsidR="003C45BC">
        <w:t>), and vestibular clusters (</w:t>
      </w:r>
      <w:r w:rsidR="003C45BC">
        <w:rPr>
          <w:i/>
          <w:iCs/>
        </w:rPr>
        <w:t xml:space="preserve">p </w:t>
      </w:r>
      <w:r w:rsidR="003C45BC">
        <w:t xml:space="preserve">= .738) were not significant. When comparing severity ratings within </w:t>
      </w:r>
      <w:r w:rsidR="007427EE">
        <w:t>sex</w:t>
      </w:r>
      <w:r w:rsidR="0095705B">
        <w:t>e</w:t>
      </w:r>
      <w:r w:rsidR="003C45BC">
        <w:t xml:space="preserve">s, males were observed to not report </w:t>
      </w:r>
      <w:r w:rsidR="00FC071A">
        <w:t xml:space="preserve">severity ratings with significant differences across all clusters, </w:t>
      </w:r>
      <w:r w:rsidR="00FC071A">
        <w:rPr>
          <w:i/>
          <w:iCs/>
        </w:rPr>
        <w:t xml:space="preserve">p </w:t>
      </w:r>
      <w:r w:rsidR="00FC071A">
        <w:t>&gt; .05. Females were observed to rate the cognitive cluster (</w:t>
      </w:r>
      <w:r w:rsidR="00FC071A">
        <w:rPr>
          <w:i/>
          <w:iCs/>
        </w:rPr>
        <w:t xml:space="preserve">M </w:t>
      </w:r>
      <w:r w:rsidR="00FC071A">
        <w:t xml:space="preserve">= 0.05, </w:t>
      </w:r>
      <w:r w:rsidR="00FC071A">
        <w:rPr>
          <w:i/>
          <w:iCs/>
        </w:rPr>
        <w:t xml:space="preserve">SD </w:t>
      </w:r>
      <w:r w:rsidR="00FC071A">
        <w:t>= 0.13) significantly greater than the vestibular (</w:t>
      </w:r>
      <w:r w:rsidR="00FC071A">
        <w:rPr>
          <w:i/>
          <w:iCs/>
        </w:rPr>
        <w:t xml:space="preserve">M </w:t>
      </w:r>
      <w:r w:rsidR="00FC071A">
        <w:t xml:space="preserve">= 0.02, </w:t>
      </w:r>
      <w:r w:rsidR="00FC071A">
        <w:rPr>
          <w:i/>
          <w:iCs/>
        </w:rPr>
        <w:t xml:space="preserve">SD </w:t>
      </w:r>
      <w:r w:rsidR="00FC071A">
        <w:t>= 0.08) and ocular-motor clusters (</w:t>
      </w:r>
      <w:r w:rsidR="00FC071A">
        <w:rPr>
          <w:i/>
          <w:iCs/>
        </w:rPr>
        <w:t xml:space="preserve">M </w:t>
      </w:r>
      <w:r w:rsidR="00FC071A">
        <w:t xml:space="preserve">= 0.02, </w:t>
      </w:r>
      <w:r w:rsidR="00FC071A">
        <w:rPr>
          <w:i/>
          <w:iCs/>
        </w:rPr>
        <w:t xml:space="preserve">SD </w:t>
      </w:r>
      <w:r w:rsidR="00FC071A">
        <w:t xml:space="preserve">= 0.11), </w:t>
      </w:r>
      <w:r w:rsidR="00FC071A">
        <w:rPr>
          <w:i/>
          <w:iCs/>
        </w:rPr>
        <w:t xml:space="preserve">p </w:t>
      </w:r>
      <w:r w:rsidR="00FC071A">
        <w:t xml:space="preserve">= .008 and </w:t>
      </w:r>
      <w:r w:rsidR="00FC071A">
        <w:rPr>
          <w:i/>
          <w:iCs/>
        </w:rPr>
        <w:t xml:space="preserve">p </w:t>
      </w:r>
      <w:r w:rsidR="00FC071A">
        <w:t>= .004, respectively. Females additionally rated the headache-migraine cluster (</w:t>
      </w:r>
      <w:r w:rsidR="00FC071A">
        <w:rPr>
          <w:i/>
          <w:iCs/>
        </w:rPr>
        <w:t xml:space="preserve">M </w:t>
      </w:r>
      <w:r w:rsidR="00FC071A">
        <w:t xml:space="preserve">= 0.05, </w:t>
      </w:r>
      <w:r w:rsidR="00FC071A">
        <w:rPr>
          <w:i/>
          <w:iCs/>
        </w:rPr>
        <w:t xml:space="preserve">SD </w:t>
      </w:r>
      <w:r w:rsidR="00FC071A">
        <w:t>= 0.13) significantly greater than the vestibular</w:t>
      </w:r>
      <w:ins w:id="153" w:author="Jim Wright" w:date="2021-10-04T11:45:00Z">
        <w:r w:rsidR="00436970">
          <w:t xml:space="preserve"> (</w:t>
        </w:r>
        <w:r w:rsidR="00436970">
          <w:rPr>
            <w:i/>
            <w:iCs/>
          </w:rPr>
          <w:t xml:space="preserve">M </w:t>
        </w:r>
        <w:r w:rsidR="00436970">
          <w:t xml:space="preserve">= 0.02, </w:t>
        </w:r>
        <w:r w:rsidR="00436970">
          <w:rPr>
            <w:i/>
            <w:iCs/>
          </w:rPr>
          <w:t xml:space="preserve">SD </w:t>
        </w:r>
        <w:r w:rsidR="00436970">
          <w:t>= 0.08)</w:t>
        </w:r>
      </w:ins>
      <w:r w:rsidR="00FC071A">
        <w:t>, ocular-motor</w:t>
      </w:r>
      <w:ins w:id="154" w:author="Jim Wright" w:date="2021-10-04T11:46:00Z">
        <w:r w:rsidR="00436970">
          <w:t xml:space="preserve"> (</w:t>
        </w:r>
        <w:r w:rsidR="00436970">
          <w:rPr>
            <w:i/>
            <w:iCs/>
          </w:rPr>
          <w:t xml:space="preserve">M </w:t>
        </w:r>
        <w:r w:rsidR="00436970">
          <w:t xml:space="preserve">= 0.02, </w:t>
        </w:r>
        <w:r w:rsidR="00436970">
          <w:rPr>
            <w:i/>
            <w:iCs/>
          </w:rPr>
          <w:t xml:space="preserve">SD </w:t>
        </w:r>
        <w:r w:rsidR="00436970">
          <w:t xml:space="preserve">= </w:t>
        </w:r>
        <w:r w:rsidR="003E4D0A">
          <w:t>0.11)</w:t>
        </w:r>
      </w:ins>
      <w:r w:rsidR="00FC071A">
        <w:t>, and anxiety-mood clusters (</w:t>
      </w:r>
      <w:r w:rsidR="00FC071A">
        <w:rPr>
          <w:i/>
          <w:iCs/>
        </w:rPr>
        <w:t xml:space="preserve">M </w:t>
      </w:r>
      <w:r w:rsidR="00FC071A">
        <w:t xml:space="preserve">= 0.03, </w:t>
      </w:r>
      <w:r w:rsidR="00FC071A">
        <w:rPr>
          <w:i/>
          <w:iCs/>
        </w:rPr>
        <w:t xml:space="preserve">SD </w:t>
      </w:r>
      <w:r w:rsidR="00FC071A">
        <w:t xml:space="preserve">= 0.10), </w:t>
      </w:r>
      <w:r w:rsidR="00FC071A">
        <w:rPr>
          <w:i/>
          <w:iCs/>
        </w:rPr>
        <w:t xml:space="preserve">p </w:t>
      </w:r>
      <w:r w:rsidR="00FC071A">
        <w:t xml:space="preserve">&lt; .001, </w:t>
      </w:r>
      <w:r w:rsidR="00FC071A">
        <w:rPr>
          <w:i/>
          <w:iCs/>
        </w:rPr>
        <w:t xml:space="preserve">p </w:t>
      </w:r>
      <w:r w:rsidR="00FC071A">
        <w:t xml:space="preserve">&lt; .001, and </w:t>
      </w:r>
      <w:r w:rsidR="00FC071A">
        <w:rPr>
          <w:i/>
          <w:iCs/>
        </w:rPr>
        <w:t xml:space="preserve">p </w:t>
      </w:r>
      <w:r w:rsidR="00FC071A">
        <w:t>= .0</w:t>
      </w:r>
      <w:ins w:id="155" w:author="Jim Wright" w:date="2021-10-04T11:48:00Z">
        <w:r w:rsidR="003E4D0A">
          <w:t>29</w:t>
        </w:r>
      </w:ins>
      <w:del w:id="156" w:author="Jim Wright" w:date="2021-10-04T11:48:00Z">
        <w:r w:rsidR="00FC071A" w:rsidDel="003E4D0A">
          <w:delText>13</w:delText>
        </w:r>
      </w:del>
      <w:r w:rsidR="00FC071A">
        <w:t xml:space="preserve">, respectively.  </w:t>
      </w:r>
    </w:p>
    <w:p w14:paraId="67C1544E" w14:textId="52C5D782" w:rsidR="000D5B19" w:rsidRDefault="000D5B19" w:rsidP="000D5B19">
      <w:pPr>
        <w:pStyle w:val="Heading2"/>
      </w:pPr>
      <w:r>
        <w:t>Total Symptom</w:t>
      </w:r>
      <w:r w:rsidRPr="000D5B19">
        <w:t xml:space="preserve"> </w:t>
      </w:r>
      <w:r w:rsidR="008963F6">
        <w:t>Score</w:t>
      </w:r>
      <w:r w:rsidRPr="000D5B19">
        <w:t xml:space="preserve"> a</w:t>
      </w:r>
      <w:r>
        <w:t xml:space="preserve">t </w:t>
      </w:r>
      <w:r w:rsidR="006237BA">
        <w:t xml:space="preserve">Post-Injury </w:t>
      </w:r>
      <w:r>
        <w:t xml:space="preserve">Test One across Number of </w:t>
      </w:r>
      <w:r w:rsidR="006237BA">
        <w:t xml:space="preserve">Post-Injury </w:t>
      </w:r>
      <w:r>
        <w:t xml:space="preserve">Tests Completed </w:t>
      </w:r>
    </w:p>
    <w:p w14:paraId="1FE60822" w14:textId="42F709A3" w:rsidR="000D5B19" w:rsidRPr="00F00534" w:rsidRDefault="000D5B19" w:rsidP="000D5B19">
      <w:r>
        <w:tab/>
        <w:t xml:space="preserve">Table </w:t>
      </w:r>
      <w:r w:rsidR="00E22EA6">
        <w:t>5</w:t>
      </w:r>
      <w:r>
        <w:t xml:space="preserve"> displays descriptive statistics of </w:t>
      </w:r>
      <w:r w:rsidR="006237BA">
        <w:t xml:space="preserve">post-injury </w:t>
      </w:r>
      <w:r>
        <w:t xml:space="preserve">test one total symptom scores by </w:t>
      </w:r>
      <w:r w:rsidR="007427EE">
        <w:t>sex</w:t>
      </w:r>
      <w:r>
        <w:t xml:space="preserve"> and the number of </w:t>
      </w:r>
      <w:r w:rsidR="006237BA">
        <w:t xml:space="preserve">post-injury </w:t>
      </w:r>
      <w:r>
        <w:t>tests completed</w:t>
      </w:r>
      <w:r w:rsidR="0077053F">
        <w:t xml:space="preserve">. The total </w:t>
      </w:r>
      <w:r w:rsidR="006237BA">
        <w:t xml:space="preserve">post-injury </w:t>
      </w:r>
      <w:r w:rsidR="0077053F">
        <w:t>tests completed-by-</w:t>
      </w:r>
      <w:r w:rsidR="007427EE">
        <w:t>sex</w:t>
      </w:r>
      <w:r w:rsidR="0077053F">
        <w:t xml:space="preserve"> interaction effect was not significant, </w:t>
      </w:r>
      <w:r w:rsidR="0077053F">
        <w:rPr>
          <w:i/>
          <w:iCs/>
        </w:rPr>
        <w:t>F</w:t>
      </w:r>
      <w:r w:rsidR="0077053F">
        <w:t xml:space="preserve">(3, 18,286) = 1.09, </w:t>
      </w:r>
      <w:r w:rsidR="0077053F">
        <w:rPr>
          <w:i/>
          <w:iCs/>
        </w:rPr>
        <w:t xml:space="preserve">p </w:t>
      </w:r>
      <w:r w:rsidR="0077053F">
        <w:t xml:space="preserve">= .350. Subsequently, both the main </w:t>
      </w:r>
      <w:r w:rsidR="0077053F">
        <w:lastRenderedPageBreak/>
        <w:t xml:space="preserve">effects of total </w:t>
      </w:r>
      <w:r w:rsidR="006237BA">
        <w:t xml:space="preserve">post-injury </w:t>
      </w:r>
      <w:r w:rsidR="0077053F">
        <w:t xml:space="preserve">tests completed and </w:t>
      </w:r>
      <w:r w:rsidR="007427EE">
        <w:t>sex</w:t>
      </w:r>
      <w:r w:rsidR="0077053F">
        <w:t xml:space="preserve"> were examined. The difference in</w:t>
      </w:r>
      <w:r w:rsidR="006237BA">
        <w:t xml:space="preserve"> post-injury</w:t>
      </w:r>
      <w:r w:rsidR="0077053F">
        <w:t xml:space="preserve"> test one total symptom </w:t>
      </w:r>
      <w:r w:rsidR="007427EE">
        <w:t>score</w:t>
      </w:r>
      <w:r w:rsidR="0077053F">
        <w:t xml:space="preserve"> between total tests completed was significant, </w:t>
      </w:r>
      <w:r w:rsidR="0077053F">
        <w:rPr>
          <w:i/>
          <w:iCs/>
        </w:rPr>
        <w:t>F</w:t>
      </w:r>
      <w:r w:rsidR="0077053F">
        <w:t xml:space="preserve">(3, 18,286) = 61.09, </w:t>
      </w:r>
      <w:r w:rsidR="0077053F">
        <w:rPr>
          <w:i/>
          <w:iCs/>
        </w:rPr>
        <w:t xml:space="preserve">p </w:t>
      </w:r>
      <w:r w:rsidR="0077053F">
        <w:t xml:space="preserve">&lt; .001. The difference in </w:t>
      </w:r>
      <w:r w:rsidR="006237BA">
        <w:t xml:space="preserve">post-injury </w:t>
      </w:r>
      <w:r w:rsidR="0077053F">
        <w:t>test one total symptom s</w:t>
      </w:r>
      <w:r w:rsidR="007427EE">
        <w:t>core</w:t>
      </w:r>
      <w:r w:rsidR="0077053F">
        <w:t xml:space="preserve"> between </w:t>
      </w:r>
      <w:r w:rsidR="007427EE">
        <w:t>sexe</w:t>
      </w:r>
      <w:r w:rsidR="0077053F">
        <w:t xml:space="preserve">s was also determined to be significant, </w:t>
      </w:r>
      <w:r w:rsidR="0077053F">
        <w:rPr>
          <w:i/>
          <w:iCs/>
        </w:rPr>
        <w:t>F</w:t>
      </w:r>
      <w:r w:rsidR="0077053F">
        <w:t xml:space="preserve">(1, 18,286) = 112.44, </w:t>
      </w:r>
      <w:r w:rsidR="0077053F">
        <w:rPr>
          <w:i/>
          <w:iCs/>
        </w:rPr>
        <w:t>p</w:t>
      </w:r>
      <w:r w:rsidR="0077053F">
        <w:t xml:space="preserve"> &lt; .001. Students who completed four</w:t>
      </w:r>
      <w:r w:rsidR="006237BA">
        <w:t xml:space="preserve"> post-injury</w:t>
      </w:r>
      <w:r w:rsidR="0077053F">
        <w:t xml:space="preserve"> tests (</w:t>
      </w:r>
      <w:r w:rsidR="0077053F">
        <w:rPr>
          <w:i/>
          <w:iCs/>
        </w:rPr>
        <w:t xml:space="preserve">M </w:t>
      </w:r>
      <w:r w:rsidR="0077053F">
        <w:t xml:space="preserve">= 18.95, </w:t>
      </w:r>
      <w:r w:rsidR="0077053F">
        <w:rPr>
          <w:i/>
          <w:iCs/>
        </w:rPr>
        <w:t xml:space="preserve">SD </w:t>
      </w:r>
      <w:r w:rsidR="00724379">
        <w:t>=</w:t>
      </w:r>
      <w:r w:rsidR="0077053F">
        <w:t xml:space="preserve"> 19.51) reported significantly higher </w:t>
      </w:r>
      <w:r w:rsidR="006237BA">
        <w:t xml:space="preserve">post-injury </w:t>
      </w:r>
      <w:r w:rsidR="00192E3A">
        <w:t xml:space="preserve">test one </w:t>
      </w:r>
      <w:r w:rsidR="0077053F">
        <w:t xml:space="preserve">total symptom scores than students who completed </w:t>
      </w:r>
      <w:r w:rsidR="00192E3A">
        <w:t xml:space="preserve">three </w:t>
      </w:r>
      <w:r w:rsidR="006237BA">
        <w:t xml:space="preserve">post-injury </w:t>
      </w:r>
      <w:r w:rsidR="00192E3A">
        <w:t>tests (</w:t>
      </w:r>
      <w:r w:rsidR="00192E3A">
        <w:rPr>
          <w:i/>
          <w:iCs/>
        </w:rPr>
        <w:t xml:space="preserve">M </w:t>
      </w:r>
      <w:r w:rsidR="00192E3A">
        <w:t xml:space="preserve">= 16.09, </w:t>
      </w:r>
      <w:r w:rsidR="00192E3A">
        <w:rPr>
          <w:i/>
          <w:iCs/>
        </w:rPr>
        <w:t xml:space="preserve">SD </w:t>
      </w:r>
      <w:r w:rsidR="00192E3A">
        <w:t xml:space="preserve">– 18.10), two </w:t>
      </w:r>
      <w:r w:rsidR="006237BA">
        <w:t xml:space="preserve">post-injury </w:t>
      </w:r>
      <w:r w:rsidR="00192E3A">
        <w:t>tests (</w:t>
      </w:r>
      <w:r w:rsidR="00192E3A">
        <w:rPr>
          <w:i/>
          <w:iCs/>
        </w:rPr>
        <w:t xml:space="preserve">M </w:t>
      </w:r>
      <w:r w:rsidR="00192E3A">
        <w:t xml:space="preserve">= 13.31, </w:t>
      </w:r>
      <w:r w:rsidR="00192E3A">
        <w:rPr>
          <w:i/>
          <w:iCs/>
        </w:rPr>
        <w:t xml:space="preserve">SD </w:t>
      </w:r>
      <w:r w:rsidR="00724379">
        <w:t>=</w:t>
      </w:r>
      <w:r w:rsidR="00192E3A">
        <w:t xml:space="preserve"> 16.76), and one</w:t>
      </w:r>
      <w:r w:rsidR="006237BA">
        <w:t xml:space="preserve"> post-injury</w:t>
      </w:r>
      <w:r w:rsidR="00192E3A">
        <w:t xml:space="preserve"> test (</w:t>
      </w:r>
      <w:r w:rsidR="00192E3A">
        <w:rPr>
          <w:i/>
          <w:iCs/>
        </w:rPr>
        <w:t xml:space="preserve">M </w:t>
      </w:r>
      <w:r w:rsidR="00192E3A">
        <w:t xml:space="preserve">= 10.70, </w:t>
      </w:r>
      <w:r w:rsidR="00192E3A">
        <w:rPr>
          <w:i/>
          <w:iCs/>
        </w:rPr>
        <w:t xml:space="preserve">SD </w:t>
      </w:r>
      <w:r w:rsidR="00820E44">
        <w:t xml:space="preserve">= </w:t>
      </w:r>
      <w:r w:rsidR="00192E3A">
        <w:t>15.57)</w:t>
      </w:r>
      <w:r w:rsidR="00F00534">
        <w:t xml:space="preserve">, </w:t>
      </w:r>
      <w:r w:rsidR="00F00534">
        <w:rPr>
          <w:i/>
          <w:iCs/>
        </w:rPr>
        <w:t xml:space="preserve">p </w:t>
      </w:r>
      <w:r w:rsidR="00F00534">
        <w:t>&lt; .05</w:t>
      </w:r>
      <w:r w:rsidR="00192E3A">
        <w:t xml:space="preserve">. Mean differences between students who completed one </w:t>
      </w:r>
      <w:r w:rsidR="006237BA">
        <w:t xml:space="preserve">post-injury </w:t>
      </w:r>
      <w:r w:rsidR="00192E3A">
        <w:t>test and two</w:t>
      </w:r>
      <w:r w:rsidR="006237BA">
        <w:t xml:space="preserve"> post-injury</w:t>
      </w:r>
      <w:r w:rsidR="00192E3A">
        <w:t xml:space="preserve"> tests, one </w:t>
      </w:r>
      <w:r w:rsidR="006237BA">
        <w:t xml:space="preserve">post-injury </w:t>
      </w:r>
      <w:r w:rsidR="00192E3A">
        <w:t xml:space="preserve">test and three </w:t>
      </w:r>
      <w:r w:rsidR="006237BA">
        <w:t xml:space="preserve">post-injury </w:t>
      </w:r>
      <w:r w:rsidR="00192E3A">
        <w:t xml:space="preserve">tests, and two </w:t>
      </w:r>
      <w:r w:rsidR="006237BA">
        <w:t xml:space="preserve">post-injury </w:t>
      </w:r>
      <w:r w:rsidR="00192E3A">
        <w:t xml:space="preserve">tests and three </w:t>
      </w:r>
      <w:r w:rsidR="006237BA">
        <w:t xml:space="preserve">post-injury </w:t>
      </w:r>
      <w:r w:rsidR="00192E3A">
        <w:t>tests were additionally significant</w:t>
      </w:r>
      <w:r w:rsidR="00F00534">
        <w:t xml:space="preserve">, </w:t>
      </w:r>
      <w:r w:rsidR="00F00534">
        <w:rPr>
          <w:i/>
          <w:iCs/>
        </w:rPr>
        <w:t xml:space="preserve">p </w:t>
      </w:r>
      <w:r w:rsidR="00F00534">
        <w:t>&lt; .05</w:t>
      </w:r>
      <w:r w:rsidR="00192E3A">
        <w:t xml:space="preserve">. </w:t>
      </w:r>
      <w:r w:rsidR="00F00534">
        <w:t>On average, females (</w:t>
      </w:r>
      <w:r w:rsidR="00F00534">
        <w:rPr>
          <w:i/>
          <w:iCs/>
        </w:rPr>
        <w:t xml:space="preserve">M </w:t>
      </w:r>
      <w:r w:rsidR="00F00534">
        <w:t xml:space="preserve">= 14.74, </w:t>
      </w:r>
      <w:r w:rsidR="00F00534">
        <w:rPr>
          <w:i/>
          <w:iCs/>
        </w:rPr>
        <w:t xml:space="preserve">SD </w:t>
      </w:r>
      <w:r w:rsidR="00724379">
        <w:t xml:space="preserve">= </w:t>
      </w:r>
      <w:r w:rsidR="00F00534">
        <w:t xml:space="preserve">17.95) reported significantly higher </w:t>
      </w:r>
      <w:r w:rsidR="006237BA">
        <w:t xml:space="preserve">post-injury </w:t>
      </w:r>
      <w:r w:rsidR="00F00534">
        <w:t xml:space="preserve">test one </w:t>
      </w:r>
      <w:r w:rsidR="007427EE">
        <w:t>total symptom scores</w:t>
      </w:r>
      <w:r w:rsidR="00F00534">
        <w:t xml:space="preserve"> compared to males (</w:t>
      </w:r>
      <w:r w:rsidR="00F00534">
        <w:rPr>
          <w:i/>
          <w:iCs/>
        </w:rPr>
        <w:t xml:space="preserve">M </w:t>
      </w:r>
      <w:r w:rsidR="00F00534">
        <w:t xml:space="preserve">= 10.87, </w:t>
      </w:r>
      <w:r w:rsidR="00F00534" w:rsidRPr="00724379">
        <w:t>SD</w:t>
      </w:r>
      <w:r w:rsidR="00724379">
        <w:t xml:space="preserve"> = </w:t>
      </w:r>
      <w:r w:rsidR="00F00534" w:rsidRPr="00724379">
        <w:t>15</w:t>
      </w:r>
      <w:r w:rsidR="00F00534">
        <w:t xml:space="preserve">.36), </w:t>
      </w:r>
      <w:r w:rsidR="00F00534">
        <w:rPr>
          <w:i/>
          <w:iCs/>
        </w:rPr>
        <w:t xml:space="preserve">p </w:t>
      </w:r>
      <w:r w:rsidR="00F00534">
        <w:t>&lt; .05.</w:t>
      </w:r>
    </w:p>
    <w:p w14:paraId="40D7C1F8" w14:textId="09D147DB" w:rsidR="008C78AC" w:rsidRDefault="008C78AC" w:rsidP="008C78AC">
      <w:pPr>
        <w:rPr>
          <w:b/>
          <w:bCs/>
          <w:i/>
          <w:iCs/>
        </w:rPr>
      </w:pPr>
      <w:r>
        <w:rPr>
          <w:b/>
          <w:bCs/>
          <w:i/>
          <w:iCs/>
        </w:rPr>
        <w:t xml:space="preserve">Insert Table </w:t>
      </w:r>
      <w:r w:rsidR="00E22EA6">
        <w:rPr>
          <w:b/>
          <w:bCs/>
          <w:i/>
          <w:iCs/>
        </w:rPr>
        <w:t xml:space="preserve">5 </w:t>
      </w:r>
      <w:r>
        <w:rPr>
          <w:b/>
          <w:bCs/>
          <w:i/>
          <w:iCs/>
        </w:rPr>
        <w:t>Here</w:t>
      </w:r>
    </w:p>
    <w:p w14:paraId="20715150" w14:textId="4F85BB23" w:rsidR="008C78AC" w:rsidRDefault="008C78AC" w:rsidP="008C78AC">
      <w:pPr>
        <w:pStyle w:val="Heading1"/>
      </w:pPr>
      <w:r>
        <w:t>Discussion</w:t>
      </w:r>
    </w:p>
    <w:p w14:paraId="6589D9E0" w14:textId="20767E2C" w:rsidR="00E57D1D" w:rsidRDefault="00130679" w:rsidP="008C78AC">
      <w:r>
        <w:tab/>
        <w:t>The purpose of this retrospective analysis was to evaluate trends in symptom reporting over 13 years of ImPACT testing</w:t>
      </w:r>
      <w:r w:rsidR="00E57D1D">
        <w:t xml:space="preserve"> data</w:t>
      </w:r>
      <w:r>
        <w:t xml:space="preserve"> across the </w:t>
      </w:r>
      <w:r w:rsidR="007F1EF7">
        <w:t>S</w:t>
      </w:r>
      <w:r>
        <w:t>tate of Hawaii in 13 to 18-year-old</w:t>
      </w:r>
      <w:r w:rsidR="00E57D1D">
        <w:t xml:space="preserve"> students who rated symptom severity with the PCSS</w:t>
      </w:r>
      <w:r>
        <w:t xml:space="preserve">. </w:t>
      </w:r>
      <w:r w:rsidR="00E57D1D">
        <w:t>The findings from the current study aligned with</w:t>
      </w:r>
      <w:r w:rsidR="00004705">
        <w:t xml:space="preserve"> </w:t>
      </w:r>
      <w:r w:rsidR="00E57D1D">
        <w:t>symptom severity tr</w:t>
      </w:r>
      <w:r w:rsidR="007F1EF7">
        <w:t>ajectories</w:t>
      </w:r>
      <w:r w:rsidR="00E57D1D">
        <w:t xml:space="preserve"> </w:t>
      </w:r>
      <w:r w:rsidR="0078521E">
        <w:t>reported</w:t>
      </w:r>
      <w:r w:rsidR="00E57D1D">
        <w:t xml:space="preserve"> in previous </w:t>
      </w:r>
      <w:r w:rsidR="0078521E">
        <w:t>studies</w:t>
      </w:r>
      <w:r w:rsidR="00E57D1D">
        <w:t>. Present findings and their potential</w:t>
      </w:r>
      <w:r w:rsidR="0078521E">
        <w:t xml:space="preserve"> application to</w:t>
      </w:r>
      <w:r w:rsidR="00E57D1D">
        <w:t xml:space="preserve"> RTL are </w:t>
      </w:r>
      <w:r w:rsidR="0078521E">
        <w:t>discussed below</w:t>
      </w:r>
      <w:r w:rsidR="00E57D1D">
        <w:t xml:space="preserve">. </w:t>
      </w:r>
    </w:p>
    <w:p w14:paraId="2C4AEDCF" w14:textId="24DAD745" w:rsidR="00E57D1D" w:rsidRDefault="00E57D1D" w:rsidP="008C78AC">
      <w:r>
        <w:tab/>
      </w:r>
      <w:r w:rsidR="00A36D48">
        <w:t>Trends in student symptom ratings for the current study were s</w:t>
      </w:r>
      <w:r>
        <w:t>imilar to findings</w:t>
      </w:r>
      <w:r w:rsidR="00A36D48">
        <w:t xml:space="preserve"> reported in</w:t>
      </w:r>
      <w:r>
        <w:t xml:space="preserve"> previous studies </w:t>
      </w:r>
      <w:r>
        <w:fldChar w:fldCharType="begin" w:fldLock="1"/>
      </w:r>
      <w:r w:rsidR="00201A32">
        <w:instrText>ADDIN CSL_CITATION {"citationItems":[{"id":"ITEM-1","itemData":{"DOI":"10.1177/0363546513509962","ISSN":"03635465","PMID":"24197616","abstract":"Background: Researchers have suggested that there are sex differences in outcomes after sport-related concussions. Factors such as sport type/rules, age, and body mass index (BMI) may influence these differences. Hypotheses/Purpose: The purposes of this study were (1) to examine neurocognitive performance after concussions between male and female soccer players and (2) to compare concussion symptoms between male and female soccer players. We hypothesized that female concussed soccer players would report more concussion symptoms and worse cognitive performance compared with male concussed soccer players. Study Design: Cohort study; Level of evidence, 2. Methods: A total of 39 male (mean BMI, 22.21 ± 2.34 kg/m2; mean age, 17.69 ± 2.10 years) and 56 female (mean BMI, 23.47 ± 2.66 kg/m2; mean age, 17.78 ± 2.30 years) concussed soccer players participated in this study. Participants were similar in age, history of concussion, sport, and time since injury. Participants completed computerized neurocognitive tests and symptom reports at baseline and 8 days after injury. Body mass index served as a covariate in all analyses. Results: After adjusting for BMI, results from a repeated-measures analysis of covariance (ANCOVA) revealed a group by time interaction for visual memory (F1,82 = 5.50; P = .021). Specifically, female concussed soccer players (mean score, 68.7 ± 15.2) performed worse at 8 days after a concussion compared with male concussed athletes (mean score, 77.2 ± 8.9). Results of another ANCOVA for total concussion symptoms indicated an interaction for group by time (F1,82 = 4.26; P = .04). Specifically, female concussed soccer players (mean score, 11.9 ± 15.7) reported more total concussion symptoms at 8 days compared with male concussed athletes (mean score, 5.3 ± 7.4). There were significant main effects for sex on verbal (F1,82 = 5.98; P = .017) and visual (F1,82 = 4.65; P = .034) memory, with female athletes reporting lower scores than male athletes. Female athletes also reported more symptoms on the migraine-cognitive-fatigue (F1,82 = 10.8; P = .001) and sleep (F1,82 = 9.2; P = .003) clusters than male athletes. Conclusion: In contrast to recent studies, after controlling for BMI, female athletes exhibited lower performance on visual memory composite scores and higher scores on total symptoms than male athletes after concussions. © 2013 The Author(s).","author":[{"dropping-particle":"","family":"Covassin","given":"Tracey","non-dropping-particle":"","parse-names":false,"suffix":""},{"dropping-particle":"","family":"Elbin","given":"R. J.","non-dropping-particle":"","parse-names":false,"suffix":""},{"dropping-particle":"","family":"Bleecker","given":"Alisha","non-dropping-particle":"","parse-names":false,"suffix":""},{"dropping-particle":"","family":"Lipchik","given":"Adam","non-dropping-particle":"","parse-names":false,"suffix":""},{"dropping-particle":"","family":"Kontos","given":"Anthony P.","non-dropping-particle":"","parse-names":false,"suffix":""}],"container-title":"American Journal of Sports Medicine","id":"ITEM-1","issue":"12","issued":{"date-parts":[["2013"]]},"page":"2890-2895","title":"Are there differences in neurocognitive function and symptoms between male and female soccer players after concussions?","type":"article-journal","volume":"41"},"uris":["http://www.mendeley.com/documents/?uuid=72df52ae-30a1-480a-b8c3-752a43679e75"]},{"id":"ITEM-2","itemData":{"DOI":"10.1177/0363546515617746","ISSN":"15523365","PMID":"26672026","abstract":"Background: To date, few studies have delineated clear sex-based differences in symptom resolution after a sports-related concussion (SRC), and equivocal results have been identified in sex-based differences on baseline assessments. Purpose: To assess whether female athletes displayed prolonged recovery and more symptoms at baseline and after an SRC compared with male athletes. Study Design: Cohort study; Level of evidence, 3. Methods: The current study assessed 135 male and 41 female athletes (10-18 years old) who participated in high-impact sports in metropolitan Atlanta middle and high schools. All athletes completed a baseline assessment and at least 1 postconcussion assessment from the Immediate Post-Concussion Assessment and Cognitive Testing battery. Longitudinal hierarchical linear modeling was employed to examine individual-level variables and their associations with adolescents' rates of recovery in concussive symptoms after controlling for age and number of prior concussions. Results: Aggregate symptoms were rated as higher in female athletes compared with male athletes at baseline (mean ± SD: females, 13.49 ± 11.20; males, 4.88 ± 8.74; F(1,175) = 10.59, P &lt;.001) and immediately after a concussion (females: 16.75 ± 18.08; males: 10.58 ± 14.21; F(1,175) = 3.99, P =.05). There were no group differences in the slope of recovery between male and female athletes, indicating generally similar trajectories of change for both groups. Post hoc analyses revealed higher baseline levels of migraine and neuropsychological symptoms in female athletes. Conclusion: Although female athletes in the current study reported increased symptoms, identical recovery patterns were observed in both sexes, suggesting that sex-based differences in concussion recovery are better explained by increased symptom frequency among female athletes when compared with their male counterparts.","author":[{"dropping-particle":"","family":"Ono","given":"Kim E.","non-dropping-particle":"","parse-names":false,"suffix":""},{"dropping-particle":"","family":"Burns","given":"Thomas G.","non-dropping-particle":"","parse-names":false,"suffix":""},{"dropping-particle":"","family":"Bearden","given":"Donald J.","non-dropping-particle":"","parse-names":false,"suffix":""},{"dropping-particle":"","family":"McManus","given":"Susan M.","non-dropping-particle":"","parse-names":false,"suffix":""},{"dropping-particle":"","family":"King","given":"Harold","non-dropping-particle":"","parse-names":false,"suffix":""},{"dropping-particle":"","family":"Reisner","given":"Andrew","non-dropping-particle":"","parse-names":false,"suffix":""}],"container-title":"American Journal of Sports Medicine","id":"ITEM-2","issue":"3","issued":{"date-parts":[["2016"]]},"page":"748-752","title":"Sex-based differences as a predictor of recovery trajectories in young athletes after a sports-related concussion","type":"article-journal","volume":"44"},"uris":["http://www.mendeley.com/documents/?uuid=891cdf79-e2f4-4631-b260-1d82cdccb86b"]},{"id":"ITEM-3","itemData":{"DOI":"10.1542/peds.2013-2988","ISBN":"0031-4005","ISSN":"0031-4005","PMID":"24958583","abstract":"BACKGROUND AND OBJECTIVES: Up to 30% of children who have concussion initially evaluated in the emergency department (ED) display delayed symptom resolution (DSR). Greater initial symptom severity may be an easily quantifiable predictor of DSR. We hypothesized that greater symptom severity immediately after injury increases the risk for DSR.\\n\\nMETHODS: We conducted a prospective longitudinal cohort study of children 8 to 18 years old presenting to the ED with concussion. Acute symptom severity was assessed using a graded symptom inventory. Presence of DSR was assessed 1 month later. Graded symptom inventory scores were tested for association with DSR by sensitivity analysis. We conducted a similar analysis for post-concussion syndrome (PCS) as defined by the International Statistical Classification of Diseases and Related Health Problems, 10th revision. Potential symptoms characteristic of DSR were explored by using hierarchical cluster analysis.\\n\\nRESULTS: We enrolled 234 subjects; 179 (76%) completed follow-up. Thirty-eight subjects (21%) experienced DSR. Initial symptom severity was not significantly associated with DSR 1 month after concussion. A total of 22 subjects (12%) had PCS. Scores &gt;10 (possible range, 0-28) were associated with an increased risk for PCS (RR, 3.1; 95% confidence interval 1.2-8.0). Three of 6 of the most characteristic symptoms of DSR were also most characteristic of early symptom resolution. However, cognitive symptoms were more characteristic of subjects reporting DSR.\\n\\nCONCLUSIONS: Greater symptom severity measured at ED presentation does not predict DSR but is associated with PCS. Risk stratification therefore depends on how the persistent symptoms are defined. Cognitive symptoms may warrant particular attention in future study. Follow-up is recommended for all patients after ED evaluation of concussion to monitor for DSR.","author":[{"dropping-particle":"","family":"Grubenhoff","given":"J. A.","non-dropping-particle":"","parse-names":false,"suffix":""},{"dropping-particle":"","family":"Deakyne","given":"S. J.","non-dropping-particle":"","parse-names":false,"suffix":""},{"dropping-particle":"","family":"Brou","given":"L.","non-dropping-particle":"","parse-names":false,"suffix":""},{"dropping-particle":"","family":"Bajaj","given":"L.","non-dropping-particle":"","parse-names":false,"suffix":""},{"dropping-particle":"","family":"Comstock","given":"R. D.","non-dropping-particle":"","parse-names":false,"suffix":""},{"dropping-particle":"","family":"Kirkwood","given":"M. W.","non-dropping-particle":"","parse-names":false,"suffix":""}],"container-title":"Pediatrics","id":"ITEM-3","issue":"1","issued":{"date-parts":[["2014"]]},"page":"54-62","title":"Acute concussion symptom severity and delayed symptom resolution","type":"article-journal","volume":"134"},"uris":["http://www.mendeley.com/documents/?uuid=460e7d91-011f-4529-92d8-90a40310623b"]},{"id":"ITEM-4","itemData":{"DOI":"10.2105/AJPH.2016.303154","ISSN":"15410048","PMID":"27196651","abstract":"Objectives. To determine whether concussed students experience greater academic dysfunction than students who sustain other injuries. Methods. We conducted a prospective cohort study from September 2013 through January 2015 involving high school and college students who visited 3 emergency departments in the Rochester, New York, area. Using telephone surveys, we compared self-reported academic dysfunction between 70 students with concussions and a comparison group of 108 students with extremity injuries at 1 week and 1 month after injury. Results. At 1 week after injury, academic dysfunction scores were approximately 16 points higher (b = 16.20; 95% confidence interval = 6.39, 26.00) on a 174-point scale in the concussed group than in the extremity injury group. Although there were no differences overall at 1-month after injury, female students in the concussion group and those with a history of 2 or more prior concussions were more likely to report academic dysfunction. Conclusions. Our results showed academic dysfunction among concussed students, especially female students and those with multiple prior concussions, 1 week after their injury. Such effects appeared to largely resolve after 1 month. Our findings support the need for academic adjustments for concussed students.","author":[{"dropping-particle":"","family":"Wasserman","given":"Erin B.","non-dropping-particle":"","parse-names":false,"suffix":""},{"dropping-particle":"","family":"Bazarian","given":"Jeffrey J.","non-dropping-particle":"","parse-names":false,"suffix":""},{"dropping-particle":"","family":"Mapstone","given":"Mark","non-dropping-particle":"","parse-names":false,"suffix":""},{"dropping-particle":"","family":"Block","given":"Robert","non-dropping-particle":"","parse-names":false,"suffix":""},{"dropping-particle":"","family":"Wijngaarden","given":"Edwin","non-dropping-particle":"Van","parse-names":false,"suffix":""}],"container-title":"American Journal of Public Health","id":"ITEM-4","issue":"7","issued":{"date-parts":[["2016"]]},"page":"1247-1253","title":"Academic dysfunction after a concussion among US high school and college students","type":"article-journal","volume":"106"},"uris":["http://www.mendeley.com/documents/?uuid=16220458-a963-4e3f-9232-9082fbda93ec"]}],"mendeley":{"formattedCitation":"(Covassin et al., 2013; Grubenhoff et al., 2014; Ono et al., 2016; Wasserman et al., 2016)","plainTextFormattedCitation":"(Covassin et al., 2013; Grubenhoff et al., 2014; Ono et al., 2016; Wasserman et al., 2016)","previouslyFormattedCitation":"(Covassin et al., 2013; Grubenhoff et al., 2014; Ono et al., 2016; Wasserman et al., 2016)"},"properties":{"noteIndex":0},"schema":"https://github.com/citation-style-language/schema/raw/master/csl-citation.json"}</w:instrText>
      </w:r>
      <w:r>
        <w:fldChar w:fldCharType="separate"/>
      </w:r>
      <w:r w:rsidR="00B56CB0" w:rsidRPr="00B56CB0">
        <w:rPr>
          <w:noProof/>
        </w:rPr>
        <w:t>(Covassin et al., 2013; Grubenhoff et al., 2014; Ono et al., 2016; Wasserman et al., 2016)</w:t>
      </w:r>
      <w:r>
        <w:fldChar w:fldCharType="end"/>
      </w:r>
      <w:r w:rsidR="00A36D48">
        <w:t>. Specifically, students</w:t>
      </w:r>
      <w:r>
        <w:t xml:space="preserve"> consistently rat</w:t>
      </w:r>
      <w:r w:rsidR="00A36D48">
        <w:t>ed</w:t>
      </w:r>
      <w:r>
        <w:t xml:space="preserve"> symptoms from the headache-migraine, sleep, and cognitive clusters with the </w:t>
      </w:r>
      <w:r w:rsidRPr="00E569D3">
        <w:t>highest severity</w:t>
      </w:r>
      <w:r w:rsidR="00A36D48" w:rsidRPr="00E569D3">
        <w:t xml:space="preserve"> and frequency</w:t>
      </w:r>
      <w:r>
        <w:t xml:space="preserve">. </w:t>
      </w:r>
      <w:r w:rsidR="00C3674D">
        <w:t xml:space="preserve">The only ratings where </w:t>
      </w:r>
      <w:r w:rsidR="00C3674D">
        <w:lastRenderedPageBreak/>
        <w:t xml:space="preserve">symptom severity across all clusters was rated similarly occurred at the time of the fourth post-injury test with students who completed </w:t>
      </w:r>
      <w:ins w:id="157" w:author="Jim Wright" w:date="2021-10-15T11:01:00Z">
        <w:r w:rsidR="00C006C8">
          <w:t>a total of four</w:t>
        </w:r>
      </w:ins>
      <w:r w:rsidR="00C3674D">
        <w:t xml:space="preserve"> ImPACT post-injury tests. This group constituted the students with the most protracted recovery</w:t>
      </w:r>
      <w:ins w:id="158" w:author="Jim Wright" w:date="2021-10-15T11:01:00Z">
        <w:r w:rsidR="00C006C8">
          <w:t xml:space="preserve"> with an average of</w:t>
        </w:r>
      </w:ins>
      <w:del w:id="159" w:author="Jim Wright" w:date="2021-10-15T11:01:00Z">
        <w:r w:rsidR="00C3674D" w:rsidDel="00C006C8">
          <w:delText xml:space="preserve">. </w:delText>
        </w:r>
        <w:r w:rsidR="000F4446" w:rsidDel="00C006C8">
          <w:delText>Students who completed four post-injury tests averaged</w:delText>
        </w:r>
      </w:del>
      <w:r w:rsidR="000F4446">
        <w:t xml:space="preserve"> 18.18 days between post-injury test one and post-injury test four</w:t>
      </w:r>
      <w:ins w:id="160" w:author="Jim Wright" w:date="2021-10-15T11:02:00Z">
        <w:r w:rsidR="00C006C8">
          <w:t xml:space="preserve"> where </w:t>
        </w:r>
      </w:ins>
      <w:del w:id="161" w:author="Jim Wright" w:date="2021-10-15T11:02:00Z">
        <w:r w:rsidR="00884CBE" w:rsidDel="00C006C8">
          <w:delText>.</w:delText>
        </w:r>
        <w:r w:rsidR="000F4446" w:rsidDel="00C006C8">
          <w:delText xml:space="preserve"> </w:delText>
        </w:r>
      </w:del>
      <w:ins w:id="162" w:author="Jim Wright" w:date="2021-10-15T11:02:00Z">
        <w:r w:rsidR="00C006C8">
          <w:t>a</w:t>
        </w:r>
      </w:ins>
      <w:del w:id="163" w:author="Jim Wright" w:date="2021-10-15T11:02:00Z">
        <w:r w:rsidR="00884CBE" w:rsidDel="00C006C8">
          <w:delText>A</w:delText>
        </w:r>
      </w:del>
      <w:r w:rsidR="000F4446">
        <w:t xml:space="preserve"> gradual decrease of symptom cluster severity ratings across all clusters was observed. This observation may provide </w:t>
      </w:r>
      <w:r w:rsidR="00DD686D">
        <w:t xml:space="preserve">insight on the duration of time for headache-migraine, sleep, and cognitive symptoms to subside to similar severity levels of the other clusters for students with a longer recovery. </w:t>
      </w:r>
    </w:p>
    <w:p w14:paraId="16781E6B" w14:textId="72669CDC" w:rsidR="00121B14" w:rsidRDefault="002D7474" w:rsidP="008C78AC">
      <w:r>
        <w:tab/>
        <w:t xml:space="preserve">Also consistent with previous research was the finding that females generally rated symptoms with higher severity than males across direct comparison of symptom clusters. </w:t>
      </w:r>
      <w:del w:id="164" w:author="Jim Wright" w:date="2021-10-15T11:03:00Z">
        <w:r w:rsidDel="00C006C8">
          <w:delText xml:space="preserve">It was not the purpose of the present study to analyze </w:delText>
        </w:r>
        <w:r w:rsidR="00D74A2B" w:rsidDel="00C006C8">
          <w:delText xml:space="preserve">the cause of differences in symptom reporting between the sexes, but </w:delText>
        </w:r>
      </w:del>
      <w:ins w:id="165" w:author="Jim Wright" w:date="2021-10-15T11:03:00Z">
        <w:r w:rsidR="00C006C8">
          <w:t>M</w:t>
        </w:r>
      </w:ins>
      <w:del w:id="166" w:author="Jim Wright" w:date="2021-10-15T11:03:00Z">
        <w:r w:rsidR="00D74A2B" w:rsidDel="00C006C8">
          <w:delText>m</w:delText>
        </w:r>
      </w:del>
      <w:r w:rsidR="00D74A2B">
        <w:t xml:space="preserve">ultiple explanations on the discrepancy between male and female symptom reporting have been documented in the literature ranging from differences in behavioral symptom reporting </w:t>
      </w:r>
      <w:r w:rsidR="00D74A2B">
        <w:fldChar w:fldCharType="begin" w:fldLock="1"/>
      </w:r>
      <w:r w:rsidR="008969C3">
        <w:instrText>ADDIN CSL_CITATION {"citationItems":[{"id":"ITEM-1","itemData":{"DOI":"10.1089/neu.2017.5453","ISSN":"15579042","PMID":"29336208","abstract":"There is conflicting evidence regarding whether females are more adversely affected after concussion than males. Further, recent research suggests that hormonal contraceptive (HC) use may affect symptom severity and duration post-concussion. The objective of this study was to examine the effects of sex and HC use on outcomes following concussion among collegiate varsity athletes. We hypothesized that females would have longer length of recovery (LOR), and that peak symptom severity would be associated with longer LOR in both males and females. Among females, we hypothesized that non-HC users would have longer LOR and higher peak symptom severity than HC users. Ninety collegiate student-athletes were included in this study (40 males, 50 females; 24 HC users, 25 non-HC users). Demographic, injury, and recovery information was abstracted via retrospective record review. LOR was defined as days between injury and clearance for full return to play by team physician. Peak symptom severity score (Sport Concussion Assessment Tool [SCAT] 2 or 3) was used in analyses. Study results revealed that males had shorter LOR than females (F[1, 86] = 5.021, p &lt; 0.05, d = 0.49), but had comparable symptom severity scores. Symptom severity was strongly related to LOR for males (r = 0.513, p &lt; 0.01) but not females (r = -0.003, p &gt; 0.05). Among females, non-HC users demonstrated higher symptom severity than HC users (F[1,47] = 5.142, p &lt; 0.05, d = 0.70). No significant differences between female HC users and non-HC users on LOR were observed. This study provides evidence for differential concussion outcomes between male and female collegiate athletes and between HC users and nonusers among females.","author":[{"dropping-particle":"","family":"Gallagher","given":"Virginia","non-dropping-particle":"","parse-names":false,"suffix":""},{"dropping-particle":"","family":"Kramer","given":"Natalie","non-dropping-particle":"","parse-names":false,"suffix":""},{"dropping-particle":"","family":"Abbott","given":"Kristin","non-dropping-particle":"","parse-names":false,"suffix":""},{"dropping-particle":"","family":"Alexander","given":"John","non-dropping-particle":"","parse-names":false,"suffix":""},{"dropping-particle":"","family":"Breiter","given":"Hans","non-dropping-particle":"","parse-names":false,"suffix":""},{"dropping-particle":"","family":"Herrold","given":"Amy","non-dropping-particle":"","parse-names":false,"suffix":""},{"dropping-particle":"","family":"Lindley","given":"Tory","non-dropping-particle":"","parse-names":false,"suffix":""},{"dropping-particle":"","family":"Mjaanes","given":"Jeffrey","non-dropping-particle":"","parse-names":false,"suffix":""},{"dropping-particle":"","family":"Reilly","given":"James","non-dropping-particle":"","parse-names":false,"suffix":""}],"container-title":"Journal of Neurotrauma","id":"ITEM-1","issue":"11","issued":{"date-parts":[["2018"]]},"page":"1242-1247","title":"The effects of sex differences and hormonal contraception on outcomes after collegiate sports-related concussion","type":"article-journal","volume":"35"},"uris":["http://www.mendeley.com/documents/?uuid=3e56c9de-d552-4f16-88b0-b4f60f44680a"]},{"id":"ITEM-2","itemData":{"DOI":"10.1080/02699052.2021.1942550","ISSN":"1362301X","PMID":"34184599","abstract":"Objectives: To evaluate the frequency and severity of post-concussive symptoms in youth with a history of concussion relative to youth without concussion who had another medical diagnosis, as well as compare the correlations between post-concussive and depressive symptoms between groups. We hypothesized comparable symptom reporting and correlations in each group. Methods: A total of 564 youth ages 8–18 years were assessed regarding post-concussive symptoms. A subset of youth (n = 360) were compared on correlations between post-concussive and depressive symptoms. Non-parametric statistics were used for most analyses. Results: Youth with concussion reported a comparable number of post-concussive and depressive symptoms as youth with another medical condition without concussion. However, those with concussion reported greater post-concussive symptom severity (but small effect sizes). Relationships between post-concussive and depressive symptoms were comparable for both groups, but for those who sustained a concussion, the correlation was significantly stronger for females than males. Conclusions: This study further demonstrates that post-concussive symptoms are nonspecific and provide little functional utility. Post-concussive and depressive symptoms are strongly correlated, particularly in females with concussion. Psychiatric comorbidities and other medical diagnoses should be assessed pre-injury because both affect interpretation of post-concussive symptom reports.","author":[{"dropping-particle":"","family":"Pulsipher","given":"Dalin T.","non-dropping-particle":"","parse-names":false,"suffix":""},{"dropping-particle":"","family":"Rettig","given":"Eman K.","non-dropping-particle":"","parse-names":false,"suffix":""},{"dropping-particle":"","family":"Krapf","given":"Erica M.","non-dropping-particle":"","parse-names":false,"suffix":""},{"dropping-particle":"","family":"Stanford","given":"Lisa D.","non-dropping-particle":"","parse-names":false,"suffix":""}],"container-title":"Brain Injury","id":"ITEM-2","issue":"8","issued":{"date-parts":[["2021"]]},"page":"964-970","publisher":"Taylor &amp; Francis","title":"A cross-sectional cohort study of post-concussive symptoms and their relationships with depressive symptoms in youth with and without concussion","type":"article-journal","volume":"35"},"uris":["http://www.mendeley.com/documents/?uuid=255c1a69-3d3e-4bef-8de5-2242c4d9626d"]}],"mendeley":{"formattedCitation":"(Gallagher et al., 2018; Pulsipher et al., 2021)","plainTextFormattedCitation":"(Gallagher et al., 2018; Pulsipher et al., 2021)","previouslyFormattedCitation":"(Gallagher et al., 2018; Pulsipher et al., 2021)"},"properties":{"noteIndex":0},"schema":"https://github.com/citation-style-language/schema/raw/master/csl-citation.json"}</w:instrText>
      </w:r>
      <w:r w:rsidR="00D74A2B">
        <w:fldChar w:fldCharType="separate"/>
      </w:r>
      <w:r w:rsidR="00FA2BCF" w:rsidRPr="00FA2BCF">
        <w:rPr>
          <w:noProof/>
        </w:rPr>
        <w:t>(Gallagher et al., 2018; Pulsipher et al., 2021)</w:t>
      </w:r>
      <w:r w:rsidR="00D74A2B">
        <w:fldChar w:fldCharType="end"/>
      </w:r>
      <w:r w:rsidR="00D74A2B">
        <w:t xml:space="preserve"> to physiological differences </w:t>
      </w:r>
      <w:r w:rsidR="00D74A2B">
        <w:fldChar w:fldCharType="begin" w:fldLock="1"/>
      </w:r>
      <w:r w:rsidR="00D74A2B">
        <w:instrText>ADDIN CSL_CITATION {"citationItems":[{"id":"ITEM-1","itemData":{"DOI":"10.1007/s10439-011-0396-0","ISBN":"00906964 (ISSN)","ISSN":"00906964","PMID":"21994058","abstract":"Researchers are striving to understand the biomechanics of concussive injury that occur in the context of sport by using a number of methodologies. Animal models, video reconstruction, and helmet-based accelerometers have all been used, but have their limitations. The Head Impact Telemetry (HIT) System permits the real-time in vivo tracking of all impacts that occur on the football field and has been used in both the high school and collegiate setting. This review provides a theoretical discussion of concussion mechanics and examines the current literature on the effects of the number of impacts, impact magnitude, impact distribution, and concussion threshold in high school and collegiate football athletes recorded by the HIT System.","author":[{"dropping-particle":"","family":"Broglio","given":"Steven P.","non-dropping-particle":"","parse-names":false,"suffix":""},{"dropping-particle":"","family":"Surma","given":"Tyler","non-dropping-particle":"","parse-names":false,"suffix":""},{"dropping-particle":"","family":"Ashton-Miller","given":"James A.","non-dropping-particle":"","parse-names":false,"suffix":""}],"container-title":"Annals of Biomedical Engineering","id":"ITEM-1","issue":"1","issued":{"date-parts":[["2012"]]},"page":"37-46","title":"High school and collegiate football athlete concussions: A biomechanical review","type":"article-journal","volume":"40"},"uris":["http://www.mendeley.com/documents/?uuid=f052ee2d-cf0a-4792-812d-45d7eea94cf1"]},{"id":"ITEM-2","itemData":{"DOI":"10.1177/0009922815606417","ISBN":"0009-9228","ISSN":"19382707","PMID":"26378093","abstract":"Gender differences in recovery after concussion have been reviewed previously.1 Among soccer players between 8 and 24 years, females reported more concussion symptoms than males and performed worse on cognitive testing.2 Another study among soccer players did not find gender differences for symptoms or on cognitive testing.3 Female athletes older than 18 years experienced more symptoms at 3 months than males, although a difference was not found for females younger than 18 years. Adult female differences could not be explained by type of sport, self-report versus proxy report, or previous concussion.4 A systematic review of age and gender factors found that female gender was a significant vulnerability factor in persistent postconcussion symptoms.5 Thus, it appears that studies of gender differences in recovery after concussion are limited and inconclusive.1 The purpose of this study was to describe gender differences in recovery from sports-related concussion among a sample of high school age student athletes who passed treadmill testing, indicating physiological recovery, and then successfully returned to play. We hypothesized that females would report more symptoms initially and would take longer to recover based on previous studies.","author":[{"dropping-particle":"","family":"Baker","given":"John G.","non-dropping-particle":"","parse-names":false,"suffix":""},{"dropping-particle":"","family":"Leddy","given":"John J.","non-dropping-particle":"","parse-names":false,"suffix":""},{"dropping-particle":"","family":"Darling","given":"Scott R.","non-dropping-particle":"","parse-names":false,"suffix":""},{"dropping-particle":"","family":"Shucard","given":"Jennifer","non-dropping-particle":"","parse-names":false,"suffix":""},{"dropping-particle":"","family":"Makdissi","given":"Michael","non-dropping-particle":"","parse-names":false,"suffix":""},{"dropping-particle":"","family":"Willer","given":"Barry S.","non-dropping-particle":"","parse-names":false,"suffix":""}],"container-title":"Clinical Pediatrics","id":"ITEM-2","issue":"8","issued":{"date-parts":[["2016"]]},"page":"771-775","title":"Gender differences in recovery from sports-related concussion in adolescents","type":"article-journal","volume":"55"},"uris":["http://www.mendeley.com/documents/?uuid=759b2013-b89d-4e8c-b7a1-d1cbe89d9703"]}],"mendeley":{"formattedCitation":"(Baker et al., 2016; Broglio et al., 2012)","plainTextFormattedCitation":"(Baker et al., 2016; Broglio et al., 2012)","previouslyFormattedCitation":"(Baker et al., 2016; Broglio et al., 2012)"},"properties":{"noteIndex":0},"schema":"https://github.com/citation-style-language/schema/raw/master/csl-citation.json"}</w:instrText>
      </w:r>
      <w:r w:rsidR="00D74A2B">
        <w:fldChar w:fldCharType="separate"/>
      </w:r>
      <w:r w:rsidR="00D74A2B" w:rsidRPr="00D74A2B">
        <w:rPr>
          <w:noProof/>
        </w:rPr>
        <w:t>(Baker et al., 2016; Broglio et al., 2012)</w:t>
      </w:r>
      <w:r w:rsidR="00D74A2B">
        <w:fldChar w:fldCharType="end"/>
      </w:r>
      <w:r w:rsidR="00D74A2B">
        <w:t xml:space="preserve"> to neurophysiological differences </w:t>
      </w:r>
      <w:r w:rsidR="00D74A2B">
        <w:fldChar w:fldCharType="begin" w:fldLock="1"/>
      </w:r>
      <w:r w:rsidR="007055F5">
        <w:instrText>ADDIN CSL_CITATION {"citationItems":[{"id":"ITEM-1","itemData":{"author":[{"dropping-particle":"","family":"Bazarian","given":"Jeffrey J.","non-dropping-particle":"","parse-names":false,"suffix":""},{"dropping-particle":"","family":"Blyth","given":"Brian","non-dropping-particle":"","parse-names":false,"suffix":""},{"dropping-particle":"","family":"Mookerjee","given":"Sohug","non-dropping-particle":"","parse-names":false,"suffix":""},{"dropping-particle":"","family":"He","given":"Hua","non-dropping-particle":"","parse-names":false,"suffix":""},{"dropping-particle":"","family":"McDermott","given":"Michael P.","non-dropping-particle":"","parse-names":false,"suffix":""}],"container-title":"Journal of Neurotrauma","id":"ITEM-1","issued":{"date-parts":[["2010"]]},"page":"527-539","title":"Sex differences in outcome after mild traumatic brain injury","type":"article-journal","volume":"27"},"uris":["http://www.mendeley.com/documents/?uuid=778c17e2-f0f0-4d43-aab3-1461fce2d4ba"]}],"mendeley":{"formattedCitation":"(Bazarian et al., 2010)","plainTextFormattedCitation":"(Bazarian et al., 2010)","previouslyFormattedCitation":"(Bazarian et al., 2010)"},"properties":{"noteIndex":0},"schema":"https://github.com/citation-style-language/schema/raw/master/csl-citation.json"}</w:instrText>
      </w:r>
      <w:r w:rsidR="00D74A2B">
        <w:fldChar w:fldCharType="separate"/>
      </w:r>
      <w:r w:rsidR="00D74A2B" w:rsidRPr="00D74A2B">
        <w:rPr>
          <w:noProof/>
        </w:rPr>
        <w:t>(Bazarian et al., 2010)</w:t>
      </w:r>
      <w:r w:rsidR="00D74A2B">
        <w:fldChar w:fldCharType="end"/>
      </w:r>
      <w:r w:rsidR="00D74A2B">
        <w:t xml:space="preserve">. </w:t>
      </w:r>
    </w:p>
    <w:p w14:paraId="6406D3AD" w14:textId="68631225" w:rsidR="00D74A2B" w:rsidRDefault="00D74A2B" w:rsidP="008C78AC">
      <w:r>
        <w:tab/>
      </w:r>
      <w:r w:rsidR="00495C83">
        <w:t xml:space="preserve">It has been documented that </w:t>
      </w:r>
      <w:r w:rsidR="00381AAA">
        <w:t xml:space="preserve">the </w:t>
      </w:r>
      <w:r w:rsidR="00495C83">
        <w:t xml:space="preserve">most consistent predictor of concussion recovery is the number and overall severity of symptoms </w:t>
      </w:r>
      <w:r w:rsidR="00495C83">
        <w:rPr>
          <w:b/>
          <w:bCs/>
        </w:rPr>
        <w:fldChar w:fldCharType="begin" w:fldLock="1"/>
      </w:r>
      <w:r w:rsidR="00495C83">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sport","type":"article-journal","volume":"53"},"uris":["http://www.mendeley.com/documents/?uuid=7363584f-f85b-46f3-a261-9fb7c0b6189f"]},{"id":"ITEM-2","itemData":{"DOI":"10.1136/bjsports-2017-097729","ISSN":"14730480","abstract":"Objective A systematic review of factors that might be associated with, or influence, clinical recovery from sport-related concussion. Clinical recovery was defined functionally as a return to normal activities, including school and sports, following injury. Design Systematic review. Data sources PubMed, PsycINFO, MEDLINE, CINAHL, Cochrane Library, EMBASE, SPORTDiscus, Scopus and Web of Science. Eligibility criteria for selecting studies Studies published by June of 2016 that addressed clinical recovery from concussion. Results A total of 7617 articles were identified using the search strategy, and 101 articles were included. There are major methodological differences across the studies. Many different clinical outcomes were measured, such as symptoms, cognition, balance, return to school and return to sports, although symptom outcomes were the most frequently measured. The most consistent predictor of slower recovery from concussion is the severity of a person's acute and subacute symptoms. The development of subacute problems with headaches or depression is likely a risk factor for persistent symptoms lasting greater than a month. Those with a preinjury history of mental health problems appear to be at greater risk for having persistent symptoms. Those with attention deficit hyperactivity disorder (ADHD) or learning disabilities do not appear to be at substantially greater risk. There is some evidence that the teenage years, particularly high school, might be the most vulnerable time period for having persistent symptoms-with greater risk for girls than boys. Conclusion The literature on clinical recovery from sport-related concussion has grown dramatically, is mostly mixed, but some factors have emerged as being related to outcome.","author":[{"dropping-particle":"","family":"Iverson","given":"Grant L.","non-dropping-particle":"","parse-names":false,"suffix":""},{"dropping-particle":"","family":"Gardner","given":"Andrew J.","non-dropping-particle":"","parse-names":false,"suffix":""},{"dropping-particle":"","family":"Terry","given":"Douglas P.","non-dropping-particle":"","parse-names":false,"suffix":""},{"dropping-particle":"","family":"Ponsford","given":"Jennie L.","non-dropping-particle":"","parse-names":false,"suffix":""},{"dropping-particle":"","family":"Sills","given":"Allen K.","non-dropping-particle":"","parse-names":false,"suffix":""},{"dropping-particle":"","family":"Broshek","given":"Donna K.","non-dropping-particle":"","parse-names":false,"suffix":""},{"dropping-particle":"","family":"Solomon","given":"Gary S.","non-dropping-particle":"","parse-names":false,"suffix":""}],"container-title":"British Journal of Sports Medicine","id":"ITEM-2","issue":"12","issued":{"date-parts":[["2017"]]},"page":"941-948","title":"Predictors of clinical recovery from concussion: A systematic review","type":"article-journal","volume":"51"},"uris":["http://www.mendeley.com/documents/?uuid=065deafc-9ca5-4662-9fb0-4b0033a9e101"]}],"mendeley":{"formattedCitation":"(Harmon et al., 2019; Iverson et al., 2017)","plainTextFormattedCitation":"(Harmon et al., 2019; Iverson et al., 2017)","previouslyFormattedCitation":"(Harmon et al., 2019; Iverson et al., 2017)"},"properties":{"noteIndex":0},"schema":"https://github.com/citation-style-language/schema/raw/master/csl-citation.json"}</w:instrText>
      </w:r>
      <w:r w:rsidR="00495C83">
        <w:rPr>
          <w:b/>
          <w:bCs/>
        </w:rPr>
        <w:fldChar w:fldCharType="separate"/>
      </w:r>
      <w:r w:rsidR="00495C83" w:rsidRPr="0036214F">
        <w:rPr>
          <w:noProof/>
        </w:rPr>
        <w:t>(Harmon et al., 2019; Iverson et al., 2017)</w:t>
      </w:r>
      <w:r w:rsidR="00495C83">
        <w:rPr>
          <w:b/>
          <w:bCs/>
        </w:rPr>
        <w:fldChar w:fldCharType="end"/>
      </w:r>
      <w:r w:rsidR="00884CBE">
        <w:t>.</w:t>
      </w:r>
      <w:r w:rsidR="00495C83">
        <w:t xml:space="preserve"> Consistent with previous studies on symptom severity and outcome was the finding from the present study that students who completed more ImPACT </w:t>
      </w:r>
      <w:r w:rsidR="00381AAA">
        <w:t xml:space="preserve">post-injury </w:t>
      </w:r>
      <w:r w:rsidR="00495C83">
        <w:t xml:space="preserve">tests, corresponding to a longer duration of recovery, reported significantly higher severity scores across all symptom clusters at the time of </w:t>
      </w:r>
      <w:r w:rsidR="00884CBE">
        <w:t xml:space="preserve">the first </w:t>
      </w:r>
      <w:r w:rsidR="00495C83">
        <w:t xml:space="preserve">test </w:t>
      </w:r>
      <w:r w:rsidR="003E5FFA">
        <w:t>(i.e., post-injury test one)</w:t>
      </w:r>
      <w:r w:rsidR="00495C83">
        <w:t xml:space="preserve">. </w:t>
      </w:r>
    </w:p>
    <w:p w14:paraId="7FEDA310" w14:textId="6AE3CF0C" w:rsidR="00C43EE4" w:rsidRDefault="00C43EE4" w:rsidP="00C43EE4">
      <w:pPr>
        <w:pStyle w:val="Heading2"/>
      </w:pPr>
      <w:r>
        <w:t>How Trends in Symptom Severity can Influence the Future of RTL</w:t>
      </w:r>
    </w:p>
    <w:p w14:paraId="03953254" w14:textId="75FF1306" w:rsidR="00585CAA" w:rsidRDefault="00C43EE4" w:rsidP="008C78AC">
      <w:pPr>
        <w:rPr>
          <w:ins w:id="167" w:author="Jim Wright" w:date="2021-10-15T14:39:00Z"/>
        </w:rPr>
      </w:pPr>
      <w:r>
        <w:tab/>
      </w:r>
      <w:r w:rsidR="00866044" w:rsidRPr="00E569D3">
        <w:t>T</w:t>
      </w:r>
      <w:r w:rsidR="00433B39" w:rsidRPr="00E569D3">
        <w:t>he</w:t>
      </w:r>
      <w:r w:rsidR="005B02C8" w:rsidRPr="00E569D3">
        <w:t xml:space="preserve"> analysis of this</w:t>
      </w:r>
      <w:r w:rsidR="00433B39" w:rsidRPr="00E569D3">
        <w:t xml:space="preserve"> samp</w:t>
      </w:r>
      <w:r w:rsidR="005B02C8" w:rsidRPr="00E569D3">
        <w:t>le</w:t>
      </w:r>
      <w:r w:rsidR="00724379" w:rsidRPr="00E569D3">
        <w:t xml:space="preserve"> </w:t>
      </w:r>
      <w:r w:rsidR="00433B39" w:rsidRPr="00E569D3">
        <w:t xml:space="preserve">provides insight </w:t>
      </w:r>
      <w:r w:rsidR="005B02C8" w:rsidRPr="00E569D3">
        <w:t>into which</w:t>
      </w:r>
      <w:r w:rsidR="00433B39" w:rsidRPr="00E569D3">
        <w:t xml:space="preserve"> </w:t>
      </w:r>
      <w:r w:rsidR="0032074C" w:rsidRPr="00E569D3">
        <w:t xml:space="preserve">concussion </w:t>
      </w:r>
      <w:r w:rsidR="00433B39" w:rsidRPr="00E569D3">
        <w:t>symptom</w:t>
      </w:r>
      <w:r w:rsidR="005B02C8" w:rsidRPr="00E569D3">
        <w:t xml:space="preserve"> clusters</w:t>
      </w:r>
      <w:r w:rsidR="00433B39" w:rsidRPr="00E569D3">
        <w:t xml:space="preserve"> burden</w:t>
      </w:r>
      <w:r w:rsidR="00BC5883" w:rsidRPr="00E569D3">
        <w:t xml:space="preserve"> students the most during their return to school</w:t>
      </w:r>
      <w:r w:rsidR="0032074C" w:rsidRPr="00E569D3">
        <w:t>.</w:t>
      </w:r>
      <w:r w:rsidR="00B34204" w:rsidRPr="00E569D3">
        <w:t xml:space="preserve"> Students consistently rated symptoms</w:t>
      </w:r>
      <w:r w:rsidR="00BC5883" w:rsidRPr="00E569D3">
        <w:t xml:space="preserve"> from the headache-migraine, cognitive, and sleep clusters</w:t>
      </w:r>
      <w:r w:rsidR="00B34204" w:rsidRPr="00E569D3">
        <w:t xml:space="preserve"> as the most severe. This finding can </w:t>
      </w:r>
      <w:r w:rsidR="00B34204" w:rsidRPr="00E569D3">
        <w:lastRenderedPageBreak/>
        <w:t xml:space="preserve">help guide the provision of supports, </w:t>
      </w:r>
      <w:r w:rsidR="00F91121" w:rsidRPr="00E569D3">
        <w:t>such as</w:t>
      </w:r>
      <w:r w:rsidR="00B34204" w:rsidRPr="00E569D3">
        <w:t xml:space="preserve"> strategies and </w:t>
      </w:r>
      <w:r w:rsidR="00D5611E">
        <w:t>adjustments</w:t>
      </w:r>
      <w:ins w:id="168" w:author="Jim Wright" w:date="2021-10-15T14:38:00Z">
        <w:r w:rsidR="00585CAA">
          <w:t>,</w:t>
        </w:r>
      </w:ins>
      <w:r w:rsidR="00B34204" w:rsidRPr="00E569D3">
        <w:t xml:space="preserve"> to increase student alertness and attention during lecture</w:t>
      </w:r>
      <w:r w:rsidR="00A84EE6">
        <w:t>s</w:t>
      </w:r>
      <w:r w:rsidR="00B34204" w:rsidRPr="00E569D3">
        <w:t xml:space="preserve">, </w:t>
      </w:r>
      <w:r w:rsidR="00BE205E" w:rsidRPr="00E569D3">
        <w:t>as these three symptom clusters</w:t>
      </w:r>
      <w:r w:rsidR="00B34204" w:rsidRPr="00E569D3">
        <w:t xml:space="preserve"> ultimately impact the ability to learn and retain new information</w:t>
      </w:r>
      <w:r w:rsidR="00724379" w:rsidRPr="00E569D3">
        <w:t xml:space="preserve"> </w:t>
      </w:r>
      <w:r w:rsidR="00BC5883" w:rsidRPr="00E569D3">
        <w:fldChar w:fldCharType="begin" w:fldLock="1"/>
      </w:r>
      <w:r w:rsidR="00846746" w:rsidRPr="00E569D3">
        <w:instrText>ADDIN CSL_CITATION {"citationItems":[{"id":"ITEM-1","itemData":{"DOI":"10.1097/HTR.0000000000000205","ISBN":"0000000000000","ISSN":"0885-9701","PMID":"26709582","abstract":"Objectives: To focus attention on building statewide capacity to support\\nstudents with mild traumatic brain injury (mTBI)/concussion. Method:\\nConsensus-building process with a multidisciplinary group of clinicians,\\nresearchers, policy makers, and state Department of Education personnel.\\nResults: The white paper presents the group's consensus on the essential\\ncomponents of a statewide educational infrastructure to support the\\nmanagement of students with mTBI. The nature and recovery process of\\nmTBI are briefly described specifically with respect to its effects on\\nschool learning and performance. State and local policy considerations\\nare then emphasized to promote implementation of a consistent process.\\nFive key components to building a statewide infrastructure for students\\nwith mTBI are described including (1) definition and training of the\\ninterdisciplinary school team, (2) professional development of the\\nschool and medical communities, (3) identification, assessment, and\\nprogress monitoring protocols, (4) a flexible set of intervention\\nstrategies to accommodate students' recovery needs, and (5) systematized\\nprotocols for active communication among medical, school, and family\\nteam members. The need for a research to guide effective program\\nimplementation is stressed. Conclusion: This guiding framework strives\\nto assist the development of support structures for recovering students\\nwith mTBI to optimize academic outcomes. Until more evidence is\\navailable on academic accommodations and other school-based supports,\\neducational systems should follow current best practice guidelines.","author":[{"dropping-particle":"","family":"Gioia","given":"Gerard A.","non-dropping-particle":"","parse-names":false,"suffix":""},{"dropping-particle":"","family":"Glang","given":"Ann E.","non-dropping-particle":"","parse-names":false,"suffix":""},{"dropping-particle":"","family":"Hooper","given":"Stephen R.","non-dropping-particle":"","parse-names":false,"suffix":""},{"dropping-particle":"","family":"Brown","given":"Brenda Eagan","non-dropping-particle":"","parse-names":false,"suffix":""}],"container-title":"Journal of Head Trauma Rehabilitation","id":"ITEM-1","issue":"6","issued":{"date-parts":[["2016"]]},"page":"397-406","title":"Building statewide infrastructure for the academic support of students with mild traumatic brain injury","type":"article-journal","volume":"31"},"uris":["http://www.mendeley.com/documents/?uuid=21c673dc-7d3d-4364-834a-671f8510323d"]}],"mendeley":{"formattedCitation":"(Gioia et al., 2016)","plainTextFormattedCitation":"(Gioia et al., 2016)","previouslyFormattedCitation":"(Gioia et al., 2016)"},"properties":{"noteIndex":0},"schema":"https://github.com/citation-style-language/schema/raw/master/csl-citation.json"}</w:instrText>
      </w:r>
      <w:r w:rsidR="00BC5883" w:rsidRPr="00E569D3">
        <w:fldChar w:fldCharType="separate"/>
      </w:r>
      <w:r w:rsidR="00BC5883" w:rsidRPr="00E569D3">
        <w:rPr>
          <w:noProof/>
        </w:rPr>
        <w:t>(Gioia et al., 2016)</w:t>
      </w:r>
      <w:r w:rsidR="00BC5883" w:rsidRPr="00E569D3">
        <w:fldChar w:fldCharType="end"/>
      </w:r>
      <w:r w:rsidR="00BC5883" w:rsidRPr="00E569D3">
        <w:t>.</w:t>
      </w:r>
      <w:ins w:id="169" w:author="Jim Wright" w:date="2021-10-15T11:05:00Z">
        <w:r w:rsidR="00C006C8">
          <w:t xml:space="preserve"> </w:t>
        </w:r>
      </w:ins>
      <w:ins w:id="170" w:author="Jim Wright" w:date="2021-10-15T14:03:00Z">
        <w:r w:rsidR="00A20BCC">
          <w:t>Further, t</w:t>
        </w:r>
      </w:ins>
      <w:ins w:id="171" w:author="Jim Wright" w:date="2021-10-15T11:06:00Z">
        <w:r w:rsidR="00201A32">
          <w:t xml:space="preserve">he </w:t>
        </w:r>
      </w:ins>
      <w:ins w:id="172" w:author="Jim Wright" w:date="2021-10-15T11:07:00Z">
        <w:r w:rsidR="00201A32">
          <w:t xml:space="preserve">burden of headache-migraine, cognitive, and sleep symptoms during the return the school emphasize the need for SLP involvement in the RTL process. Speech-language pathologists </w:t>
        </w:r>
      </w:ins>
      <w:ins w:id="173" w:author="Jim Wright" w:date="2021-10-15T11:09:00Z">
        <w:r w:rsidR="00201A32">
          <w:t xml:space="preserve">can </w:t>
        </w:r>
      </w:ins>
      <w:ins w:id="174" w:author="Jim Wright" w:date="2021-10-15T11:08:00Z">
        <w:r w:rsidR="00201A32">
          <w:t xml:space="preserve">provide the clinical skills to deliver interventions to address cognitive challenges as well as psychoeducation </w:t>
        </w:r>
      </w:ins>
      <w:ins w:id="175" w:author="Jim Wright" w:date="2021-10-15T11:09:00Z">
        <w:r w:rsidR="00201A32">
          <w:t xml:space="preserve">on headache management and sleep hygiene to assist students as they manage their symptom </w:t>
        </w:r>
      </w:ins>
      <w:ins w:id="176" w:author="Jim Wright" w:date="2021-10-15T11:10:00Z">
        <w:r w:rsidR="00201A32">
          <w:t xml:space="preserve">during the return to school </w:t>
        </w:r>
      </w:ins>
      <w:r w:rsidR="00201A32">
        <w:fldChar w:fldCharType="begin" w:fldLock="1"/>
      </w:r>
      <w:r w:rsidR="00585CAA">
        <w:instrText>ADDIN CSL_CITATION {"citationItems":[{"id":"ITEM-1","itemData":{"DOI":"10.1097/TLD.0000000000000198","ISBN":"0000000000000","author":[{"dropping-particle":"","family":"Wright","given":"Jim","non-dropping-particle":"","parse-names":false,"suffix":""},{"dropping-particle":"","family":"Sohlberg","given":"McKay Moore","non-dropping-particle":"","parse-names":false,"suffix":""},{"dropping-particle":"","family":"Watson-Stites","given":"Ryann","non-dropping-particle":"","parse-names":false,"suffix":""},{"dropping-particle":"","family":"McCart","given":"Melissa","non-dropping-particle":"","parse-names":false,"suffix":""}],"container-title":"Topics in Language Disorders","id":"ITEM-1","issue":"1","issued":{"date-parts":[["2020"]]},"page":"6-35","title":"Identification of key therapy ingredients for SLPs serving on multidisciplinary teams facilitating return to learn for students with prolonged cognitive effects after concussion: A retrospective case series analysis","type":"article-journal","volume":"40"},"uris":["http://www.mendeley.com/documents/?uuid=faf241da-cb27-41b4-bef6-7b0e3f7292f3"]},{"id":"ITEM-2","itemData":{"author":[{"dropping-particle":"","family":"Ketcham","given":"Caroline J","non-dropping-particle":"","parse-names":false,"suffix":""},{"dropping-particle":"","family":"Bowie","given":"Melissa","non-dropping-particle":"","parse-names":false,"suffix":""},{"dropping-particle":"","family":"Patel","given":"Kirtida","non-dropping-particle":"","parse-names":false,"suffix":""},{"dropping-particle":"","family":"Hall","given":"Eric E","non-dropping-particle":"","parse-names":false,"suffix":""},{"dropping-particle":"","family":"Buckley","given":"Thomas A","non-dropping-particle":"","parse-names":false,"suffix":""},{"dropping-particle":"","family":"Baker","given":"Martin","non-dropping-particle":"","parse-names":false,"suffix":""}],"id":"ITEM-2","issue":"1","issued":{"date-parts":[["2017"]]},"page":"8-13","title":"The value of speech-language pathologists in concussion management","type":"article-journal","volume":"1"},"uris":["http://www.mendeley.com/documents/?uuid=3a33d6c6-f82b-4279-a9e4-fdf989089487"]},{"id":"ITEM-3","itemData":{"author":[{"dropping-particle":"","family":"Dachtyl","given":"Sarah A.","non-dropping-particle":"","parse-names":false,"suffix":""},{"dropping-particle":"","family":"Morales","given":"Pedro","non-dropping-particle":"","parse-names":false,"suffix":""}],"container-title":"American Journal of Speech-Language Pathology","id":"ITEM-3","issued":{"date-parts":[["2017"]]},"page":"716-728","title":"A collaborative model for return to academics after concussion: Athletic training and speech-language pathology","type":"article-journal","volume":"26"},"uris":["http://www.mendeley.com/documents/?uuid=e9d37016-4c22-4e0f-bf38-8b780ed9871d"]}],"mendeley":{"formattedCitation":"(Dachtyl &amp; Morales, 2017; Ketcham et al., 2017; Wright et al., 2020)","plainTextFormattedCitation":"(Dachtyl &amp; Morales, 2017; Ketcham et al., 2017; Wright et al., 2020)","previouslyFormattedCitation":"(Dachtyl &amp; Morales, 2017; Ketcham et al., 2017; Wright et al., 2020)"},"properties":{"noteIndex":0},"schema":"https://github.com/citation-style-language/schema/raw/master/csl-citation.json"}</w:instrText>
      </w:r>
      <w:r w:rsidR="00201A32">
        <w:fldChar w:fldCharType="separate"/>
      </w:r>
      <w:r w:rsidR="00201A32" w:rsidRPr="00201A32">
        <w:rPr>
          <w:noProof/>
        </w:rPr>
        <w:t>(Dachtyl &amp; Morales, 2017; Ketcham et al., 2017; Wright et al., 2020)</w:t>
      </w:r>
      <w:r w:rsidR="00201A32">
        <w:fldChar w:fldCharType="end"/>
      </w:r>
      <w:r w:rsidR="00201A32">
        <w:t>.</w:t>
      </w:r>
      <w:r w:rsidR="00BC5883">
        <w:t xml:space="preserve"> </w:t>
      </w:r>
    </w:p>
    <w:p w14:paraId="04147C9E" w14:textId="083AC3CB" w:rsidR="00585CAA" w:rsidRDefault="00BC5883" w:rsidP="00585CAA">
      <w:pPr>
        <w:ind w:firstLine="720"/>
        <w:rPr>
          <w:ins w:id="177" w:author="Jim Wright" w:date="2021-10-15T14:46:00Z"/>
        </w:rPr>
      </w:pPr>
      <w:r>
        <w:t xml:space="preserve">With an improved knowledge of </w:t>
      </w:r>
      <w:r w:rsidR="005B02C8">
        <w:t>perceived symptom severity</w:t>
      </w:r>
      <w:r w:rsidR="00334D27">
        <w:t xml:space="preserve"> and recovery trajectory,</w:t>
      </w:r>
      <w:r w:rsidR="00BE205E">
        <w:t xml:space="preserve"> educators and clinicians</w:t>
      </w:r>
      <w:r w:rsidR="00334D27">
        <w:t xml:space="preserve"> </w:t>
      </w:r>
      <w:r w:rsidR="00BE205E">
        <w:t>can be better</w:t>
      </w:r>
      <w:r>
        <w:t xml:space="preserve"> prepared with interventions</w:t>
      </w:r>
      <w:r w:rsidR="00334D27">
        <w:t xml:space="preserve"> that address</w:t>
      </w:r>
      <w:r w:rsidR="00FB1833">
        <w:t xml:space="preserve"> </w:t>
      </w:r>
      <w:r w:rsidR="002E4E87">
        <w:t>how a student’s symptoms may impact their academics</w:t>
      </w:r>
      <w:r w:rsidR="00846746">
        <w:t xml:space="preserve"> </w:t>
      </w:r>
      <w:r w:rsidR="00846746">
        <w:fldChar w:fldCharType="begin" w:fldLock="1"/>
      </w:r>
      <w:r w:rsidR="000C6298">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2019)","plainTextFormattedCitation":"(Harmon et al., 2019)","previouslyFormattedCitation":"(Harmon et al., 2019)"},"properties":{"noteIndex":0},"schema":"https://github.com/citation-style-language/schema/raw/master/csl-citation.json"}</w:instrText>
      </w:r>
      <w:r w:rsidR="00846746">
        <w:fldChar w:fldCharType="separate"/>
      </w:r>
      <w:r w:rsidR="00846746" w:rsidRPr="00846746">
        <w:rPr>
          <w:noProof/>
        </w:rPr>
        <w:t>(Harmon et al., 2019)</w:t>
      </w:r>
      <w:r w:rsidR="00846746">
        <w:fldChar w:fldCharType="end"/>
      </w:r>
      <w:r w:rsidR="00846746">
        <w:t>.</w:t>
      </w:r>
      <w:r w:rsidR="00536CB8">
        <w:t xml:space="preserve"> As previously stated, students with the highest levels of</w:t>
      </w:r>
      <w:r w:rsidR="0032074C">
        <w:t xml:space="preserve"> post-injury</w:t>
      </w:r>
      <w:r w:rsidR="00536CB8">
        <w:t xml:space="preserve"> </w:t>
      </w:r>
      <w:r w:rsidR="00724379">
        <w:t xml:space="preserve">test one </w:t>
      </w:r>
      <w:r w:rsidR="00536CB8">
        <w:t>symptom severity</w:t>
      </w:r>
      <w:r w:rsidR="00724379">
        <w:t xml:space="preserve"> </w:t>
      </w:r>
      <w:r w:rsidR="00536CB8">
        <w:t xml:space="preserve">required more </w:t>
      </w:r>
      <w:r w:rsidR="0032074C">
        <w:t xml:space="preserve">post-injury </w:t>
      </w:r>
      <w:r w:rsidR="00536CB8">
        <w:t>tests to complete the protocol</w:t>
      </w:r>
      <w:r w:rsidR="0032074C">
        <w:t>,</w:t>
      </w:r>
      <w:r w:rsidR="00536CB8">
        <w:t xml:space="preserve"> corresponding to a longer recovery</w:t>
      </w:r>
      <w:r w:rsidR="00BE205E">
        <w:t xml:space="preserve"> and may require higher tiered academic supports</w:t>
      </w:r>
      <w:r w:rsidR="00D846C5">
        <w:t xml:space="preserve">, such as a 504 Plan </w:t>
      </w:r>
      <w:r w:rsidR="00D846C5">
        <w:fldChar w:fldCharType="begin" w:fldLock="1"/>
      </w:r>
      <w:r w:rsidR="008C27F4">
        <w:instrText>ADDIN CSL_CITATION {"citationItems":[{"id":"ITEM-1","itemData":{"DOI":"10.3233/NRE-172381","ISBN":"8089565956","ISSN":"18786448","PMID":"29660962","abstract":"PURPOSE: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-1","issue":"3","issued":{"date-parts":[["2018"]]},"page":"325-330","title":"Return to learn: Transitioning to school and through ascending levels of academic support for students following a concussion","type":"article-journal","volume":"42"},"uris":["http://www.mendeley.com/documents/?uuid=4a93f80a-5203-42de-ac23-8f24dbd0c991"]}],"mendeley":{"formattedCitation":"(McAvoy et al., 2018)","plainTextFormattedCitation":"(McAvoy et al., 2018)","previouslyFormattedCitation":"(McAvoy et al., 2018)"},"properties":{"noteIndex":0},"schema":"https://github.com/citation-style-language/schema/raw/master/csl-citation.json"}</w:instrText>
      </w:r>
      <w:r w:rsidR="00D846C5">
        <w:fldChar w:fldCharType="separate"/>
      </w:r>
      <w:r w:rsidR="00D846C5" w:rsidRPr="00D846C5">
        <w:rPr>
          <w:noProof/>
        </w:rPr>
        <w:t>(McAvoy et al., 2018)</w:t>
      </w:r>
      <w:r w:rsidR="00D846C5">
        <w:fldChar w:fldCharType="end"/>
      </w:r>
      <w:r w:rsidR="006907D1">
        <w:t>. This is a critical finding for RTL because it provides educators with an indicator of who is at risk for a longer recovery.</w:t>
      </w:r>
      <w:ins w:id="178" w:author="Jim Wright" w:date="2021-10-15T14:39:00Z">
        <w:r w:rsidR="00585CAA">
          <w:t xml:space="preserve"> It also</w:t>
        </w:r>
      </w:ins>
      <w:r w:rsidR="00585CAA">
        <w:t xml:space="preserve"> </w:t>
      </w:r>
      <w:ins w:id="179" w:author="Jim Wright" w:date="2021-10-15T14:42:00Z">
        <w:r w:rsidR="00585CAA">
          <w:t>underscores</w:t>
        </w:r>
      </w:ins>
      <w:ins w:id="180" w:author="Jim Wright" w:date="2021-10-15T14:39:00Z">
        <w:r w:rsidR="00585CAA">
          <w:t xml:space="preserve"> the importance </w:t>
        </w:r>
      </w:ins>
      <w:ins w:id="181" w:author="Jim Wright" w:date="2021-10-15T14:40:00Z">
        <w:r w:rsidR="00585CAA">
          <w:t xml:space="preserve">of providing earlier access to SLP intervention as students return to school to optimize symptom resolution and prevent symptom prolongation. </w:t>
        </w:r>
      </w:ins>
      <w:r w:rsidR="00585CAA">
        <w:fldChar w:fldCharType="begin" w:fldLock="1"/>
      </w:r>
      <w:r w:rsidR="00925FF7">
        <w:instrText>ADDIN CSL_CITATION {"citationItems":[{"id":"ITEM-1","itemData":{"DOI":"10.3233/NRE-172381","ISBN":"8089565956","ISSN":"18786448","PMID":"29660962","abstract":"PURPOSE: The purpose of this article is to familiarize healthcare providers and parents with educational language, laws, and processes as they relate to a comprehensive ascending level of academic supports as it pertains to promoting a smooth and supported transition to school following a concussion. BACKGROUND: Returning to learn (RTL) following a concussion is of parallel importance to returning to sport (RTS). A successful RTL is a critical part of concussion management. Many RTL articles advise healthcare providers and parents to request formalized educational supports, also known as Tier 2 or Tier 3 services, for children with concussion as they return to school. FINDINGS: Premature requests for formal (Tier 2 or 3) educational services, rather than allowing for immediate informal educational supports (known as Tier 1), can actually delay academic supports and have the potential to cause adversarial relationships between parents and schools. Additionally, this practice contradicts current research demonstrating the need for fast, flexible, temporary academic supports within the first month post-injury. CONCLUSION: Allowing school districts to direct the application of existing ascending levels of educational support for students with concussion as they return to school can promote robust and positive outcomes.","author":[{"dropping-particle":"","family":"McAvoy","given":"Karen","non-dropping-particle":"","parse-names":false,"suffix":""},{"dropping-particle":"","family":"Eagan-Johnson","given":"Brenda","non-dropping-particle":"","parse-names":false,"suffix":""},{"dropping-particle":"","family":"Halstead","given":"Mark","non-dropping-particle":"","parse-names":false,"suffix":""}],"container-title":"NeuroRehabilitation","id":"ITEM-1","issue":"3","issued":{"date-parts":[["2018"]]},"page":"325-330","title":"Return to learn: Transitioning to school and through ascending levels of academic support for students following a concussion","type":"article-journal","volume":"42"},"uris":["http://www.mendeley.com/documents/?uuid=4a93f80a-5203-42de-ac23-8f24dbd0c991"]}],"mendeley":{"formattedCitation":"(McAvoy et al., 2018)","manualFormatting":"McAvoy et al. (2018)","plainTextFormattedCitation":"(McAvoy et al., 2018)","previouslyFormattedCitation":"(McAvoy et al., 2018)"},"properties":{"noteIndex":0},"schema":"https://github.com/citation-style-language/schema/raw/master/csl-citation.json"}</w:instrText>
      </w:r>
      <w:r w:rsidR="00585CAA">
        <w:fldChar w:fldCharType="separate"/>
      </w:r>
      <w:r w:rsidR="00585CAA" w:rsidRPr="00585CAA">
        <w:rPr>
          <w:noProof/>
        </w:rPr>
        <w:t xml:space="preserve">McAvoy et al. </w:t>
      </w:r>
      <w:r w:rsidR="00585CAA">
        <w:rPr>
          <w:noProof/>
        </w:rPr>
        <w:t>(</w:t>
      </w:r>
      <w:r w:rsidR="00585CAA" w:rsidRPr="00585CAA">
        <w:rPr>
          <w:noProof/>
        </w:rPr>
        <w:t>2018)</w:t>
      </w:r>
      <w:r w:rsidR="00585CAA">
        <w:fldChar w:fldCharType="end"/>
      </w:r>
      <w:r w:rsidR="006907D1">
        <w:t xml:space="preserve"> </w:t>
      </w:r>
      <w:ins w:id="182" w:author="Jim Wright" w:date="2021-10-15T14:43:00Z">
        <w:r w:rsidR="00585CAA">
          <w:t>highlights the prolonged duration of time it requires for schools to d</w:t>
        </w:r>
      </w:ins>
      <w:ins w:id="183" w:author="Jim Wright" w:date="2021-10-15T14:44:00Z">
        <w:r w:rsidR="00585CAA">
          <w:t xml:space="preserve">etermine students eligible for Tier 2 or 3 special education services. To best serve the needs of students returning to school post-concussion, it is imperative </w:t>
        </w:r>
      </w:ins>
      <w:ins w:id="184" w:author="Jim Wright" w:date="2021-10-15T14:45:00Z">
        <w:r w:rsidR="00585CAA">
          <w:t>to facilitate quicker access to school-based clinicians, such as SLPs</w:t>
        </w:r>
      </w:ins>
      <w:ins w:id="185" w:author="Jim Wright" w:date="2021-10-15T14:46:00Z">
        <w:r w:rsidR="00585CAA">
          <w:t xml:space="preserve">. </w:t>
        </w:r>
      </w:ins>
    </w:p>
    <w:p w14:paraId="408AE7A9" w14:textId="156EDB4E" w:rsidR="00C43EE4" w:rsidRDefault="006907D1">
      <w:pPr>
        <w:ind w:firstLine="720"/>
        <w:pPrChange w:id="186" w:author="Jim Wright" w:date="2021-10-15T14:39:00Z">
          <w:pPr/>
        </w:pPrChange>
      </w:pPr>
      <w:del w:id="187" w:author="Jim Wright" w:date="2021-10-15T14:46:00Z">
        <w:r w:rsidDel="00585CAA">
          <w:delText>Future research should consider the evaluation of severity cut-off scores that trigger the implementation of specific RTL interventions to manage symptoms and prevent academic challenges.</w:delText>
        </w:r>
        <w:r w:rsidR="00536CB8" w:rsidDel="00585CAA">
          <w:delText xml:space="preserve"> </w:delText>
        </w:r>
      </w:del>
      <w:r>
        <w:t xml:space="preserve">It is </w:t>
      </w:r>
      <w:del w:id="188" w:author="Jim Wright" w:date="2021-10-15T14:48:00Z">
        <w:r w:rsidDel="00925FF7">
          <w:delText xml:space="preserve">also </w:delText>
        </w:r>
      </w:del>
      <w:r>
        <w:t xml:space="preserve">important for educators </w:t>
      </w:r>
      <w:r w:rsidR="00D5611E">
        <w:t xml:space="preserve">and clinicians </w:t>
      </w:r>
      <w:r>
        <w:t>to be mindful</w:t>
      </w:r>
      <w:ins w:id="189" w:author="Jim Wright" w:date="2021-10-15T14:55:00Z">
        <w:r w:rsidR="00925FF7">
          <w:t xml:space="preserve"> of the differences in symptom reporting between females and males</w:t>
        </w:r>
      </w:ins>
      <w:ins w:id="190" w:author="Jim Wright" w:date="2021-10-15T14:56:00Z">
        <w:r w:rsidR="00925FF7">
          <w:t xml:space="preserve">. </w:t>
        </w:r>
      </w:ins>
      <w:del w:id="191" w:author="Jim Wright" w:date="2021-10-15T14:56:00Z">
        <w:r w:rsidDel="00925FF7">
          <w:delText xml:space="preserve"> that females tend to be more symptomatic than males when assessing student needs and implementing supports.</w:delText>
        </w:r>
      </w:del>
      <w:ins w:id="192" w:author="Jim Wright" w:date="2021-10-15T14:48:00Z">
        <w:r w:rsidR="00925FF7">
          <w:t xml:space="preserve">With a smaller subset of the same sample </w:t>
        </w:r>
      </w:ins>
      <w:ins w:id="193" w:author="Jim Wright" w:date="2021-10-15T14:49:00Z">
        <w:r w:rsidR="00925FF7">
          <w:t xml:space="preserve">from the present </w:t>
        </w:r>
        <w:r w:rsidR="00925FF7">
          <w:lastRenderedPageBreak/>
          <w:t xml:space="preserve">study, </w:t>
        </w:r>
      </w:ins>
      <w:r w:rsidR="00925FF7">
        <w:fldChar w:fldCharType="begin" w:fldLock="1"/>
      </w:r>
      <w:r w:rsidR="00925FF7">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925FF7">
        <w:fldChar w:fldCharType="separate"/>
      </w:r>
      <w:r w:rsidR="00925FF7" w:rsidRPr="00925FF7">
        <w:rPr>
          <w:noProof/>
        </w:rPr>
        <w:t xml:space="preserve">Tamura et al. </w:t>
      </w:r>
      <w:r w:rsidR="00925FF7">
        <w:rPr>
          <w:noProof/>
        </w:rPr>
        <w:t>(</w:t>
      </w:r>
      <w:r w:rsidR="00925FF7" w:rsidRPr="00925FF7">
        <w:rPr>
          <w:noProof/>
        </w:rPr>
        <w:t>2020)</w:t>
      </w:r>
      <w:r w:rsidR="00925FF7">
        <w:fldChar w:fldCharType="end"/>
      </w:r>
      <w:r>
        <w:t xml:space="preserve"> </w:t>
      </w:r>
      <w:ins w:id="194" w:author="Jim Wright" w:date="2021-10-15T14:49:00Z">
        <w:r w:rsidR="00925FF7">
          <w:t xml:space="preserve">identified that females required, on average, </w:t>
        </w:r>
      </w:ins>
      <w:ins w:id="195" w:author="Jim Wright" w:date="2021-10-15T14:50:00Z">
        <w:r w:rsidR="00925FF7">
          <w:t>two days longer than males to achieve complete RTP</w:t>
        </w:r>
      </w:ins>
      <w:ins w:id="196" w:author="Jim Wright" w:date="2021-10-15T14:52:00Z">
        <w:r w:rsidR="00925FF7">
          <w:t>, a difference that was most influenced by females requiring, on average, t</w:t>
        </w:r>
      </w:ins>
      <w:ins w:id="197" w:author="Jim Wright" w:date="2021-10-18T10:39:00Z">
        <w:r w:rsidR="00337135">
          <w:t>w</w:t>
        </w:r>
      </w:ins>
      <w:ins w:id="198" w:author="Jim Wright" w:date="2021-10-15T14:52:00Z">
        <w:r w:rsidR="00925FF7">
          <w:t>o more full days to achieve RTL</w:t>
        </w:r>
      </w:ins>
      <w:ins w:id="199" w:author="Jim Wright" w:date="2021-10-15T14:53:00Z">
        <w:r w:rsidR="00925FF7">
          <w:t xml:space="preserve"> </w:t>
        </w:r>
      </w:ins>
      <w:r w:rsidR="00925FF7">
        <w:fldChar w:fldCharType="begin" w:fldLock="1"/>
      </w:r>
      <w:r w:rsidR="00925FF7">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2020)","plainTextFormattedCitation":"(Tamura et al., 2020)"},"properties":{"noteIndex":0},"schema":"https://github.com/citation-style-language/schema/raw/master/csl-citation.json"}</w:instrText>
      </w:r>
      <w:r w:rsidR="00925FF7">
        <w:fldChar w:fldCharType="separate"/>
      </w:r>
      <w:r w:rsidR="00925FF7" w:rsidRPr="00925FF7">
        <w:rPr>
          <w:noProof/>
        </w:rPr>
        <w:t>(Tamura et al., 2020)</w:t>
      </w:r>
      <w:r w:rsidR="00925FF7">
        <w:fldChar w:fldCharType="end"/>
      </w:r>
      <w:ins w:id="200" w:author="Jim Wright" w:date="2021-10-15T14:53:00Z">
        <w:r w:rsidR="00925FF7">
          <w:t xml:space="preserve">. Findings from both </w:t>
        </w:r>
        <w:r w:rsidR="00925FF7">
          <w:fldChar w:fldCharType="begin" w:fldLock="1"/>
        </w:r>
        <w:r w:rsidR="00925FF7">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925FF7">
          <w:fldChar w:fldCharType="separate"/>
        </w:r>
        <w:r w:rsidR="00925FF7" w:rsidRPr="00925FF7">
          <w:rPr>
            <w:noProof/>
          </w:rPr>
          <w:t xml:space="preserve">Tamura et al. </w:t>
        </w:r>
        <w:r w:rsidR="00925FF7">
          <w:rPr>
            <w:noProof/>
          </w:rPr>
          <w:t>(</w:t>
        </w:r>
        <w:r w:rsidR="00925FF7" w:rsidRPr="00925FF7">
          <w:rPr>
            <w:noProof/>
          </w:rPr>
          <w:t>2020)</w:t>
        </w:r>
        <w:r w:rsidR="00925FF7">
          <w:fldChar w:fldCharType="end"/>
        </w:r>
        <w:r w:rsidR="00925FF7">
          <w:t xml:space="preserve"> and the present study provide evidence that females a</w:t>
        </w:r>
      </w:ins>
      <w:ins w:id="201" w:author="Jim Wright" w:date="2021-10-15T14:54:00Z">
        <w:r w:rsidR="00925FF7">
          <w:t xml:space="preserve">re at risk to report more symptoms post-concussion and require a longer duration to complete RTL and RTP; therefore, SLPs and other school staff </w:t>
        </w:r>
      </w:ins>
      <w:ins w:id="202" w:author="Jim Wright" w:date="2021-10-15T14:55:00Z">
        <w:r w:rsidR="00925FF7">
          <w:t>need to be mindful of this difference and prep</w:t>
        </w:r>
      </w:ins>
      <w:ins w:id="203" w:author="Jim Wright" w:date="2021-10-15T14:56:00Z">
        <w:r w:rsidR="00925FF7">
          <w:t>ared to intervene earlier to prevent prolonged recovery.</w:t>
        </w:r>
      </w:ins>
    </w:p>
    <w:p w14:paraId="5C06C4E2" w14:textId="3263181F" w:rsidR="00450BE6" w:rsidRDefault="00450BE6" w:rsidP="00450BE6">
      <w:pPr>
        <w:pStyle w:val="Heading2"/>
      </w:pPr>
      <w:r>
        <w:t xml:space="preserve">Study Limitations </w:t>
      </w:r>
    </w:p>
    <w:p w14:paraId="1EA11BC1" w14:textId="6B827766" w:rsidR="00450BE6" w:rsidRDefault="00450BE6" w:rsidP="00450BE6">
      <w:r>
        <w:tab/>
      </w:r>
      <w:r w:rsidRPr="00AB0346">
        <w:t xml:space="preserve">It is important to acknowledge the limitations </w:t>
      </w:r>
      <w:r w:rsidR="00A84EE6">
        <w:t xml:space="preserve">of </w:t>
      </w:r>
      <w:r w:rsidRPr="00AB0346">
        <w:t xml:space="preserve">the present study. Although this retrospective analysis provided the ability to characterize trends from a large sample, the lack of experimentation </w:t>
      </w:r>
      <w:r w:rsidR="00112A34" w:rsidRPr="00AB0346">
        <w:t xml:space="preserve">weakens the ability to draw strong conclusions from the findings. Another limitation to the study is that assumptions on RTP time were made based on the number of tests completed rather than the duration of time to achieve RTP </w:t>
      </w:r>
      <w:r w:rsidR="00A84EE6">
        <w:t>as in</w:t>
      </w:r>
      <w:r w:rsidR="00112A34" w:rsidRPr="00AB0346">
        <w:t xml:space="preserve"> </w:t>
      </w:r>
      <w:r w:rsidR="00112A34" w:rsidRPr="00AB0346">
        <w:fldChar w:fldCharType="begin" w:fldLock="1"/>
      </w:r>
      <w:r w:rsidR="007A73E7" w:rsidRPr="00AB0346">
        <w:instrText>ADDIN CSL_CITATION {"citationItems":[{"id":"ITEM-1","itemData":{"DOI":"10.4085/1062-6050-452-18","ISSN":"1062-6050","PMID":"31876456","abstract":"CONTEXT Implementation of a stepwise return-to-play (RTP) protocol has become the standard management strategy for high school athletes to ensure a safe RTP after concussion. The detailed characteristics of the recovery timeline throughout the steps of an RTP protocol have not been delineated among the adolescent population. OBJECTIVE To investigate the days spent in each step of the stepwise RTP protocol in an adolescent population and examine the effects of age and sex on recovery time. DESIGN Cross-sectional study. SETTING Local schools. PATIENTS OR OTHER PARTICIPANTS Student-athletes from 57 schools. INTERVENTION(S) A total of 726 patients with concussion (age = 15.5 ± 1.2 years, males = 454, females = 272) were included. The 7-step RTP protocol consists of the following steps: (1) complete cognitive rest, (2) full return to school, (3) light exercise, (4) running progression, (5) noncontact training drills and weight training, (6) full-contact practice or training, and (7) return to game play. The data were obtained by certified athletic trainers as a part of statewide standardized concussion-management protocol. MAIN OUTCOME MEASURE(S) Days spent in steps 0 to 6 as well as a breakdown of days by sex and age. RESULTS The average total RTP days were 20.2 ± 13.9. Half of this time was spent in the return-to-school phase (steps 2-3: 10.2 ± 10.0 days). Compared with 17-year-old participants, younger participants (age = 14-16 years) took 3 or 4 days longer to start step 3 and to reach step 6 (P &lt; .05). Females took longer to reach step 6 than males (21.6 ± 15.5 versus 19.3 ± 12.7 days) because they took longer to reach step 3 (14.7 ± 11.4 days) than males (13.0 ± 10.0 days; P &lt; .05). CONCLUSIONS Our study provides an estimated stepwise concussion recovery timeline for adolescent student-athletes. Clearance to start step 3 was the benchmark for the recovery timeline, as the duration of the exercise portion of the protocol was consistent across the age and sex groups.","author":[{"dropping-particle":"","family":"Tamura","given":"Kaori","non-dropping-particle":"","parse-names":false,"suffix":""},{"dropping-particle":"","family":"Furutani","given":"Troy","non-dropping-particle":"","parse-names":false,"suffix":""},{"dropping-particle":"","family":"Oshiro","given":"Ross","non-dropping-particle":"","parse-names":false,"suffix":""},{"dropping-particle":"","family":"Oba","given":"Yukiya","non-dropping-particle":"","parse-names":false,"suffix":""},{"dropping-particle":"","family":"Ling","given":"Ayaka","non-dropping-particle":"","parse-names":false,"suffix":""},{"dropping-particle":"","family":"Murata","given":"Nathan","non-dropping-particle":"","parse-names":false,"suffix":""}],"container-title":"Journal of Athletic Training","id":"ITEM-1","issue":"1","issued":{"date-parts":[["2020"]]},"page":"1-4","title":"Concussion recovery timeline of high school athletes using a stepwise return-to-play protocol: Age and sex effects","type":"article-journal","volume":"55"},"uris":["http://www.mendeley.com/documents/?uuid=298fd882-b9da-4ab6-9dc8-a13567413be3"]}],"mendeley":{"formattedCitation":"(Tamura et al., 2020)","manualFormatting":"Tamura et al. (2020)","plainTextFormattedCitation":"(Tamura et al., 2020)","previouslyFormattedCitation":"(Tamura et al., 2020)"},"properties":{"noteIndex":0},"schema":"https://github.com/citation-style-language/schema/raw/master/csl-citation.json"}</w:instrText>
      </w:r>
      <w:r w:rsidR="00112A34" w:rsidRPr="00AB0346">
        <w:fldChar w:fldCharType="separate"/>
      </w:r>
      <w:r w:rsidR="00112A34" w:rsidRPr="00AB0346">
        <w:rPr>
          <w:noProof/>
        </w:rPr>
        <w:t>Tamura et al. (2020)</w:t>
      </w:r>
      <w:r w:rsidR="00112A34" w:rsidRPr="00AB0346">
        <w:fldChar w:fldCharType="end"/>
      </w:r>
      <w:r w:rsidR="007A1332" w:rsidRPr="00AB0346">
        <w:t xml:space="preserve"> </w:t>
      </w:r>
      <w:r w:rsidR="00A84EE6">
        <w:t>because</w:t>
      </w:r>
      <w:r w:rsidR="007A1332" w:rsidRPr="00AB0346">
        <w:t xml:space="preserve"> data on RTP outcome could not be included in the analysis</w:t>
      </w:r>
      <w:r w:rsidR="00112A34" w:rsidRPr="00AB0346">
        <w:t>.</w:t>
      </w:r>
      <w:r w:rsidR="003C1F9E">
        <w:t xml:space="preserve"> The authors attempted to merge ImPACT scores and PCSS symptom severity ratings with student RTP timeline data from the Sports Injury Surveillance System. </w:t>
      </w:r>
      <w:r w:rsidR="00112A34" w:rsidRPr="00AB0346">
        <w:t>The two data sets were joined in RS</w:t>
      </w:r>
      <w:r w:rsidR="00A84EE6">
        <w:t>t</w:t>
      </w:r>
      <w:r w:rsidR="00112A34" w:rsidRPr="00AB0346">
        <w:t xml:space="preserve">udio </w:t>
      </w:r>
      <w:r w:rsidR="00A84EE6">
        <w:t xml:space="preserve">in an attempt </w:t>
      </w:r>
      <w:r w:rsidR="00112A34" w:rsidRPr="00AB0346">
        <w:t xml:space="preserve">to create one large data set with all information on PCSS severity ratings </w:t>
      </w:r>
      <w:r w:rsidR="003C1F9E">
        <w:t>and student</w:t>
      </w:r>
      <w:r w:rsidR="00112A34" w:rsidRPr="00AB0346">
        <w:t xml:space="preserve"> RTP outcome; however, the data sets did not align directly enough to retain all observations from the ImPACT and PCSS data source. Therefore, the decision was made to proceed with analyses from the ImPACT data set only as it provided more observations.</w:t>
      </w:r>
      <w:r w:rsidR="00112A34">
        <w:t xml:space="preserve"> </w:t>
      </w:r>
      <w:ins w:id="204" w:author="Jim Wright" w:date="2021-10-11T14:28:00Z">
        <w:r w:rsidR="00FF1A8D">
          <w:t xml:space="preserve">As a result, it was not possible to quantify the duration of time from the injury date to the date of post-injury test 1. </w:t>
        </w:r>
      </w:ins>
    </w:p>
    <w:p w14:paraId="7C0ECC1C" w14:textId="77777777" w:rsidR="004A04F4" w:rsidRDefault="004A04F4" w:rsidP="004A04F4">
      <w:pPr>
        <w:pStyle w:val="Heading3"/>
      </w:pPr>
      <w:r>
        <w:lastRenderedPageBreak/>
        <w:t xml:space="preserve">Measurement Considerations </w:t>
      </w:r>
    </w:p>
    <w:p w14:paraId="5EB9459B" w14:textId="4EDAD6F1" w:rsidR="004A04F4" w:rsidRDefault="004A04F4" w:rsidP="004A04F4">
      <w:r>
        <w:tab/>
        <w:t>A key consideration</w:t>
      </w:r>
      <w:r w:rsidR="00A84EE6">
        <w:t xml:space="preserve"> in the development of RTL interventions</w:t>
      </w:r>
      <w:r>
        <w:t xml:space="preserve"> </w:t>
      </w:r>
      <w:r w:rsidR="00A84EE6">
        <w:t xml:space="preserve">is </w:t>
      </w:r>
      <w:r>
        <w:t xml:space="preserve">the need to address the limitations </w:t>
      </w:r>
      <w:r w:rsidR="00A84EE6">
        <w:t>on</w:t>
      </w:r>
      <w:r>
        <w:t xml:space="preserve"> how student academic need is measured post-concussion. Although symptom severity measures like the PCSS provide a method to quantify the severity of student symptoms, these measures</w:t>
      </w:r>
      <w:ins w:id="205" w:author="Jim Wright" w:date="2021-10-11T11:42:00Z">
        <w:r w:rsidR="000D3CC2">
          <w:t xml:space="preserve"> rarely have been created in a systematic manner with published psychomet</w:t>
        </w:r>
      </w:ins>
      <w:ins w:id="206" w:author="Jim Wright" w:date="2021-10-11T11:43:00Z">
        <w:r w:rsidR="000D3CC2">
          <w:t xml:space="preserve">ric properties </w:t>
        </w:r>
      </w:ins>
      <w:r w:rsidR="000D3CC2">
        <w:fldChar w:fldCharType="begin" w:fldLock="1"/>
      </w:r>
      <w:r w:rsidR="00186728">
        <w:instrText>ADDIN CSL_CITATION {"citationItems":[{"id":"ITEM-1","itemData":{"DOI":"10.4085/1062-6050-47.2.221","ISSN":"10626050","PMID":"22488289","author":[{"dropping-particle":"","family":"McLeod","given":"Tamara C.Valovich","non-dropping-particle":"","parse-names":false,"suffix":""},{"dropping-particle":"","family":"Leach","given":"Candace","non-dropping-particle":"","parse-names":false,"suffix":""}],"container-title":"Journal of Athletic Training","id":"ITEM-1","issue":"2","issued":{"date-parts":[["2012"]]},"page":"221-223","title":"Psychometric properties of self-report concussion scales and checklists","type":"article-journal","volume":"47"},"uris":["http://www.mendeley.com/documents/?uuid=a4be821e-8b32-49ca-86e7-cb1ec94564ff"]}],"mendeley":{"formattedCitation":"(McLeod &amp; Leach, 2012)","plainTextFormattedCitation":"(McLeod &amp; Leach, 2012)","previouslyFormattedCitation":"(McLeod &amp; Leach, 2012)"},"properties":{"noteIndex":0},"schema":"https://github.com/citation-style-language/schema/raw/master/csl-citation.json"}</w:instrText>
      </w:r>
      <w:r w:rsidR="000D3CC2">
        <w:fldChar w:fldCharType="separate"/>
      </w:r>
      <w:r w:rsidR="000D3CC2" w:rsidRPr="000D3CC2">
        <w:rPr>
          <w:noProof/>
        </w:rPr>
        <w:t>(McLeod &amp; Leach, 2012)</w:t>
      </w:r>
      <w:r w:rsidR="000D3CC2">
        <w:fldChar w:fldCharType="end"/>
      </w:r>
      <w:ins w:id="207" w:author="Jim Wright" w:date="2021-10-11T11:43:00Z">
        <w:r w:rsidR="000D3CC2">
          <w:t xml:space="preserve"> and</w:t>
        </w:r>
      </w:ins>
      <w:r>
        <w:t xml:space="preserve"> have been </w:t>
      </w:r>
      <w:r w:rsidR="00BE205E">
        <w:t>shown</w:t>
      </w:r>
      <w:r>
        <w:t xml:space="preserve"> to underrepresent symptoms from the ocular-motor and vestibular clusters </w:t>
      </w:r>
      <w:r>
        <w:fldChar w:fldCharType="begin" w:fldLock="1"/>
      </w:r>
      <w:r>
        <w:instrText>ADDIN CSL_CITATION {"citationItems":[{"id":"ITEM-1","itemData":{"DOI":"10.2217/cnc-2019-0005","ISSN":"20563299","abstract":"Aim: Postconcussion symptom-rating scales are frequently used concussion assessment tools that do not align directly with new expert, consensus-based concussion subtype classification systems. This may result in delays in concussion diagnosis, subspecialty referral and rehabilitative strategies. Objective: To determine the representation of subtype-directed symptomatology in common postconcussion symptom-rating scales. Methods: Literature review and expert consensus were used to compile commonly used concussion symptom-rating scales. Statistics were generated to describe the degree of representation of the consensus symptom set. Results: The percentage of symptoms representing each subtype/associated condition is low overall (15-26%). The ocular-motor (11%) and vestibular subtypes (19%) and cervical strain (5%)-associated condition were the most under-represented and also had the greatest unmet needs. Conclusion: Concussion subtypes do not have equal representation on commonly used concussion symptom-rating scales. There is a need for a subtype-directed symptom assessment to allow for increased accuracy of diagnosis and to guide management.","author":[{"dropping-particle":"","family":"Lumba-Brown","given":"Angela","non-dropping-particle":"","parse-names":false,"suffix":""},{"dropping-particle":"","family":"Ghajar","given":"Jamshid","non-dropping-particle":"","parse-names":false,"suffix":""},{"dropping-particle":"","family":"Cornwell","given":"Jordan","non-dropping-particle":"","parse-names":false,"suffix":""},{"dropping-particle":"","family":"Bloom","given":"O. Josh","non-dropping-particle":"","parse-names":false,"suffix":""},{"dropping-particle":"","family":"Chesnutt","given":"James","non-dropping-particle":"","parse-names":false,"suffix":""},{"dropping-particle":"","family":"Clugston","given":"James R.","non-dropping-particle":"","parse-names":false,"suffix":""},{"dropping-particle":"","family":"Kolluri","given":"Raina","non-dropping-particle":"","parse-names":false,"suffix":""},{"dropping-particle":"","family":"Leddy","given":"John J.","non-dropping-particle":"","parse-names":false,"suffix":""},{"dropping-particle":"","family":"Teramoto","given":"Masaru","non-dropping-particle":"","parse-names":false,"suffix":""},{"dropping-particle":"","family":"Gioia","given":"Gerard","non-dropping-particle":"","parse-names":false,"suffix":""}],"container-title":"Concussion","id":"ITEM-1","issue":"3","issued":{"date-parts":[["2019"]]},"title":"Representation of concussion subtypes in common postconcussion symptom-rating scales","type":"article-journal","volume":"4"},"uris":["http://www.mendeley.com/documents/?uuid=87c1c7b7-0b58-4b49-bdd1-dd48faa73ca5"]}],"mendeley":{"formattedCitation":"(Lumba-Brown et al., 2019)","plainTextFormattedCitation":"(Lumba-Brown et al., 2019)","previouslyFormattedCitation":"(Lumba-Brown et al., 2019)"},"properties":{"noteIndex":0},"schema":"https://github.com/citation-style-language/schema/raw/master/csl-citation.json"}</w:instrText>
      </w:r>
      <w:r>
        <w:fldChar w:fldCharType="separate"/>
      </w:r>
      <w:r w:rsidRPr="000C6298">
        <w:rPr>
          <w:noProof/>
        </w:rPr>
        <w:t>(Lumba-Brown et al., 2019)</w:t>
      </w:r>
      <w:r>
        <w:fldChar w:fldCharType="end"/>
      </w:r>
      <w:r>
        <w:t xml:space="preserve">. Such </w:t>
      </w:r>
      <w:ins w:id="208" w:author="Jim Wright" w:date="2021-10-11T11:44:00Z">
        <w:r w:rsidR="000D3CC2">
          <w:t>biases</w:t>
        </w:r>
      </w:ins>
      <w:del w:id="209" w:author="Jim Wright" w:date="2021-10-11T11:44:00Z">
        <w:r w:rsidDel="000D3CC2">
          <w:delText>a bias</w:delText>
        </w:r>
      </w:del>
      <w:r>
        <w:t xml:space="preserve"> in symptom measurement may</w:t>
      </w:r>
      <w:ins w:id="210" w:author="Jim Wright" w:date="2021-10-11T11:44:00Z">
        <w:r w:rsidR="000D3CC2">
          <w:t xml:space="preserve"> limit the generalizability of the present study and may</w:t>
        </w:r>
      </w:ins>
      <w:r>
        <w:t xml:space="preserve"> have</w:t>
      </w:r>
      <w:ins w:id="211" w:author="Jim Wright" w:date="2021-10-11T11:44:00Z">
        <w:r w:rsidR="000D3CC2">
          <w:t xml:space="preserve"> further</w:t>
        </w:r>
      </w:ins>
      <w:r>
        <w:t xml:space="preserve"> influenced the results</w:t>
      </w:r>
      <w:del w:id="212" w:author="Jim Wright" w:date="2021-10-11T11:45:00Z">
        <w:r w:rsidDel="000D3CC2">
          <w:delText xml:space="preserve"> of the present </w:delText>
        </w:r>
        <w:r w:rsidR="00962393" w:rsidDel="000D3CC2">
          <w:delText>st</w:delText>
        </w:r>
      </w:del>
      <w:del w:id="213" w:author="Jim Wright" w:date="2021-10-11T11:44:00Z">
        <w:r w:rsidR="00962393" w:rsidDel="000D3CC2">
          <w:delText>udy</w:delText>
        </w:r>
      </w:del>
      <w:r>
        <w:t xml:space="preserve"> as the vestibular and ocular-motor clusters were consistently rated with less severity than other clusters. Moreover, it may lead to the misidentification of students experiencing negative academic outcome because of these symptoms. </w:t>
      </w:r>
      <w:ins w:id="214" w:author="Jim Wright" w:date="2021-10-11T12:53:00Z">
        <w:r w:rsidR="00AA36C2">
          <w:t>In addition to the use of symptom severity checklists, o</w:t>
        </w:r>
      </w:ins>
      <w:ins w:id="215" w:author="Jim Wright" w:date="2021-10-11T11:38:00Z">
        <w:r w:rsidR="000D3CC2">
          <w:t xml:space="preserve">ne possible </w:t>
        </w:r>
      </w:ins>
      <w:ins w:id="216" w:author="Jim Wright" w:date="2021-10-11T12:35:00Z">
        <w:r w:rsidR="005214F2">
          <w:t>method</w:t>
        </w:r>
      </w:ins>
      <w:ins w:id="217" w:author="Jim Wright" w:date="2021-10-11T11:38:00Z">
        <w:r w:rsidR="000D3CC2">
          <w:t xml:space="preserve"> to enhance the reliability of symptom reporting</w:t>
        </w:r>
      </w:ins>
      <w:ins w:id="218" w:author="Jim Wright" w:date="2021-10-11T11:39:00Z">
        <w:r w:rsidR="000D3CC2">
          <w:t xml:space="preserve"> in the adolescent population</w:t>
        </w:r>
      </w:ins>
      <w:ins w:id="219" w:author="Jim Wright" w:date="2021-10-11T11:38:00Z">
        <w:r w:rsidR="000D3CC2">
          <w:t xml:space="preserve"> </w:t>
        </w:r>
      </w:ins>
      <w:ins w:id="220" w:author="Jim Wright" w:date="2021-10-11T11:39:00Z">
        <w:r w:rsidR="000D3CC2">
          <w:t xml:space="preserve">that warrants further research is to conduct a “symptom interview” with the student where they are </w:t>
        </w:r>
      </w:ins>
      <w:ins w:id="221" w:author="Jim Wright" w:date="2021-10-11T11:40:00Z">
        <w:r w:rsidR="000D3CC2">
          <w:t>asked</w:t>
        </w:r>
      </w:ins>
      <w:ins w:id="222" w:author="Jim Wright" w:date="2021-10-11T11:39:00Z">
        <w:r w:rsidR="000D3CC2">
          <w:t xml:space="preserve"> open-ended questions about their symptoms, such as “tell me a</w:t>
        </w:r>
      </w:ins>
      <w:ins w:id="223" w:author="Jim Wright" w:date="2021-10-11T11:40:00Z">
        <w:r w:rsidR="000D3CC2">
          <w:t>bout your headache”</w:t>
        </w:r>
      </w:ins>
      <w:ins w:id="224" w:author="Jim Wright" w:date="2021-10-11T11:45:00Z">
        <w:r w:rsidR="000D3CC2">
          <w:t xml:space="preserve">. </w:t>
        </w:r>
      </w:ins>
      <w:ins w:id="225" w:author="Jim Wright" w:date="2021-10-11T12:50:00Z">
        <w:r w:rsidR="003E2874">
          <w:t>There is a</w:t>
        </w:r>
      </w:ins>
      <w:ins w:id="226" w:author="Jim Wright" w:date="2021-10-11T12:47:00Z">
        <w:r w:rsidR="003E2874">
          <w:t xml:space="preserve"> </w:t>
        </w:r>
      </w:ins>
      <w:ins w:id="227" w:author="Jim Wright" w:date="2021-10-11T12:48:00Z">
        <w:r w:rsidR="003E2874">
          <w:t xml:space="preserve">historical </w:t>
        </w:r>
      </w:ins>
      <w:ins w:id="228" w:author="Jim Wright" w:date="2021-10-11T12:47:00Z">
        <w:r w:rsidR="003E2874">
          <w:t xml:space="preserve">tendency </w:t>
        </w:r>
      </w:ins>
      <w:ins w:id="229" w:author="Jim Wright" w:date="2021-10-11T12:48:00Z">
        <w:r w:rsidR="003E2874">
          <w:t>of</w:t>
        </w:r>
      </w:ins>
      <w:ins w:id="230" w:author="Jim Wright" w:date="2021-10-11T12:47:00Z">
        <w:r w:rsidR="003E2874">
          <w:t xml:space="preserve"> concussion symptom reporting research to </w:t>
        </w:r>
      </w:ins>
      <w:ins w:id="231" w:author="Jim Wright" w:date="2021-10-11T12:48:00Z">
        <w:r w:rsidR="003E2874">
          <w:t>mainly rely on the evaluation of total symptom scores</w:t>
        </w:r>
      </w:ins>
      <w:ins w:id="232" w:author="Jim Wright" w:date="2021-10-11T12:50:00Z">
        <w:r w:rsidR="003E2874">
          <w:t>; however, total symptom scores</w:t>
        </w:r>
      </w:ins>
      <w:ins w:id="233" w:author="Jim Wright" w:date="2021-10-11T12:48:00Z">
        <w:r w:rsidR="003E2874">
          <w:t xml:space="preserve"> have </w:t>
        </w:r>
      </w:ins>
      <w:ins w:id="234" w:author="Jim Wright" w:date="2021-10-11T12:49:00Z">
        <w:r w:rsidR="003E2874">
          <w:t>been identified to not significantly change from baseline to post-injury</w:t>
        </w:r>
      </w:ins>
      <w:ins w:id="235" w:author="Jim Wright" w:date="2021-10-11T12:51:00Z">
        <w:r w:rsidR="003E2874">
          <w:t xml:space="preserve"> </w:t>
        </w:r>
      </w:ins>
      <w:r w:rsidR="00186728">
        <w:fldChar w:fldCharType="begin" w:fldLock="1"/>
      </w:r>
      <w:r w:rsidR="00034965">
        <w:instrText>ADDIN CSL_CITATION {"citationItems":[{"id":"ITEM-1","itemData":{"DOI":"10.1080/13803395.2015.1060950","ISSN":"1744411X","PMID":"26241079","abstract":"Introduction: Self-report measures such as the Post-Concussion Symptom Scale (PCSS) are frequently used during baseline and postconcussion testing to evaluate athletes symptom profiles. However, the common approach of evaluating the total symptom score and/or symptom clusters may not allow for a complete understanding of the nature of athletes symptom reporting patterns. The primary objective of this study was to apply three \"global indices of distress\" variables, derived from the Symptom Checklist-90-Revised (SCL-90-R) framework, to the PCSS at baseline and postconcussion. We aimed to evaluate the utility of these symptom indices in relation to four PCSS symptom clusters and the total PCSS symptom score. Method: Participants included college athletes evaluated at baseline (N = 846) and postconcussion (N = 86). Athletes underwent neuropsychological testing at both time points, including completion of the PCSS and a paper/pencil and computerized test battery. Eight symptom indices were derived from the PCSS, and a postconcussion neurocognitive composite score was calculated. Results: Results showed that there were significant mean increases from baseline to postconcussion on four of the eight symptom indices evaluated. Furthermore, a significant proportion of athletes showed no change from baseline to postconcussion when evaluating the total symptom score, but showed at least a one standard deviation increase in symptom reporting from baseline to postconcussion when evaluating at least one other symptom index (i.e., a global index of distress or symptom cluster). Finally, the three global indices of distress variables, two of the four symptom clusters, and the total symptom score significantly predicted a postconcussion neurocognitive composite score, such that greater postconcussion symptoms were associated with lower postconcussion neurocognitive performance. Conclusions: These findings suggest that, in addition to evaluating the postconcussion total symptom score, there may be value in examining more specific symptom indices such as the global indices of distress variables and symptom clusters.","author":[{"dropping-particle":"","family":"Merritt","given":"Victoria C.","non-dropping-particle":"","parse-names":false,"suffix":""},{"dropping-particle":"","family":"Meyer","given":"Jessica E.","non-dropping-particle":"","parse-names":false,"suffix":""},{"dropping-particle":"","family":"Arnett","given":"Peter A.","non-dropping-particle":"","parse-names":false,"suffix":""}],"container-title":"Journal of Clinical and Experimental Neuropsychology","id":"ITEM-1","issue":"7","issued":{"date-parts":[["2015"]]},"page":"764-775","publisher":"Routledge","title":"A novel approach to classifying postconcussion symptoms: The application of a new framework to the Post-Concussion Symptom Scale","type":"article-journal","volume":"37"},"uris":["http://www.mendeley.com/documents/?uuid=b372b8a2-fcc9-4f17-a807-ad18e1142bf2"]}],"mendeley":{"formattedCitation":"(Merritt et al., 2015)","plainTextFormattedCitation":"(Merritt et al., 2015)","previouslyFormattedCitation":"(Merritt et al., 2015)"},"properties":{"noteIndex":0},"schema":"https://github.com/citation-style-language/schema/raw/master/csl-citation.json"}</w:instrText>
      </w:r>
      <w:r w:rsidR="00186728">
        <w:fldChar w:fldCharType="separate"/>
      </w:r>
      <w:r w:rsidR="00186728" w:rsidRPr="00186728">
        <w:rPr>
          <w:noProof/>
        </w:rPr>
        <w:t>(Merritt et al., 2015)</w:t>
      </w:r>
      <w:r w:rsidR="00186728">
        <w:fldChar w:fldCharType="end"/>
      </w:r>
      <w:ins w:id="236" w:author="Jim Wright" w:date="2021-10-11T12:40:00Z">
        <w:r w:rsidR="005214F2">
          <w:t>.</w:t>
        </w:r>
      </w:ins>
      <w:ins w:id="237" w:author="Jim Wright" w:date="2021-10-11T12:43:00Z">
        <w:r w:rsidR="005214F2">
          <w:t xml:space="preserve"> </w:t>
        </w:r>
      </w:ins>
      <w:ins w:id="238" w:author="Jim Wright" w:date="2021-10-11T12:44:00Z">
        <w:r w:rsidR="005214F2">
          <w:t xml:space="preserve">This suggests that clinicians should consider </w:t>
        </w:r>
      </w:ins>
      <w:ins w:id="239" w:author="Jim Wright" w:date="2021-10-11T12:51:00Z">
        <w:r w:rsidR="003E2874">
          <w:t xml:space="preserve">an approach that targets specific symptoms and provides the individual the opportunity to </w:t>
        </w:r>
      </w:ins>
      <w:ins w:id="240" w:author="Jim Wright" w:date="2021-10-11T12:52:00Z">
        <w:r w:rsidR="003E2874">
          <w:t>characterize the severity of their symptoms</w:t>
        </w:r>
      </w:ins>
      <w:ins w:id="241" w:author="Jim Wright" w:date="2021-10-11T13:47:00Z">
        <w:r w:rsidR="00123371">
          <w:t xml:space="preserve"> beyond a numerical rating</w:t>
        </w:r>
      </w:ins>
      <w:ins w:id="242" w:author="Jim Wright" w:date="2021-10-11T12:52:00Z">
        <w:r w:rsidR="003E2874">
          <w:t xml:space="preserve">. </w:t>
        </w:r>
      </w:ins>
    </w:p>
    <w:p w14:paraId="04B039D5" w14:textId="647B01BF" w:rsidR="004A04F4" w:rsidRDefault="004A04F4" w:rsidP="004A04F4">
      <w:pPr>
        <w:ind w:firstLine="720"/>
        <w:rPr>
          <w:ins w:id="243" w:author="Jim Wright" w:date="2021-10-04T11:55:00Z"/>
        </w:rPr>
      </w:pPr>
      <w:r w:rsidRPr="00530F97">
        <w:t xml:space="preserve">Another limitation of symptom measurement related to our methods is that our data could not consider the influence of individual symptom scores on unrelated symptom cluster scores. As outlined by </w:t>
      </w:r>
      <w:r w:rsidRPr="00530F97">
        <w:fldChar w:fldCharType="begin" w:fldLock="1"/>
      </w:r>
      <w:r w:rsidRPr="00530F97">
        <w:instrText>ADDIN CSL_CITATION {"citationItems":[{"id":"ITEM-1","itemData":{"DOI":"10.1136/bjsports-2018-100338","ISSN":"14730480","PMID":"30705232","abstract":"Sport-related concussion (SRC) is a common injury in recreational and organised sport. Over the past 30 years, there has been significant progress in our scientific understanding of SRC, which in turn has driven the development of clinical guidelines for diagnosis, assessment and management of SRC. In addition to a growing need for knowledgeable healthcare professionals to provide evidence-based care for athletes with SRC, media attention and legislation have created awareness and, in some cases, fear about many issues and unknowns surrounding SRC. The American Medical Society for Sports Medicine (AMSSM) formed a writing group to review the existing literature on SRC, update its previous position statement, and to address current evidence and knowledge gaps regarding SRC. The absence of definitive outcomes-based data is challenging and requires relying on the best available evidence integrated with clinical experience and patient values. This statement reviews the definition, pathophysiology and epidemiology of SRC, the diagnosis and management of both acute and persistent concussion symptoms, the short-term and long-term risks of SRC and repetitive head impact exposure, SRC prevention strategies, and potential future directions for SRC research. The AMSSM is committed to best clinical practices, evidence-based research and educational initiatives that positively impact the health and safety of athletes.","author":[{"dropping-particle":"","family":"Harmon","given":"Kimberly G.","non-dropping-particle":"","parse-names":false,"suffix":""},{"dropping-particle":"","family":"Clugston","given":"James R.","non-dropping-particle":"","parse-names":false,"suffix":""},{"dropping-particle":"","family":"Dec","given":"Katherine","non-dropping-particle":"","parse-names":false,"suffix":""},{"dropping-particle":"","family":"Hainline","given":"Brian","non-dropping-particle":"","parse-names":false,"suffix":""},{"dropping-particle":"","family":"Herring","given":"Stanley","non-dropping-particle":"","parse-names":false,"suffix":""},{"dropping-particle":"","family":"Kane","given":"Shawn F.","non-dropping-particle":"","parse-names":false,"suffix":""},{"dropping-particle":"","family":"Kontos","given":"Anthony P.","non-dropping-particle":"","parse-names":false,"suffix":""},{"dropping-particle":"","family":"Leddy","given":"John J.","non-dropping-particle":"","parse-names":false,"suffix":""},{"dropping-particle":"","family":"McCrea","given":"Michael","non-dropping-particle":"","parse-names":false,"suffix":""},{"dropping-particle":"","family":"Poddar","given":"Sourav K.","non-dropping-particle":"","parse-names":false,"suffix":""},{"dropping-particle":"","family":"Putukian","given":"Margot","non-dropping-particle":"","parse-names":false,"suffix":""},{"dropping-particle":"","family":"Wilson","given":"Julie C.","non-dropping-particle":"","parse-names":false,"suffix":""},{"dropping-particle":"","family":"Roberts","given":"William O.","non-dropping-particle":"","parse-names":false,"suffix":""}],"container-title":"British Journal of Sports Medicine","id":"ITEM-1","issue":"4","issued":{"date-parts":[["2019"]]},"page":"213-225","title":"American Medical Society for Sports Medicine position statement on concussion in sport","type":"article-journal","volume":"53"},"uris":["http://www.mendeley.com/documents/?uuid=7363584f-f85b-46f3-a261-9fb7c0b6189f"]}],"mendeley":{"formattedCitation":"(Harmon et al., 2019)","manualFormatting":"Harmon et al. (2019)","plainTextFormattedCitation":"(Harmon et al., 2019)","previouslyFormattedCitation":"(Harmon et al., 2019)"},"properties":{"noteIndex":0},"schema":"https://github.com/citation-style-language/schema/raw/master/csl-citation.json"}</w:instrText>
      </w:r>
      <w:r w:rsidRPr="00530F97">
        <w:fldChar w:fldCharType="separate"/>
      </w:r>
      <w:r w:rsidRPr="00530F97">
        <w:rPr>
          <w:noProof/>
        </w:rPr>
        <w:t>Harmon et al. (2019)</w:t>
      </w:r>
      <w:r w:rsidRPr="00530F97">
        <w:fldChar w:fldCharType="end"/>
      </w:r>
      <w:r w:rsidRPr="00530F97">
        <w:t xml:space="preserve">, the interaction of symptoms from different clusters creates </w:t>
      </w:r>
      <w:r w:rsidRPr="00530F97">
        <w:lastRenderedPageBreak/>
        <w:t xml:space="preserve">multiple profiles where reported symptom scores for one individual symptom or cluster are likely influenced by the symptom scores of a variety of symptoms from multiple clusters. For example, a student may rate the cognitive or sleep symptom clusters with a higher symptom score because of the influence of anxiety-mood symptoms on those clusters. Therefore, it is important to consider the interaction of all symptoms when interpreting symptom severity scores to better understand </w:t>
      </w:r>
      <w:r w:rsidR="00A84EE6">
        <w:t>an</w:t>
      </w:r>
      <w:r w:rsidRPr="00530F97">
        <w:t xml:space="preserve"> individual</w:t>
      </w:r>
      <w:r w:rsidR="00A84EE6">
        <w:t xml:space="preserve"> student’s</w:t>
      </w:r>
      <w:r w:rsidRPr="00530F97">
        <w:t xml:space="preserve"> profile. </w:t>
      </w:r>
    </w:p>
    <w:p w14:paraId="5DFEDF37" w14:textId="3738523F" w:rsidR="00F958DD" w:rsidRPr="00530F97" w:rsidRDefault="00F958DD" w:rsidP="004A04F4">
      <w:pPr>
        <w:ind w:firstLine="720"/>
      </w:pPr>
      <w:ins w:id="244" w:author="Jim Wright" w:date="2021-10-04T11:55:00Z">
        <w:r>
          <w:t xml:space="preserve">A final limitation of symptom measurement is that our analysis did not compare post-injury PCSS reporting to </w:t>
        </w:r>
      </w:ins>
      <w:ins w:id="245" w:author="Jim Wright" w:date="2021-10-04T11:56:00Z">
        <w:r>
          <w:t>results obtained at baseline testing</w:t>
        </w:r>
        <w:r w:rsidR="00FF0FC7">
          <w:t xml:space="preserve">. The </w:t>
        </w:r>
      </w:ins>
      <w:ins w:id="246" w:author="Jim Wright" w:date="2021-10-04T11:57:00Z">
        <w:r w:rsidR="00FF0FC7">
          <w:t>purpose of this paper was to primarily focus on symptom reporting post-injury; however,</w:t>
        </w:r>
      </w:ins>
      <w:ins w:id="247" w:author="Jim Wright" w:date="2021-10-04T11:58:00Z">
        <w:r w:rsidR="00FF0FC7">
          <w:t xml:space="preserve"> a comparison of baseline to post-injury PCSS reporting would have revealed if PCSS results deviated following an injury compared to baseline</w:t>
        </w:r>
      </w:ins>
      <w:ins w:id="248" w:author="Jim Wright" w:date="2021-10-04T12:02:00Z">
        <w:r w:rsidR="008C27F4">
          <w:t>. This is a</w:t>
        </w:r>
      </w:ins>
      <w:ins w:id="249" w:author="Jim Wright" w:date="2021-10-04T12:03:00Z">
        <w:r w:rsidR="008C27F4">
          <w:t>n</w:t>
        </w:r>
      </w:ins>
      <w:ins w:id="250" w:author="Jim Wright" w:date="2021-10-04T12:02:00Z">
        <w:r w:rsidR="008C27F4">
          <w:t xml:space="preserve"> important consideration for future studies as previous literature has identified the relation</w:t>
        </w:r>
      </w:ins>
      <w:ins w:id="251" w:author="Jim Wright" w:date="2021-10-04T12:03:00Z">
        <w:r w:rsidR="008C27F4">
          <w:t>ship</w:t>
        </w:r>
      </w:ins>
      <w:ins w:id="252" w:author="Jim Wright" w:date="2021-10-04T12:02:00Z">
        <w:r w:rsidR="008C27F4">
          <w:t xml:space="preserve"> between sex </w:t>
        </w:r>
      </w:ins>
      <w:ins w:id="253" w:author="Jim Wright" w:date="2021-10-04T12:03:00Z">
        <w:r w:rsidR="008C27F4">
          <w:t xml:space="preserve">and preexisting conditions </w:t>
        </w:r>
      </w:ins>
      <w:ins w:id="254" w:author="Jim Wright" w:date="2021-10-04T12:04:00Z">
        <w:r w:rsidR="008C27F4">
          <w:t xml:space="preserve">(e.g., learning disability, ADHD) to symptom reporting in the absence of sustaining a concussion </w:t>
        </w:r>
      </w:ins>
      <w:r w:rsidR="008C27F4">
        <w:fldChar w:fldCharType="begin" w:fldLock="1"/>
      </w:r>
      <w:r w:rsidR="004D0D10">
        <w:instrText>ADDIN CSL_CITATION {"citationItems":[{"id":"ITEM-1","itemData":{"DOI":"10.1001/jamapediatrics.2015.2374","ISSN":"21686203","PMID":"26457403","abstract":"Importance Every state in the United States has passed legislation for sport-related concussion, making this health issue important for physicians and other health care professionals. Safely returning athletes to sport after concussion relies on accurately determining when their symptoms resolve. OBJECTIVE To evaluate baseline concussion-like symptom reporting in uninjured adolescent student athletes. DESIGN, SETTING, AND PARTICIPANTS In this cross-sectional, observational study,we studied 31 958 high school athletes from Maine with no concussion in the past 6 months who completed a preseason baseline testing program between 2009 and 2013. RESULTS Symptom reporting was more common in girls than boys. Most students with preexisting conditions reported one or more symptoms (60%-82%of boys and 73%-97%of girls). Nineteen percent of boys and 28%of girls reported having a symptom burden resembling an International Classification of Diseases, 10th Revision (ICD-10) diagnosis of postconcussional syndrome (PCS). Students with preexisting conditions were even more likely to endorse a symptom burden that resembled PCS (21%-47%for boys and 33%-72% for girls). Prior treatment of a psychiatric condition was the strongest independent predictor for symptom reporting in boys, followed by a history of migraines. For girls, the strongest independent predictors were prior treatment of a psychiatric condition or substance abuse and attention-deficit/hyperactivity disorder. The weakest independent predictor of symptoms for both sexes was history of prior concussions. CONCLUSIONS AND RELEVANCE In the absence of a recent concussion, symptom reporting is related to sex and preexisting conditions. Consideration of sex and preexisting health conditions can help prevent misinterpretation of symptoms in student athletes who sustain a concussion.","author":[{"dropping-particle":"","family":"Iverson","given":"Grant L.","non-dropping-particle":"","parse-names":false,"suffix":""},{"dropping-particle":"","family":"Silverberg","given":"Noah D.","non-dropping-particle":"","parse-names":false,"suffix":""},{"dropping-particle":"","family":"Mannix","given":"Rebekah","non-dropping-particle":"","parse-names":false,"suffix":""},{"dropping-particle":"","family":"Maxwell","given":"Bruce A.","non-dropping-particle":"","parse-names":false,"suffix":""},{"dropping-particle":"","family":"Atkins","given":"Joseph E.","non-dropping-particle":"","parse-names":false,"suffix":""},{"dropping-particle":"","family":"Zafonte","given":"Ross","non-dropping-particle":"","parse-names":false,"suffix":""},{"dropping-particle":"","family":"Berkner","given":"Paul D.","non-dropping-particle":"","parse-names":false,"suffix":""}],"container-title":"JAMA Pediatrics","id":"ITEM-1","issue":"12","issued":{"date-parts":[["2015"]]},"page":"1132-1140","title":"Factors associated with concussion-like symptom reporting in high school athletes","type":"article-journal","volume":"169"},"uris":["http://www.mendeley.com/documents/?uuid=c2699b5e-dd91-4fad-82ab-24c7459fe199"]}],"mendeley":{"formattedCitation":"(Iverson et al., 2015)","plainTextFormattedCitation":"(Iverson et al., 2015)","previouslyFormattedCitation":"(Iverson et al., 2015)"},"properties":{"noteIndex":0},"schema":"https://github.com/citation-style-language/schema/raw/master/csl-citation.json"}</w:instrText>
      </w:r>
      <w:r w:rsidR="008C27F4">
        <w:fldChar w:fldCharType="separate"/>
      </w:r>
      <w:r w:rsidR="008C27F4" w:rsidRPr="008C27F4">
        <w:rPr>
          <w:noProof/>
        </w:rPr>
        <w:t>(Iverson et al., 2015)</w:t>
      </w:r>
      <w:r w:rsidR="008C27F4">
        <w:fldChar w:fldCharType="end"/>
      </w:r>
      <w:ins w:id="255" w:author="Jim Wright" w:date="2021-10-04T12:05:00Z">
        <w:r w:rsidR="008C27F4">
          <w:t>.</w:t>
        </w:r>
      </w:ins>
    </w:p>
    <w:p w14:paraId="6E01DC18" w14:textId="4B4E5CAF" w:rsidR="004A04F4" w:rsidRDefault="004A04F4" w:rsidP="00450BE6">
      <w:r w:rsidRPr="00530F97">
        <w:tab/>
        <w:t>Besides symptom measurement, there is a need to develop and implement measurement tools that can be utilized repeatedly to provide clinicians and educators with valid and reliable information in determining RTL management decisions. The Concussion Learning Assessment and School Survey, 3</w:t>
      </w:r>
      <w:r w:rsidRPr="00530F97">
        <w:rPr>
          <w:vertAlign w:val="superscript"/>
        </w:rPr>
        <w:t>rd</w:t>
      </w:r>
      <w:r w:rsidRPr="00530F97">
        <w:t xml:space="preserve"> Edition (CLASS-3) </w:t>
      </w:r>
      <w:r w:rsidRPr="00530F97">
        <w:fldChar w:fldCharType="begin" w:fldLock="1"/>
      </w:r>
      <w:r>
        <w:instrText>ADDIN CSL_CITATION {"citationItems":[{"id":"ITEM-1","itemData":{"DOI":"https://doi.org/10.1007/s40817-020-00092-5","ISBN":"8089565956","author":[{"dropping-particle":"","family":"Gioia","given":"Gerard A.","non-dropping-particle":"","parse-names":false,"suffix":""},{"dropping-particle":"","family":"Babikian","given":"Talin","non-dropping-particle":"","parse-names":false,"suffix":""},{"dropping-particle":"","family":"Barney","given":"Bradley J.","non-dropping-particle":"","parse-names":false,"suffix":""},{"dropping-particle":"","family":"Chrisman","given":"Sara P.D.","non-dropping-particle":"","parse-names":false,"suffix":""},{"dropping-particle":"","family":"Cook","given":"Lawrence J.","non-dropping-particle":"","parse-names":false,"suffix":""},{"dropping-particle":"","family":"Didehbani","given":"Nyaz","non-dropping-particle":"","parse-names":false,"suffix":""},{"dropping-particle":"","family":"Richards","given":"Rachel","non-dropping-particle":"","parse-names":false,"suffix":""},{"dropping-particle":"","family":"Sady","given":"Maegan D.","non-dropping-particle":"","parse-names":false,"suffix":""},{"dropping-particle":"","family":"Stolz","given":"Erin","non-dropping-particle":"","parse-names":false,"suffix":""},{"dropping-particle":"","family":"Vaughan","given":"Christopher","non-dropping-particle":"","parse-names":false,"suffix":""},{"dropping-particle":"","family":"Rivera","given":"Frederick","non-dropping-particle":"","parse-names":false,"suffix":""},{"dropping-particle":"","family":"Giza","given":"Christoper","non-dropping-particle":"","parse-names":false,"suffix":""}],"container-title":"Journal of Pediatric Neuropsychology","id":"ITEM-1","issued":{"date-parts":[["2020"]]},"page":"203-217","title":"Identifying school challenges following concussion: Psychometric evidence for the Concussion Learning Assessment &amp; School Survey, 3rd Ed. (CLASS-3)","type":"article-journal","volume":"6"},"uris":["http://www.mendeley.com/documents/?uuid=31ffaacd-8508-4c9f-a573-d30255fd93d4"]}],"mendeley":{"formattedCitation":"(Gioia et al., 2020)","plainTextFormattedCitation":"(Gioia et al., 2020)","previouslyFormattedCitation":"(Gioia et al., 2020)"},"properties":{"noteIndex":0},"schema":"https://github.com/citation-style-language/schema/raw/master/csl-citation.json"}</w:instrText>
      </w:r>
      <w:r w:rsidRPr="00530F97">
        <w:fldChar w:fldCharType="separate"/>
      </w:r>
      <w:r w:rsidRPr="00530F97">
        <w:rPr>
          <w:noProof/>
        </w:rPr>
        <w:t>(Gioia et al., 2020)</w:t>
      </w:r>
      <w:r w:rsidRPr="00530F97">
        <w:fldChar w:fldCharType="end"/>
      </w:r>
      <w:r w:rsidRPr="00530F97">
        <w:t xml:space="preserve"> is one such tool with reasonably strong psychometric properties that provides educators with a measurement to characterize student academic needs during concussion recovery. Previous versions of the CLASS have been determined to successfully identify students experiencing academic challenges post-concussion, especially when used in tandem with symptom severity measurements like the PCSS</w:t>
      </w:r>
      <w:r w:rsidR="00962393">
        <w:t xml:space="preserve"> </w:t>
      </w:r>
      <w:r w:rsidR="00962393">
        <w:fldChar w:fldCharType="begin" w:fldLock="1"/>
      </w:r>
      <w:r w:rsidR="00EF1305">
        <w:instrText>ADDIN CSL_CITATION {"citationItems":[{"id":"ITEM-1","itemData":{"DOI":"10.1542/peds.2014-3434","ISBN":"1098-4275 (Electronic)\\r0031-4005 (Linking)","ISSN":"0031-4005","PMID":"25963014","abstract":"OBJECTIVE: The aim of this work is to study the nature and extent of the adverse academic effects faced by students recovering from concussion.\\n\\nMETHOD: A sample of 349 students ages 5 to 18 who sustained a concussion and their parents reported academic concerns and problems (eg, symptoms interfering, diminished academic skills) on a structured school questionnaire within 4 weeks of injury. Postconcussion symptoms were measured as a marker of injury severity. Results were examined based on recovery status (recovered or actively symptomatic) and level of schooling (elementary, middle, and high school).\\n\\nRESULTS: Actively symptomatic students and their parents reported higher levels of concern for the impact of concussion on school performance (P &lt; .05) and more school-related problems (P &lt; .001) than recovered peers and their parents. High school students who had not yet recovered reported significantly more adverse academic effects than their younger counterparts (P &lt; .05). Greater severity of postconcussion symptoms was associated with more school-related problems and worse academic effects, regardless of time since injury (P &lt; .001).\\n\\nCONCLUSIONS: This study provides initial evidence for a concussion's impact on academic learning and performance, with more adverse effects reported by students who had not yet recovered from the injury. School-based management with targeted recommendations informed by postinjury symptoms may mitigate adverse academic effects, reduce parent and student concerns for the impact of the injury on learning and scholastic performance, and lower the risk of prolonged recovery for students with active postconcussion symptoms.","author":[{"dropping-particle":"","family":"Ransom","given":"D. M.","non-dropping-particle":"","parse-names":false,"suffix":""},{"dropping-particle":"","family":"Vaughan","given":"C. G.","non-dropping-particle":"","parse-names":false,"suffix":""},{"dropping-particle":"","family":"Pratson","given":"L.","non-dropping-particle":"","parse-names":false,"suffix":""},{"dropping-particle":"","family":"Sady","given":"M. D.","non-dropping-particle":"","parse-names":false,"suffix":""},{"dropping-particle":"","family":"McGill","given":"C. A.","non-dropping-particle":"","parse-names":false,"suffix":""},{"dropping-particle":"","family":"Gioia","given":"G. A.","non-dropping-particle":"","parse-names":false,"suffix":""}],"container-title":"Pediatrics","id":"ITEM-1","issue":"6","issued":{"date-parts":[["2015"]]},"page":"1043-1050","title":"Academic effects of concussion in children and adolescents","type":"article-journal","volume":"135"},"uris":["http://www.mendeley.com/documents/?uuid=0942c07e-dc85-4ff3-a2d8-7b0f01d9f297"]},{"id":"ITEM-2","itemData":{"DOI":"10.1044/2021_ajslp-20-00306","ISSN":"1058-0360","author":[{"dropping-particle":"","family":"Wright","given":"Jim","non-dropping-particle":"","parse-names":false,"suffix":""},{"dropping-particle":"","family":"Sohlberg","given":"McKay Moore","non-dropping-particle":"","parse-names":false,"suffix":""}],"container-title":"American Journal of Speech-Language Pathology","id":"ITEM-2","issued":{"date-parts":[["2021"]]},"page":"1-14","title":"The implementation of a personalized dynamic approach for the management of prolonged concussion symptoms","type":"article-journal"},"uris":["http://www.mendeley.com/documents/?uuid=bccf0c10-e939-4c89-aac8-97a58758fe8f"]}],"mendeley":{"formattedCitation":"(Ransom et al., 2015; Wright &amp; Sohlberg, 2021)","plainTextFormattedCitation":"(Ransom et al., 2015; Wright &amp; Sohlberg, 2021)","previouslyFormattedCitation":"(Ransom et al., 2015; Wright &amp; Sohlberg, 2021)"},"properties":{"noteIndex":0},"schema":"https://github.com/citation-style-language/schema/raw/master/csl-citation.json"}</w:instrText>
      </w:r>
      <w:r w:rsidR="00962393">
        <w:fldChar w:fldCharType="separate"/>
      </w:r>
      <w:r w:rsidR="00962393" w:rsidRPr="00962393">
        <w:rPr>
          <w:noProof/>
        </w:rPr>
        <w:t>(Ransom et al., 2015; Wright &amp; Sohlberg, 2021)</w:t>
      </w:r>
      <w:r w:rsidR="00962393">
        <w:fldChar w:fldCharType="end"/>
      </w:r>
      <w:r w:rsidRPr="00530F97">
        <w:t xml:space="preserve">. Continued evaluation of the reliability and validity of the </w:t>
      </w:r>
      <w:r w:rsidRPr="00530F97">
        <w:lastRenderedPageBreak/>
        <w:t>CLASS-3 on diverse populations is certainly warranted to expand its use across the educational spectrum.</w:t>
      </w:r>
      <w:r>
        <w:t xml:space="preserve"> </w:t>
      </w:r>
    </w:p>
    <w:p w14:paraId="72964403" w14:textId="174BB54A" w:rsidR="00112A34" w:rsidRDefault="00112A34" w:rsidP="00112A34">
      <w:pPr>
        <w:pStyle w:val="Heading2"/>
      </w:pPr>
      <w:r>
        <w:t>Conclusions</w:t>
      </w:r>
    </w:p>
    <w:p w14:paraId="4E768C08" w14:textId="618C1239" w:rsidR="007A73E7" w:rsidRDefault="00112A34" w:rsidP="00112A34">
      <w:r>
        <w:tab/>
      </w:r>
      <w:r w:rsidR="00A84EE6">
        <w:t>Results</w:t>
      </w:r>
      <w:r>
        <w:t xml:space="preserve"> of this retrospective analysis aligned with previous research evaluating</w:t>
      </w:r>
      <w:r w:rsidR="00A84EE6">
        <w:t xml:space="preserve"> </w:t>
      </w:r>
      <w:r>
        <w:t xml:space="preserve">symptom reporting between </w:t>
      </w:r>
      <w:r w:rsidR="007427EE">
        <w:t>sexes</w:t>
      </w:r>
      <w:r>
        <w:t xml:space="preserve"> and type of symptom</w:t>
      </w:r>
      <w:r w:rsidR="00DC63B4">
        <w:t>s</w:t>
      </w:r>
      <w:r>
        <w:t xml:space="preserve">. Females were identified to report symptoms with higher severity compared to males, and symptoms from the headache-migraine, cognitive, and sleep clusters were consistently rated </w:t>
      </w:r>
      <w:r w:rsidR="00A84EE6">
        <w:t>higher in</w:t>
      </w:r>
      <w:r>
        <w:t xml:space="preserve"> severity. Moreover, students with higher symptom severity at the time of</w:t>
      </w:r>
      <w:r w:rsidR="00A84EE6">
        <w:t xml:space="preserve"> their first post-injury</w:t>
      </w:r>
      <w:r>
        <w:t xml:space="preserve"> test were identified to require more tests during their recovery, suggesting a relationship between immediate post-injury symptom severity and recovery time. Results from this study </w:t>
      </w:r>
      <w:r w:rsidR="003E377B">
        <w:t>contribute to the literature base of</w:t>
      </w:r>
      <w:r w:rsidR="001B43E2">
        <w:t xml:space="preserve"> post-concussion</w:t>
      </w:r>
      <w:r w:rsidR="003E377B">
        <w:t xml:space="preserve"> symptom reporting and highlight the importance of considering symptom severity trends</w:t>
      </w:r>
      <w:r w:rsidR="00FA2BCF">
        <w:t xml:space="preserve"> and trajectories</w:t>
      </w:r>
      <w:r w:rsidR="003E377B">
        <w:t xml:space="preserve"> in the development of empirically driven RTL </w:t>
      </w:r>
      <w:r w:rsidR="001B43E2">
        <w:t>protocols</w:t>
      </w:r>
      <w:r w:rsidR="003E377B">
        <w:t xml:space="preserve"> that </w:t>
      </w:r>
      <w:r w:rsidR="00FA2BCF">
        <w:t>can</w:t>
      </w:r>
      <w:r w:rsidR="003E377B">
        <w:t xml:space="preserve"> prevent chronic academic difficulty in students recovering from concussion. </w:t>
      </w:r>
    </w:p>
    <w:p w14:paraId="21E9ADEC" w14:textId="77777777" w:rsidR="007A73E7" w:rsidRDefault="007A73E7">
      <w:pPr>
        <w:spacing w:line="240" w:lineRule="auto"/>
      </w:pPr>
      <w:r>
        <w:br w:type="page"/>
      </w:r>
    </w:p>
    <w:p w14:paraId="05C8B0EC" w14:textId="71E64233" w:rsidR="00112A34" w:rsidRDefault="007A73E7" w:rsidP="007A73E7">
      <w:pPr>
        <w:pStyle w:val="Heading1"/>
      </w:pPr>
      <w:r>
        <w:lastRenderedPageBreak/>
        <w:t>References</w:t>
      </w:r>
    </w:p>
    <w:p w14:paraId="3E8CAEF4" w14:textId="64CCAA8C" w:rsidR="00925FF7" w:rsidRPr="00925FF7" w:rsidRDefault="007A73E7" w:rsidP="00925FF7">
      <w:pPr>
        <w:widowControl w:val="0"/>
        <w:autoSpaceDE w:val="0"/>
        <w:autoSpaceDN w:val="0"/>
        <w:adjustRightInd w:val="0"/>
        <w:ind w:left="480" w:hanging="480"/>
        <w:rPr>
          <w:rFonts w:cs="Times New Roman"/>
          <w:noProof/>
        </w:rPr>
      </w:pPr>
      <w:r>
        <w:fldChar w:fldCharType="begin" w:fldLock="1"/>
      </w:r>
      <w:r>
        <w:instrText xml:space="preserve">ADDIN Mendeley Bibliography CSL_BIBLIOGRAPHY </w:instrText>
      </w:r>
      <w:r>
        <w:fldChar w:fldCharType="separate"/>
      </w:r>
      <w:r w:rsidR="00925FF7" w:rsidRPr="00925FF7">
        <w:rPr>
          <w:rFonts w:cs="Times New Roman"/>
          <w:noProof/>
        </w:rPr>
        <w:t xml:space="preserve">Baker, J. G., Leddy, J. J., Darling, S. R., Shucard, J., Makdissi, M., &amp; Willer, B. S. (2016). Gender differences in recovery from sports-related concussion in adolescents. </w:t>
      </w:r>
      <w:r w:rsidR="00925FF7" w:rsidRPr="00925FF7">
        <w:rPr>
          <w:rFonts w:cs="Times New Roman"/>
          <w:i/>
          <w:iCs/>
          <w:noProof/>
        </w:rPr>
        <w:t>Clinical Pediatrics</w:t>
      </w:r>
      <w:r w:rsidR="00925FF7" w:rsidRPr="00925FF7">
        <w:rPr>
          <w:rFonts w:cs="Times New Roman"/>
          <w:noProof/>
        </w:rPr>
        <w:t xml:space="preserve">, </w:t>
      </w:r>
      <w:r w:rsidR="00925FF7" w:rsidRPr="00925FF7">
        <w:rPr>
          <w:rFonts w:cs="Times New Roman"/>
          <w:i/>
          <w:iCs/>
          <w:noProof/>
        </w:rPr>
        <w:t>55</w:t>
      </w:r>
      <w:r w:rsidR="00925FF7" w:rsidRPr="00925FF7">
        <w:rPr>
          <w:rFonts w:cs="Times New Roman"/>
          <w:noProof/>
        </w:rPr>
        <w:t>(8), 771–775. https://doi.org/10.1177/0009922815606417</w:t>
      </w:r>
    </w:p>
    <w:p w14:paraId="3620A640"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Bazarian, J. J., Blyth, B., Mookerjee, S., He, H., &amp; McDermott, M. P. (2010). Sex differences in outcome after mild traumatic brain injury. </w:t>
      </w:r>
      <w:r w:rsidRPr="00925FF7">
        <w:rPr>
          <w:rFonts w:cs="Times New Roman"/>
          <w:i/>
          <w:iCs/>
          <w:noProof/>
        </w:rPr>
        <w:t>Journal of Neurotrauma</w:t>
      </w:r>
      <w:r w:rsidRPr="00925FF7">
        <w:rPr>
          <w:rFonts w:cs="Times New Roman"/>
          <w:noProof/>
        </w:rPr>
        <w:t xml:space="preserve">, </w:t>
      </w:r>
      <w:r w:rsidRPr="00925FF7">
        <w:rPr>
          <w:rFonts w:cs="Times New Roman"/>
          <w:i/>
          <w:iCs/>
          <w:noProof/>
        </w:rPr>
        <w:t>27</w:t>
      </w:r>
      <w:r w:rsidRPr="00925FF7">
        <w:rPr>
          <w:rFonts w:cs="Times New Roman"/>
          <w:noProof/>
        </w:rPr>
        <w:t>, 527–539.</w:t>
      </w:r>
    </w:p>
    <w:p w14:paraId="1D96B666"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Broglio, S. P., Surma, T., &amp; Ashton-Miller, J. A. (2012). High school and collegiate football athlete concussions: A biomechanical review. </w:t>
      </w:r>
      <w:r w:rsidRPr="00925FF7">
        <w:rPr>
          <w:rFonts w:cs="Times New Roman"/>
          <w:i/>
          <w:iCs/>
          <w:noProof/>
        </w:rPr>
        <w:t>Annals of Biomedical Engineering</w:t>
      </w:r>
      <w:r w:rsidRPr="00925FF7">
        <w:rPr>
          <w:rFonts w:cs="Times New Roman"/>
          <w:noProof/>
        </w:rPr>
        <w:t xml:space="preserve">, </w:t>
      </w:r>
      <w:r w:rsidRPr="00925FF7">
        <w:rPr>
          <w:rFonts w:cs="Times New Roman"/>
          <w:i/>
          <w:iCs/>
          <w:noProof/>
        </w:rPr>
        <w:t>40</w:t>
      </w:r>
      <w:r w:rsidRPr="00925FF7">
        <w:rPr>
          <w:rFonts w:cs="Times New Roman"/>
          <w:noProof/>
        </w:rPr>
        <w:t>(1), 37–46. https://doi.org/10.1007/s10439-011-0396-0</w:t>
      </w:r>
    </w:p>
    <w:p w14:paraId="39E03608"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Collins, M. W., Kontos, A. P., Okonkwo, D. O., Almquist, J., Bailes, J., Barisa, M., Bazarian, J., Bloom, O. J., Brody, D. L., Cantu, R., Cardenas, J., Clugston, J., Cohen, R., Echemendia, R., Elbin, R. J., Ellenbogen, R., Fonseca, J., Gioia, G., Guskiewicz, K., … Zafonte, R. (2016). Statements of agreement from the Targeted Evaluation and Active Management (TEAM) approaches to treating concussion meeting held in Pittsburgh, October 15-16, 2015. </w:t>
      </w:r>
      <w:r w:rsidRPr="00925FF7">
        <w:rPr>
          <w:rFonts w:cs="Times New Roman"/>
          <w:i/>
          <w:iCs/>
          <w:noProof/>
        </w:rPr>
        <w:t>Neurosurgery</w:t>
      </w:r>
      <w:r w:rsidRPr="00925FF7">
        <w:rPr>
          <w:rFonts w:cs="Times New Roman"/>
          <w:noProof/>
        </w:rPr>
        <w:t xml:space="preserve">, </w:t>
      </w:r>
      <w:r w:rsidRPr="00925FF7">
        <w:rPr>
          <w:rFonts w:cs="Times New Roman"/>
          <w:i/>
          <w:iCs/>
          <w:noProof/>
        </w:rPr>
        <w:t>79</w:t>
      </w:r>
      <w:r w:rsidRPr="00925FF7">
        <w:rPr>
          <w:rFonts w:cs="Times New Roman"/>
          <w:noProof/>
        </w:rPr>
        <w:t>(6), 912–929. https://doi.org/10.1227/NEU.0000000000001447</w:t>
      </w:r>
    </w:p>
    <w:p w14:paraId="6985959D"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Covassin, T., Elbin, R. J., Bleecker, A., Lipchik, A., &amp; Kontos, A. P. (2013). Are there differences in neurocognitive function and symptoms between male and female soccer players after concussions? </w:t>
      </w:r>
      <w:r w:rsidRPr="00925FF7">
        <w:rPr>
          <w:rFonts w:cs="Times New Roman"/>
          <w:i/>
          <w:iCs/>
          <w:noProof/>
        </w:rPr>
        <w:t>American Journal of Sports Medicine</w:t>
      </w:r>
      <w:r w:rsidRPr="00925FF7">
        <w:rPr>
          <w:rFonts w:cs="Times New Roman"/>
          <w:noProof/>
        </w:rPr>
        <w:t xml:space="preserve">, </w:t>
      </w:r>
      <w:r w:rsidRPr="00925FF7">
        <w:rPr>
          <w:rFonts w:cs="Times New Roman"/>
          <w:i/>
          <w:iCs/>
          <w:noProof/>
        </w:rPr>
        <w:t>41</w:t>
      </w:r>
      <w:r w:rsidRPr="00925FF7">
        <w:rPr>
          <w:rFonts w:cs="Times New Roman"/>
          <w:noProof/>
        </w:rPr>
        <w:t>(12), 2890–2895. https://doi.org/10.1177/0363546513509962</w:t>
      </w:r>
    </w:p>
    <w:p w14:paraId="44C99787"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Covassin, T., Elbin, R. J., Harris, W., Parker, T., &amp; Kontos, A. (2012). The role of age and sex in symptoms, neurocognitive performance, and postural stability in athletes after concussion. </w:t>
      </w:r>
      <w:r w:rsidRPr="00925FF7">
        <w:rPr>
          <w:rFonts w:cs="Times New Roman"/>
          <w:i/>
          <w:iCs/>
          <w:noProof/>
        </w:rPr>
        <w:t>American Journal of Sports Medicine</w:t>
      </w:r>
      <w:r w:rsidRPr="00925FF7">
        <w:rPr>
          <w:rFonts w:cs="Times New Roman"/>
          <w:noProof/>
        </w:rPr>
        <w:t xml:space="preserve">, </w:t>
      </w:r>
      <w:r w:rsidRPr="00925FF7">
        <w:rPr>
          <w:rFonts w:cs="Times New Roman"/>
          <w:i/>
          <w:iCs/>
          <w:noProof/>
        </w:rPr>
        <w:t>40</w:t>
      </w:r>
      <w:r w:rsidRPr="00925FF7">
        <w:rPr>
          <w:rFonts w:cs="Times New Roman"/>
          <w:noProof/>
        </w:rPr>
        <w:t>(6), 1303–1312. https://doi.org/10.1177/0363546512444554</w:t>
      </w:r>
    </w:p>
    <w:p w14:paraId="04C6FAAD"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lastRenderedPageBreak/>
        <w:t xml:space="preserve">Dachtyl, S. A., &amp; Morales, P. (2017). A collaborative model for return to academics after concussion: Athletic training and speech-language pathology. </w:t>
      </w:r>
      <w:r w:rsidRPr="00925FF7">
        <w:rPr>
          <w:rFonts w:cs="Times New Roman"/>
          <w:i/>
          <w:iCs/>
          <w:noProof/>
        </w:rPr>
        <w:t>American Journal of Speech-Language Pathology</w:t>
      </w:r>
      <w:r w:rsidRPr="00925FF7">
        <w:rPr>
          <w:rFonts w:cs="Times New Roman"/>
          <w:noProof/>
        </w:rPr>
        <w:t xml:space="preserve">, </w:t>
      </w:r>
      <w:r w:rsidRPr="00925FF7">
        <w:rPr>
          <w:rFonts w:cs="Times New Roman"/>
          <w:i/>
          <w:iCs/>
          <w:noProof/>
        </w:rPr>
        <w:t>26</w:t>
      </w:r>
      <w:r w:rsidRPr="00925FF7">
        <w:rPr>
          <w:rFonts w:cs="Times New Roman"/>
          <w:noProof/>
        </w:rPr>
        <w:t>, 716–728.</w:t>
      </w:r>
    </w:p>
    <w:p w14:paraId="608B7026"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Davies, S. C. (2016). School-based traumatic brain injury and concussion management program. </w:t>
      </w:r>
      <w:r w:rsidRPr="00925FF7">
        <w:rPr>
          <w:rFonts w:cs="Times New Roman"/>
          <w:i/>
          <w:iCs/>
          <w:noProof/>
        </w:rPr>
        <w:t>Hellenic Journal of Psychology</w:t>
      </w:r>
      <w:r w:rsidRPr="00925FF7">
        <w:rPr>
          <w:rFonts w:cs="Times New Roman"/>
          <w:noProof/>
        </w:rPr>
        <w:t xml:space="preserve">, </w:t>
      </w:r>
      <w:r w:rsidRPr="00925FF7">
        <w:rPr>
          <w:rFonts w:cs="Times New Roman"/>
          <w:i/>
          <w:iCs/>
          <w:noProof/>
        </w:rPr>
        <w:t>53</w:t>
      </w:r>
      <w:r w:rsidRPr="00925FF7">
        <w:rPr>
          <w:rFonts w:cs="Times New Roman"/>
          <w:noProof/>
        </w:rPr>
        <w:t>(6), 567–582. https://doi.org/10.1002/pits</w:t>
      </w:r>
    </w:p>
    <w:p w14:paraId="605A4F93"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Gallagher, V., Kramer, N., Abbott, K., Alexander, J., Breiter, H., Herrold, A., Lindley, T., Mjaanes, J., &amp; Reilly, J. (2018). The effects of sex differences and hormonal contraception on outcomes after collegiate sports-related concussion. </w:t>
      </w:r>
      <w:r w:rsidRPr="00925FF7">
        <w:rPr>
          <w:rFonts w:cs="Times New Roman"/>
          <w:i/>
          <w:iCs/>
          <w:noProof/>
        </w:rPr>
        <w:t>Journal of Neurotrauma</w:t>
      </w:r>
      <w:r w:rsidRPr="00925FF7">
        <w:rPr>
          <w:rFonts w:cs="Times New Roman"/>
          <w:noProof/>
        </w:rPr>
        <w:t xml:space="preserve">, </w:t>
      </w:r>
      <w:r w:rsidRPr="00925FF7">
        <w:rPr>
          <w:rFonts w:cs="Times New Roman"/>
          <w:i/>
          <w:iCs/>
          <w:noProof/>
        </w:rPr>
        <w:t>35</w:t>
      </w:r>
      <w:r w:rsidRPr="00925FF7">
        <w:rPr>
          <w:rFonts w:cs="Times New Roman"/>
          <w:noProof/>
        </w:rPr>
        <w:t>(11), 1242–1247. https://doi.org/10.1089/neu.2017.5453</w:t>
      </w:r>
    </w:p>
    <w:p w14:paraId="03AB9837"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Gioia, G. A. (2016). Medical-school partnership in guiding return to school following mild traumatic brain injury in youth. </w:t>
      </w:r>
      <w:r w:rsidRPr="00925FF7">
        <w:rPr>
          <w:rFonts w:cs="Times New Roman"/>
          <w:i/>
          <w:iCs/>
          <w:noProof/>
        </w:rPr>
        <w:t>Journal of Child Neurology</w:t>
      </w:r>
      <w:r w:rsidRPr="00925FF7">
        <w:rPr>
          <w:rFonts w:cs="Times New Roman"/>
          <w:noProof/>
        </w:rPr>
        <w:t xml:space="preserve">, </w:t>
      </w:r>
      <w:r w:rsidRPr="00925FF7">
        <w:rPr>
          <w:rFonts w:cs="Times New Roman"/>
          <w:i/>
          <w:iCs/>
          <w:noProof/>
        </w:rPr>
        <w:t>31</w:t>
      </w:r>
      <w:r w:rsidRPr="00925FF7">
        <w:rPr>
          <w:rFonts w:cs="Times New Roman"/>
          <w:noProof/>
        </w:rPr>
        <w:t>(1), 93–108. https://doi.org/10.1002/oby.21042.Prevalence</w:t>
      </w:r>
    </w:p>
    <w:p w14:paraId="68FB3957"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Gioia, G. A., Babikian, T., Barney, B. J., Chrisman, S. P. D., Cook, L. J., Didehbani, N., Richards, R., Sady, M. D., Stolz, E., Vaughan, C., Rivera, F., &amp; Giza, C. (2020). Identifying school challenges following concussion: Psychometric evidence for the Concussion Learning Assessment &amp; School Survey, 3rd Ed. (CLASS-3). </w:t>
      </w:r>
      <w:r w:rsidRPr="00925FF7">
        <w:rPr>
          <w:rFonts w:cs="Times New Roman"/>
          <w:i/>
          <w:iCs/>
          <w:noProof/>
        </w:rPr>
        <w:t>Journal of Pediatric Neuropsychology</w:t>
      </w:r>
      <w:r w:rsidRPr="00925FF7">
        <w:rPr>
          <w:rFonts w:cs="Times New Roman"/>
          <w:noProof/>
        </w:rPr>
        <w:t xml:space="preserve">, </w:t>
      </w:r>
      <w:r w:rsidRPr="00925FF7">
        <w:rPr>
          <w:rFonts w:cs="Times New Roman"/>
          <w:i/>
          <w:iCs/>
          <w:noProof/>
        </w:rPr>
        <w:t>6</w:t>
      </w:r>
      <w:r w:rsidRPr="00925FF7">
        <w:rPr>
          <w:rFonts w:cs="Times New Roman"/>
          <w:noProof/>
        </w:rPr>
        <w:t>, 203–217. https://doi.org/https://doi.org/10.1007/s40817-020-00092-5</w:t>
      </w:r>
    </w:p>
    <w:p w14:paraId="08D3A3C3"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Gioia, G. A., Glang, A. E., Hooper, S. R., &amp; Brown, B. E. (2016). Building statewide infrastructure for the academic support of students with mild traumatic brain injury. </w:t>
      </w:r>
      <w:r w:rsidRPr="00925FF7">
        <w:rPr>
          <w:rFonts w:cs="Times New Roman"/>
          <w:i/>
          <w:iCs/>
          <w:noProof/>
        </w:rPr>
        <w:t>Journal of Head Trauma Rehabilitation</w:t>
      </w:r>
      <w:r w:rsidRPr="00925FF7">
        <w:rPr>
          <w:rFonts w:cs="Times New Roman"/>
          <w:noProof/>
        </w:rPr>
        <w:t xml:space="preserve">, </w:t>
      </w:r>
      <w:r w:rsidRPr="00925FF7">
        <w:rPr>
          <w:rFonts w:cs="Times New Roman"/>
          <w:i/>
          <w:iCs/>
          <w:noProof/>
        </w:rPr>
        <w:t>31</w:t>
      </w:r>
      <w:r w:rsidRPr="00925FF7">
        <w:rPr>
          <w:rFonts w:cs="Times New Roman"/>
          <w:noProof/>
        </w:rPr>
        <w:t>(6), 397–406. https://doi.org/10.1097/HTR.0000000000000205</w:t>
      </w:r>
    </w:p>
    <w:p w14:paraId="3A3E2B8F"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Grubenhoff, J. A., Deakyne, S. J., Brou, L., Bajaj, L., Comstock, R. D., &amp; Kirkwood, M. W. (2014). Acute concussion symptom severity and delayed symptom resolution. </w:t>
      </w:r>
      <w:r w:rsidRPr="00925FF7">
        <w:rPr>
          <w:rFonts w:cs="Times New Roman"/>
          <w:i/>
          <w:iCs/>
          <w:noProof/>
        </w:rPr>
        <w:t>Pediatrics</w:t>
      </w:r>
      <w:r w:rsidRPr="00925FF7">
        <w:rPr>
          <w:rFonts w:cs="Times New Roman"/>
          <w:noProof/>
        </w:rPr>
        <w:t xml:space="preserve">, </w:t>
      </w:r>
      <w:r w:rsidRPr="00925FF7">
        <w:rPr>
          <w:rFonts w:cs="Times New Roman"/>
          <w:i/>
          <w:iCs/>
          <w:noProof/>
        </w:rPr>
        <w:lastRenderedPageBreak/>
        <w:t>134</w:t>
      </w:r>
      <w:r w:rsidRPr="00925FF7">
        <w:rPr>
          <w:rFonts w:cs="Times New Roman"/>
          <w:noProof/>
        </w:rPr>
        <w:t>(1), 54–62. https://doi.org/10.1542/peds.2013-2988</w:t>
      </w:r>
    </w:p>
    <w:p w14:paraId="7E19DDDE"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Halstead, M. E., McAvoy, K., Devore, C. D., Carl, R., Lee, M., &amp; Logan, K. (2013). Returning to learning following a concussion. </w:t>
      </w:r>
      <w:r w:rsidRPr="00925FF7">
        <w:rPr>
          <w:rFonts w:cs="Times New Roman"/>
          <w:i/>
          <w:iCs/>
          <w:noProof/>
        </w:rPr>
        <w:t>Pediatrics</w:t>
      </w:r>
      <w:r w:rsidRPr="00925FF7">
        <w:rPr>
          <w:rFonts w:cs="Times New Roman"/>
          <w:noProof/>
        </w:rPr>
        <w:t xml:space="preserve">, </w:t>
      </w:r>
      <w:r w:rsidRPr="00925FF7">
        <w:rPr>
          <w:rFonts w:cs="Times New Roman"/>
          <w:i/>
          <w:iCs/>
          <w:noProof/>
        </w:rPr>
        <w:t>132</w:t>
      </w:r>
      <w:r w:rsidRPr="00925FF7">
        <w:rPr>
          <w:rFonts w:cs="Times New Roman"/>
          <w:noProof/>
        </w:rPr>
        <w:t>(5), 948–957. https://doi.org/10.1542/peds.2013-2867</w:t>
      </w:r>
    </w:p>
    <w:p w14:paraId="41619472"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Harmon, K. G., Clugston, J. R., Dec, K., Hainline, B., Herring, S., Kane, S. F., Kontos, A. P., Leddy, J. J., McCrea, M., Poddar, S. K., Putukian, M., Wilson, J. C., &amp; Roberts, W. O. (2019). American Medical Society for Sports Medicine position statement on concussion in sport. </w:t>
      </w:r>
      <w:r w:rsidRPr="00925FF7">
        <w:rPr>
          <w:rFonts w:cs="Times New Roman"/>
          <w:i/>
          <w:iCs/>
          <w:noProof/>
        </w:rPr>
        <w:t>British Journal of Sports Medicine</w:t>
      </w:r>
      <w:r w:rsidRPr="00925FF7">
        <w:rPr>
          <w:rFonts w:cs="Times New Roman"/>
          <w:noProof/>
        </w:rPr>
        <w:t xml:space="preserve">, </w:t>
      </w:r>
      <w:r w:rsidRPr="00925FF7">
        <w:rPr>
          <w:rFonts w:cs="Times New Roman"/>
          <w:i/>
          <w:iCs/>
          <w:noProof/>
        </w:rPr>
        <w:t>53</w:t>
      </w:r>
      <w:r w:rsidRPr="00925FF7">
        <w:rPr>
          <w:rFonts w:cs="Times New Roman"/>
          <w:noProof/>
        </w:rPr>
        <w:t>(4), 213–225. https://doi.org/10.1136/bjsports-2018-100338</w:t>
      </w:r>
    </w:p>
    <w:p w14:paraId="5788AA8F"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Hossler, P., McAvoy, K., Rossen, E., Schoessler, S., &amp; Thompson, P. (2014). A comprehensive team approach to treating concussions in student athletes. </w:t>
      </w:r>
      <w:r w:rsidRPr="00925FF7">
        <w:rPr>
          <w:rFonts w:cs="Times New Roman"/>
          <w:i/>
          <w:iCs/>
          <w:noProof/>
        </w:rPr>
        <w:t>National Association of Secondary School Principles</w:t>
      </w:r>
      <w:r w:rsidRPr="00925FF7">
        <w:rPr>
          <w:rFonts w:cs="Times New Roman"/>
          <w:noProof/>
        </w:rPr>
        <w:t xml:space="preserve">, </w:t>
      </w:r>
      <w:r w:rsidRPr="00925FF7">
        <w:rPr>
          <w:rFonts w:cs="Times New Roman"/>
          <w:i/>
          <w:iCs/>
          <w:noProof/>
        </w:rPr>
        <w:t>9</w:t>
      </w:r>
      <w:r w:rsidRPr="00925FF7">
        <w:rPr>
          <w:rFonts w:cs="Times New Roman"/>
          <w:noProof/>
        </w:rPr>
        <w:t>(3), 1–7. https://doi.org/10.1089/acm.2009.0309.In</w:t>
      </w:r>
    </w:p>
    <w:p w14:paraId="3104254A"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Iverson, G. L., Gardner, A. J., Terry, D. P., Ponsford, J. L., Sills, A. K., Broshek, D. K., &amp; Solomon, G. S. (2017). Predictors of clinical recovery from concussion: A systematic review. </w:t>
      </w:r>
      <w:r w:rsidRPr="00925FF7">
        <w:rPr>
          <w:rFonts w:cs="Times New Roman"/>
          <w:i/>
          <w:iCs/>
          <w:noProof/>
        </w:rPr>
        <w:t>British Journal of Sports Medicine</w:t>
      </w:r>
      <w:r w:rsidRPr="00925FF7">
        <w:rPr>
          <w:rFonts w:cs="Times New Roman"/>
          <w:noProof/>
        </w:rPr>
        <w:t xml:space="preserve">, </w:t>
      </w:r>
      <w:r w:rsidRPr="00925FF7">
        <w:rPr>
          <w:rFonts w:cs="Times New Roman"/>
          <w:i/>
          <w:iCs/>
          <w:noProof/>
        </w:rPr>
        <w:t>51</w:t>
      </w:r>
      <w:r w:rsidRPr="00925FF7">
        <w:rPr>
          <w:rFonts w:cs="Times New Roman"/>
          <w:noProof/>
        </w:rPr>
        <w:t>(12), 941–948. https://doi.org/10.1136/bjsports-2017-097729</w:t>
      </w:r>
    </w:p>
    <w:p w14:paraId="07174C99"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Iverson, G. L., Silverberg, N. D., Mannix, R., Maxwell, B. A., Atkins, J. E., Zafonte, R., &amp; Berkner, P. D. (2015). Factors associated with concussion-like symptom reporting in high school athletes. </w:t>
      </w:r>
      <w:r w:rsidRPr="00925FF7">
        <w:rPr>
          <w:rFonts w:cs="Times New Roman"/>
          <w:i/>
          <w:iCs/>
          <w:noProof/>
        </w:rPr>
        <w:t>JAMA Pediatrics</w:t>
      </w:r>
      <w:r w:rsidRPr="00925FF7">
        <w:rPr>
          <w:rFonts w:cs="Times New Roman"/>
          <w:noProof/>
        </w:rPr>
        <w:t xml:space="preserve">, </w:t>
      </w:r>
      <w:r w:rsidRPr="00925FF7">
        <w:rPr>
          <w:rFonts w:cs="Times New Roman"/>
          <w:i/>
          <w:iCs/>
          <w:noProof/>
        </w:rPr>
        <w:t>169</w:t>
      </w:r>
      <w:r w:rsidRPr="00925FF7">
        <w:rPr>
          <w:rFonts w:cs="Times New Roman"/>
          <w:noProof/>
        </w:rPr>
        <w:t>(12), 1132–1140. https://doi.org/10.1001/jamapediatrics.2015.2374</w:t>
      </w:r>
    </w:p>
    <w:p w14:paraId="23E22C5A"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Kazl, C., &amp; Torres, A. (2019). Definition, classification, and epidemiology of concussion. </w:t>
      </w:r>
      <w:r w:rsidRPr="00925FF7">
        <w:rPr>
          <w:rFonts w:cs="Times New Roman"/>
          <w:i/>
          <w:iCs/>
          <w:noProof/>
        </w:rPr>
        <w:t>Seminars in Pediatric Neurology</w:t>
      </w:r>
      <w:r w:rsidRPr="00925FF7">
        <w:rPr>
          <w:rFonts w:cs="Times New Roman"/>
          <w:noProof/>
        </w:rPr>
        <w:t xml:space="preserve">, </w:t>
      </w:r>
      <w:r w:rsidRPr="00925FF7">
        <w:rPr>
          <w:rFonts w:cs="Times New Roman"/>
          <w:i/>
          <w:iCs/>
          <w:noProof/>
        </w:rPr>
        <w:t>30</w:t>
      </w:r>
      <w:r w:rsidRPr="00925FF7">
        <w:rPr>
          <w:rFonts w:cs="Times New Roman"/>
          <w:noProof/>
        </w:rPr>
        <w:t>, 9–13. https://doi.org/10.1016/j.spen.2019.03.003</w:t>
      </w:r>
    </w:p>
    <w:p w14:paraId="36CC36F6"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Kenzie, E. S., Parks, E. L., Bigler, E. D., Lim, M. M., Chesnutt, J. C., &amp; Wakeland, W. (2017). </w:t>
      </w:r>
      <w:r w:rsidRPr="00925FF7">
        <w:rPr>
          <w:rFonts w:cs="Times New Roman"/>
          <w:noProof/>
        </w:rPr>
        <w:lastRenderedPageBreak/>
        <w:t xml:space="preserve">Concussion as a multi-scale complex system: An interdisciplinary synthesis of current knowledge. </w:t>
      </w:r>
      <w:r w:rsidRPr="00925FF7">
        <w:rPr>
          <w:rFonts w:cs="Times New Roman"/>
          <w:i/>
          <w:iCs/>
          <w:noProof/>
        </w:rPr>
        <w:t>Frontiers in Neurology</w:t>
      </w:r>
      <w:r w:rsidRPr="00925FF7">
        <w:rPr>
          <w:rFonts w:cs="Times New Roman"/>
          <w:noProof/>
        </w:rPr>
        <w:t xml:space="preserve">, </w:t>
      </w:r>
      <w:r w:rsidRPr="00925FF7">
        <w:rPr>
          <w:rFonts w:cs="Times New Roman"/>
          <w:i/>
          <w:iCs/>
          <w:noProof/>
        </w:rPr>
        <w:t>8</w:t>
      </w:r>
      <w:r w:rsidRPr="00925FF7">
        <w:rPr>
          <w:rFonts w:cs="Times New Roman"/>
          <w:noProof/>
        </w:rPr>
        <w:t>(513), 1–17. https://doi.org/10.3389/fneur.2017.00513</w:t>
      </w:r>
    </w:p>
    <w:p w14:paraId="53655308"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Kerr, Z. Y., Zuckerman, S. L., Wasserman, E. B., Covassin, T., Djoko, A., &amp; Dompier, T. P. (2016). Concussion symptoms and return to play time in youth, high school, and college American football athletes. </w:t>
      </w:r>
      <w:r w:rsidRPr="00925FF7">
        <w:rPr>
          <w:rFonts w:cs="Times New Roman"/>
          <w:i/>
          <w:iCs/>
          <w:noProof/>
        </w:rPr>
        <w:t>JAMA Pediatrics</w:t>
      </w:r>
      <w:r w:rsidRPr="00925FF7">
        <w:rPr>
          <w:rFonts w:cs="Times New Roman"/>
          <w:noProof/>
        </w:rPr>
        <w:t xml:space="preserve">, </w:t>
      </w:r>
      <w:r w:rsidRPr="00925FF7">
        <w:rPr>
          <w:rFonts w:cs="Times New Roman"/>
          <w:i/>
          <w:iCs/>
          <w:noProof/>
        </w:rPr>
        <w:t>170</w:t>
      </w:r>
      <w:r w:rsidRPr="00925FF7">
        <w:rPr>
          <w:rFonts w:cs="Times New Roman"/>
          <w:noProof/>
        </w:rPr>
        <w:t>(7), 647–653. https://doi.org/10.1001/jamapediatrics.2016.0073</w:t>
      </w:r>
    </w:p>
    <w:p w14:paraId="712F47AC"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Ketcham, C. J., Bowie, M., Patel, K., Hall, E. E., Buckley, T. A., &amp; Baker, M. (2017). </w:t>
      </w:r>
      <w:r w:rsidRPr="00925FF7">
        <w:rPr>
          <w:rFonts w:cs="Times New Roman"/>
          <w:i/>
          <w:iCs/>
          <w:noProof/>
        </w:rPr>
        <w:t>The value of speech-language pathologists in concussion management</w:t>
      </w:r>
      <w:r w:rsidRPr="00925FF7">
        <w:rPr>
          <w:rFonts w:cs="Times New Roman"/>
          <w:noProof/>
        </w:rPr>
        <w:t xml:space="preserve">. </w:t>
      </w:r>
      <w:r w:rsidRPr="00925FF7">
        <w:rPr>
          <w:rFonts w:cs="Times New Roman"/>
          <w:i/>
          <w:iCs/>
          <w:noProof/>
        </w:rPr>
        <w:t>1</w:t>
      </w:r>
      <w:r w:rsidRPr="00925FF7">
        <w:rPr>
          <w:rFonts w:cs="Times New Roman"/>
          <w:noProof/>
        </w:rPr>
        <w:t>(1), 8–13.</w:t>
      </w:r>
    </w:p>
    <w:p w14:paraId="3DDD95A9"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Lovell, M. R., Iverson, G. L., Collins, M. W., Podell, K., Johnston, K. M., Pardini, D., Pardini, J., Norwig, J., &amp; Maroon, J. C. (2006). Measurement of symptoms following sports-related concussion: Reliability and normative data for the post-concussion scale. </w:t>
      </w:r>
      <w:r w:rsidRPr="00925FF7">
        <w:rPr>
          <w:rFonts w:cs="Times New Roman"/>
          <w:i/>
          <w:iCs/>
          <w:noProof/>
        </w:rPr>
        <w:t>Applied Neuropsychology</w:t>
      </w:r>
      <w:r w:rsidRPr="00925FF7">
        <w:rPr>
          <w:rFonts w:cs="Times New Roman"/>
          <w:noProof/>
        </w:rPr>
        <w:t xml:space="preserve">, </w:t>
      </w:r>
      <w:r w:rsidRPr="00925FF7">
        <w:rPr>
          <w:rFonts w:cs="Times New Roman"/>
          <w:i/>
          <w:iCs/>
          <w:noProof/>
        </w:rPr>
        <w:t>13</w:t>
      </w:r>
      <w:r w:rsidRPr="00925FF7">
        <w:rPr>
          <w:rFonts w:cs="Times New Roman"/>
          <w:noProof/>
        </w:rPr>
        <w:t>(3), 166–174. http://www.ncbi.nlm.nih.gov/sites/entrez?Db=pubmed&amp;Cmd=ShowDetailView&amp;TermToSearch=17361669&amp;ordinalpos=5&amp;itool=EntrezSystem2.PEntrez.Pubmed.Pubmed_ResultsPanel.Pubmed_RVDocSum</w:t>
      </w:r>
    </w:p>
    <w:p w14:paraId="78C337C0"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Lowry, R., Haarbauer-Krupa, J. K., Breiding, M. J., Thigpen, S., Rasberry, C. N., &amp; Lee, S. M. (2019). Concussion and academic impairment among U.S. high school students. </w:t>
      </w:r>
      <w:r w:rsidRPr="00925FF7">
        <w:rPr>
          <w:rFonts w:cs="Times New Roman"/>
          <w:i/>
          <w:iCs/>
          <w:noProof/>
        </w:rPr>
        <w:t>American Journal of Preventive Medicine</w:t>
      </w:r>
      <w:r w:rsidRPr="00925FF7">
        <w:rPr>
          <w:rFonts w:cs="Times New Roman"/>
          <w:noProof/>
        </w:rPr>
        <w:t xml:space="preserve">, </w:t>
      </w:r>
      <w:r w:rsidRPr="00925FF7">
        <w:rPr>
          <w:rFonts w:cs="Times New Roman"/>
          <w:i/>
          <w:iCs/>
          <w:noProof/>
        </w:rPr>
        <w:t>57</w:t>
      </w:r>
      <w:r w:rsidRPr="00925FF7">
        <w:rPr>
          <w:rFonts w:cs="Times New Roman"/>
          <w:noProof/>
        </w:rPr>
        <w:t>(6), 733–740. https://doi.org/10.1016/j.amepre.2019.08.016</w:t>
      </w:r>
    </w:p>
    <w:p w14:paraId="743ECC43"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Lumba-Brown, A., Ghajar, J., Cornwell, J., Bloom, O. J., Chesnutt, J., Clugston, J. R., Kolluri, R., Leddy, J. J., Teramoto, M., &amp; Gioia, G. (2019). Representation of concussion subtypes in common postconcussion symptom-rating scales. </w:t>
      </w:r>
      <w:r w:rsidRPr="00925FF7">
        <w:rPr>
          <w:rFonts w:cs="Times New Roman"/>
          <w:i/>
          <w:iCs/>
          <w:noProof/>
        </w:rPr>
        <w:t>Concussion</w:t>
      </w:r>
      <w:r w:rsidRPr="00925FF7">
        <w:rPr>
          <w:rFonts w:cs="Times New Roman"/>
          <w:noProof/>
        </w:rPr>
        <w:t xml:space="preserve">, </w:t>
      </w:r>
      <w:r w:rsidRPr="00925FF7">
        <w:rPr>
          <w:rFonts w:cs="Times New Roman"/>
          <w:i/>
          <w:iCs/>
          <w:noProof/>
        </w:rPr>
        <w:t>4</w:t>
      </w:r>
      <w:r w:rsidRPr="00925FF7">
        <w:rPr>
          <w:rFonts w:cs="Times New Roman"/>
          <w:noProof/>
        </w:rPr>
        <w:t>(3). https://doi.org/10.2217/cnc-2019-0005</w:t>
      </w:r>
    </w:p>
    <w:p w14:paraId="282F2EF0"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lastRenderedPageBreak/>
        <w:t xml:space="preserve">McAvoy, K., Eagan-Johnson, B., Dymacek, R., Hooper, S., McCart, M., &amp; Tyler, J. (2020). Establishing consensus for essential elements in returning to learn following a concussion. </w:t>
      </w:r>
      <w:r w:rsidRPr="00925FF7">
        <w:rPr>
          <w:rFonts w:cs="Times New Roman"/>
          <w:i/>
          <w:iCs/>
          <w:noProof/>
        </w:rPr>
        <w:t>Journal of School Health</w:t>
      </w:r>
      <w:r w:rsidRPr="00925FF7">
        <w:rPr>
          <w:rFonts w:cs="Times New Roman"/>
          <w:noProof/>
        </w:rPr>
        <w:t xml:space="preserve">, </w:t>
      </w:r>
      <w:r w:rsidRPr="00925FF7">
        <w:rPr>
          <w:rFonts w:cs="Times New Roman"/>
          <w:i/>
          <w:iCs/>
          <w:noProof/>
        </w:rPr>
        <w:t>90</w:t>
      </w:r>
      <w:r w:rsidRPr="00925FF7">
        <w:rPr>
          <w:rFonts w:cs="Times New Roman"/>
          <w:noProof/>
        </w:rPr>
        <w:t>(11), 849–858. https://doi.org/10.1111/josh.12949</w:t>
      </w:r>
    </w:p>
    <w:p w14:paraId="352865C2"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McAvoy, K., Eagan-Johnson, B., &amp; Halstead, M. (2018). Return to learn: Transitioning to school and through ascending levels of academic support for students following a concussion. </w:t>
      </w:r>
      <w:r w:rsidRPr="00925FF7">
        <w:rPr>
          <w:rFonts w:cs="Times New Roman"/>
          <w:i/>
          <w:iCs/>
          <w:noProof/>
        </w:rPr>
        <w:t>NeuroRehabilitation</w:t>
      </w:r>
      <w:r w:rsidRPr="00925FF7">
        <w:rPr>
          <w:rFonts w:cs="Times New Roman"/>
          <w:noProof/>
        </w:rPr>
        <w:t xml:space="preserve">, </w:t>
      </w:r>
      <w:r w:rsidRPr="00925FF7">
        <w:rPr>
          <w:rFonts w:cs="Times New Roman"/>
          <w:i/>
          <w:iCs/>
          <w:noProof/>
        </w:rPr>
        <w:t>42</w:t>
      </w:r>
      <w:r w:rsidRPr="00925FF7">
        <w:rPr>
          <w:rFonts w:cs="Times New Roman"/>
          <w:noProof/>
        </w:rPr>
        <w:t>(3), 325–330. https://doi.org/10.3233/NRE-172381</w:t>
      </w:r>
    </w:p>
    <w:p w14:paraId="69D4A2A2"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McCrory, P., Meeuwisse, W., Johnston, K., Dvorak, J., Aubry, M., Molloy, M., &amp; Cantu, R. (2009). Consensus statement on Concussion in Sport-the 3th International Conference on Concussion in Sport held in Zurich, November 2008. </w:t>
      </w:r>
      <w:r w:rsidRPr="00925FF7">
        <w:rPr>
          <w:rFonts w:cs="Times New Roman"/>
          <w:i/>
          <w:iCs/>
          <w:noProof/>
        </w:rPr>
        <w:t>South African Journal of Sports Medicine</w:t>
      </w:r>
      <w:r w:rsidRPr="00925FF7">
        <w:rPr>
          <w:rFonts w:cs="Times New Roman"/>
          <w:noProof/>
        </w:rPr>
        <w:t xml:space="preserve">, </w:t>
      </w:r>
      <w:r w:rsidRPr="00925FF7">
        <w:rPr>
          <w:rFonts w:cs="Times New Roman"/>
          <w:i/>
          <w:iCs/>
          <w:noProof/>
        </w:rPr>
        <w:t>21</w:t>
      </w:r>
      <w:r w:rsidRPr="00925FF7">
        <w:rPr>
          <w:rFonts w:cs="Times New Roman"/>
          <w:noProof/>
        </w:rPr>
        <w:t>(2). https://doi.org/10.1016/j.pmrj.2013.02.012</w:t>
      </w:r>
    </w:p>
    <w:p w14:paraId="1D7014EB"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McCrory, Paul, Meeuwisse, W., Dvořák, J., Aubry, M., Bailes, J., Broglio, S., Cantu, R. C., Cassidy, D., Echemendia, R. J., Castellani, R. J., Davis, G. A., Ellenbogen, R., Emery, C., Engebretsen, L., Feddermann-Demont, N., Giza, C. C., Guskiewicz, K. M., Herring, S., Iverson, G. L., … Vos, P. E. (2017). Consensus statement on concussion in sport—the 5th international conference on concussion in sport held in Berlin, October 2016. </w:t>
      </w:r>
      <w:r w:rsidRPr="00925FF7">
        <w:rPr>
          <w:rFonts w:cs="Times New Roman"/>
          <w:i/>
          <w:iCs/>
          <w:noProof/>
        </w:rPr>
        <w:t>British Journal of Sports Medicine</w:t>
      </w:r>
      <w:r w:rsidRPr="00925FF7">
        <w:rPr>
          <w:rFonts w:cs="Times New Roman"/>
          <w:noProof/>
        </w:rPr>
        <w:t xml:space="preserve">, </w:t>
      </w:r>
      <w:r w:rsidRPr="00925FF7">
        <w:rPr>
          <w:rFonts w:cs="Times New Roman"/>
          <w:i/>
          <w:iCs/>
          <w:noProof/>
        </w:rPr>
        <w:t>51</w:t>
      </w:r>
      <w:r w:rsidRPr="00925FF7">
        <w:rPr>
          <w:rFonts w:cs="Times New Roman"/>
          <w:noProof/>
        </w:rPr>
        <w:t>(11), 838–847. https://doi.org/10.1136/bjsports-2017-097699</w:t>
      </w:r>
    </w:p>
    <w:p w14:paraId="6FDF3CB5"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McLeod, T. C. V., &amp; Leach, C. (2012). Psychometric properties of self-report concussion scales and checklists. </w:t>
      </w:r>
      <w:r w:rsidRPr="00925FF7">
        <w:rPr>
          <w:rFonts w:cs="Times New Roman"/>
          <w:i/>
          <w:iCs/>
          <w:noProof/>
        </w:rPr>
        <w:t>Journal of Athletic Training</w:t>
      </w:r>
      <w:r w:rsidRPr="00925FF7">
        <w:rPr>
          <w:rFonts w:cs="Times New Roman"/>
          <w:noProof/>
        </w:rPr>
        <w:t xml:space="preserve">, </w:t>
      </w:r>
      <w:r w:rsidRPr="00925FF7">
        <w:rPr>
          <w:rFonts w:cs="Times New Roman"/>
          <w:i/>
          <w:iCs/>
          <w:noProof/>
        </w:rPr>
        <w:t>47</w:t>
      </w:r>
      <w:r w:rsidRPr="00925FF7">
        <w:rPr>
          <w:rFonts w:cs="Times New Roman"/>
          <w:noProof/>
        </w:rPr>
        <w:t>(2), 221–223. https://doi.org/10.4085/1062-6050-47.2.221</w:t>
      </w:r>
    </w:p>
    <w:p w14:paraId="6228D494"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Merritt, V. C., Meyer, J. E., &amp; Arnett, P. A. (2015). A novel approach to classifying postconcussion symptoms: The application of a new framework to the Post-Concussion Symptom Scale. </w:t>
      </w:r>
      <w:r w:rsidRPr="00925FF7">
        <w:rPr>
          <w:rFonts w:cs="Times New Roman"/>
          <w:i/>
          <w:iCs/>
          <w:noProof/>
        </w:rPr>
        <w:t>Journal of Clinical and Experimental Neuropsychology</w:t>
      </w:r>
      <w:r w:rsidRPr="00925FF7">
        <w:rPr>
          <w:rFonts w:cs="Times New Roman"/>
          <w:noProof/>
        </w:rPr>
        <w:t xml:space="preserve">, </w:t>
      </w:r>
      <w:r w:rsidRPr="00925FF7">
        <w:rPr>
          <w:rFonts w:cs="Times New Roman"/>
          <w:i/>
          <w:iCs/>
          <w:noProof/>
        </w:rPr>
        <w:t>37</w:t>
      </w:r>
      <w:r w:rsidRPr="00925FF7">
        <w:rPr>
          <w:rFonts w:cs="Times New Roman"/>
          <w:noProof/>
        </w:rPr>
        <w:t>(7), 764–775. https://doi.org/10.1080/13803395.2015.1060950</w:t>
      </w:r>
    </w:p>
    <w:p w14:paraId="53701019"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lastRenderedPageBreak/>
        <w:t xml:space="preserve">Ono, K. E., Burns, T. G., Bearden, D. J., McManus, S. M., King, H., &amp; Reisner, A. (2016). Sex-based differences as a predictor of recovery trajectories in young athletes after a sports-related concussion. </w:t>
      </w:r>
      <w:r w:rsidRPr="00925FF7">
        <w:rPr>
          <w:rFonts w:cs="Times New Roman"/>
          <w:i/>
          <w:iCs/>
          <w:noProof/>
        </w:rPr>
        <w:t>American Journal of Sports Medicine</w:t>
      </w:r>
      <w:r w:rsidRPr="00925FF7">
        <w:rPr>
          <w:rFonts w:cs="Times New Roman"/>
          <w:noProof/>
        </w:rPr>
        <w:t xml:space="preserve">, </w:t>
      </w:r>
      <w:r w:rsidRPr="00925FF7">
        <w:rPr>
          <w:rFonts w:cs="Times New Roman"/>
          <w:i/>
          <w:iCs/>
          <w:noProof/>
        </w:rPr>
        <w:t>44</w:t>
      </w:r>
      <w:r w:rsidRPr="00925FF7">
        <w:rPr>
          <w:rFonts w:cs="Times New Roman"/>
          <w:noProof/>
        </w:rPr>
        <w:t>(3), 748–752. https://doi.org/10.1177/0363546515617746</w:t>
      </w:r>
    </w:p>
    <w:p w14:paraId="0D268339"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Pulsipher, D. T., Rettig, E. K., Krapf, E. M., &amp; Stanford, L. D. (2021). A cross-sectional cohort study of post-concussive symptoms and their relationships with depressive symptoms in youth with and without concussion. </w:t>
      </w:r>
      <w:r w:rsidRPr="00925FF7">
        <w:rPr>
          <w:rFonts w:cs="Times New Roman"/>
          <w:i/>
          <w:iCs/>
          <w:noProof/>
        </w:rPr>
        <w:t>Brain Injury</w:t>
      </w:r>
      <w:r w:rsidRPr="00925FF7">
        <w:rPr>
          <w:rFonts w:cs="Times New Roman"/>
          <w:noProof/>
        </w:rPr>
        <w:t xml:space="preserve">, </w:t>
      </w:r>
      <w:r w:rsidRPr="00925FF7">
        <w:rPr>
          <w:rFonts w:cs="Times New Roman"/>
          <w:i/>
          <w:iCs/>
          <w:noProof/>
        </w:rPr>
        <w:t>35</w:t>
      </w:r>
      <w:r w:rsidRPr="00925FF7">
        <w:rPr>
          <w:rFonts w:cs="Times New Roman"/>
          <w:noProof/>
        </w:rPr>
        <w:t>(8), 964–970. https://doi.org/10.1080/02699052.2021.1942550</w:t>
      </w:r>
    </w:p>
    <w:p w14:paraId="1984EA04"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Ransom, D. M., Vaughan, C. G., Pratson, L., Sady, M. D., McGill, C. A., &amp; Gioia, G. A. (2015). Academic effects of concussion in children and adolescents. </w:t>
      </w:r>
      <w:r w:rsidRPr="00925FF7">
        <w:rPr>
          <w:rFonts w:cs="Times New Roman"/>
          <w:i/>
          <w:iCs/>
          <w:noProof/>
        </w:rPr>
        <w:t>Pediatrics</w:t>
      </w:r>
      <w:r w:rsidRPr="00925FF7">
        <w:rPr>
          <w:rFonts w:cs="Times New Roman"/>
          <w:noProof/>
        </w:rPr>
        <w:t xml:space="preserve">, </w:t>
      </w:r>
      <w:r w:rsidRPr="00925FF7">
        <w:rPr>
          <w:rFonts w:cs="Times New Roman"/>
          <w:i/>
          <w:iCs/>
          <w:noProof/>
        </w:rPr>
        <w:t>135</w:t>
      </w:r>
      <w:r w:rsidRPr="00925FF7">
        <w:rPr>
          <w:rFonts w:cs="Times New Roman"/>
          <w:noProof/>
        </w:rPr>
        <w:t>(6), 1043–1050. https://doi.org/10.1542/peds.2014-3434</w:t>
      </w:r>
    </w:p>
    <w:p w14:paraId="1B1259CC"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Sarmiento, K., Thomas, K. E., Daugherty, J., Waltzman, D., Haarbauer-Krupa, J. K., Peterson, A. B., Haileyesus, T., &amp; Breiding, M. J. (2019). Emergency department visits for sports- and recreation-related traumatic brain injuries among children - United States, 2010-2016. </w:t>
      </w:r>
      <w:r w:rsidRPr="00925FF7">
        <w:rPr>
          <w:rFonts w:cs="Times New Roman"/>
          <w:i/>
          <w:iCs/>
          <w:noProof/>
        </w:rPr>
        <w:t>MMWR. Morbidity and Mortality Weekly Report</w:t>
      </w:r>
      <w:r w:rsidRPr="00925FF7">
        <w:rPr>
          <w:rFonts w:cs="Times New Roman"/>
          <w:noProof/>
        </w:rPr>
        <w:t xml:space="preserve">, </w:t>
      </w:r>
      <w:r w:rsidRPr="00925FF7">
        <w:rPr>
          <w:rFonts w:cs="Times New Roman"/>
          <w:i/>
          <w:iCs/>
          <w:noProof/>
        </w:rPr>
        <w:t>68</w:t>
      </w:r>
      <w:r w:rsidRPr="00925FF7">
        <w:rPr>
          <w:rFonts w:cs="Times New Roman"/>
          <w:noProof/>
        </w:rPr>
        <w:t>(10), 237–242. http://www.embase.com/search/results?subaction=viewrecord&amp;from=export&amp;id=L626806097%0Ahttp://dx.doi.org/10.15585/mmwr.mm6810a2</w:t>
      </w:r>
    </w:p>
    <w:p w14:paraId="2A0B9F62"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Schatz, P., Pardini, J. E., Lovell, M. R., Collins, M. W., &amp; Podell, K. (2006). Sensitivity and specificity of the ImPACT Test Battery for concussion in athletes. </w:t>
      </w:r>
      <w:r w:rsidRPr="00925FF7">
        <w:rPr>
          <w:rFonts w:cs="Times New Roman"/>
          <w:i/>
          <w:iCs/>
          <w:noProof/>
        </w:rPr>
        <w:t>Archives of Clinical Neuropsychology</w:t>
      </w:r>
      <w:r w:rsidRPr="00925FF7">
        <w:rPr>
          <w:rFonts w:cs="Times New Roman"/>
          <w:noProof/>
        </w:rPr>
        <w:t xml:space="preserve">, </w:t>
      </w:r>
      <w:r w:rsidRPr="00925FF7">
        <w:rPr>
          <w:rFonts w:cs="Times New Roman"/>
          <w:i/>
          <w:iCs/>
          <w:noProof/>
        </w:rPr>
        <w:t>21</w:t>
      </w:r>
      <w:r w:rsidRPr="00925FF7">
        <w:rPr>
          <w:rFonts w:cs="Times New Roman"/>
          <w:noProof/>
        </w:rPr>
        <w:t>(1), 91–99. https://doi.org/10.1016/j.acn.2005.08.001</w:t>
      </w:r>
    </w:p>
    <w:p w14:paraId="1AEE35E4"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Tamura, K., Furutani, T., Oshiro, R., Oba, Y., Ling, A., &amp; Murata, N. (2020). Concussion recovery timeline of high school athletes using a stepwise return-to-play protocol: Age and sex effects. </w:t>
      </w:r>
      <w:r w:rsidRPr="00925FF7">
        <w:rPr>
          <w:rFonts w:cs="Times New Roman"/>
          <w:i/>
          <w:iCs/>
          <w:noProof/>
        </w:rPr>
        <w:t>Journal of Athletic Training</w:t>
      </w:r>
      <w:r w:rsidRPr="00925FF7">
        <w:rPr>
          <w:rFonts w:cs="Times New Roman"/>
          <w:noProof/>
        </w:rPr>
        <w:t xml:space="preserve">, </w:t>
      </w:r>
      <w:r w:rsidRPr="00925FF7">
        <w:rPr>
          <w:rFonts w:cs="Times New Roman"/>
          <w:i/>
          <w:iCs/>
          <w:noProof/>
        </w:rPr>
        <w:t>55</w:t>
      </w:r>
      <w:r w:rsidRPr="00925FF7">
        <w:rPr>
          <w:rFonts w:cs="Times New Roman"/>
          <w:noProof/>
        </w:rPr>
        <w:t>(1), 1–4. https://doi.org/10.4085/1062-6050-</w:t>
      </w:r>
      <w:r w:rsidRPr="00925FF7">
        <w:rPr>
          <w:rFonts w:cs="Times New Roman"/>
          <w:noProof/>
        </w:rPr>
        <w:lastRenderedPageBreak/>
        <w:t>452-18</w:t>
      </w:r>
    </w:p>
    <w:p w14:paraId="3F9623A6"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Wasserman, E. B., Bazarian, J. J., Mapstone, M., Block, R., &amp; Van Wijngaarden, E. (2016). Academic dysfunction after a concussion among US high school and college students. </w:t>
      </w:r>
      <w:r w:rsidRPr="00925FF7">
        <w:rPr>
          <w:rFonts w:cs="Times New Roman"/>
          <w:i/>
          <w:iCs/>
          <w:noProof/>
        </w:rPr>
        <w:t>American Journal of Public Health</w:t>
      </w:r>
      <w:r w:rsidRPr="00925FF7">
        <w:rPr>
          <w:rFonts w:cs="Times New Roman"/>
          <w:noProof/>
        </w:rPr>
        <w:t xml:space="preserve">, </w:t>
      </w:r>
      <w:r w:rsidRPr="00925FF7">
        <w:rPr>
          <w:rFonts w:cs="Times New Roman"/>
          <w:i/>
          <w:iCs/>
          <w:noProof/>
        </w:rPr>
        <w:t>106</w:t>
      </w:r>
      <w:r w:rsidRPr="00925FF7">
        <w:rPr>
          <w:rFonts w:cs="Times New Roman"/>
          <w:noProof/>
        </w:rPr>
        <w:t>(7), 1247–1253. https://doi.org/10.2105/AJPH.2016.303154</w:t>
      </w:r>
    </w:p>
    <w:p w14:paraId="7DE27D81"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Wright, J., &amp; Sohlberg, M. M. (2021). The implementation of a personalized dynamic approach for the management of prolonged concussion symptoms. </w:t>
      </w:r>
      <w:r w:rsidRPr="00925FF7">
        <w:rPr>
          <w:rFonts w:cs="Times New Roman"/>
          <w:i/>
          <w:iCs/>
          <w:noProof/>
        </w:rPr>
        <w:t>American Journal of Speech-Language Pathology</w:t>
      </w:r>
      <w:r w:rsidRPr="00925FF7">
        <w:rPr>
          <w:rFonts w:cs="Times New Roman"/>
          <w:noProof/>
        </w:rPr>
        <w:t>, 1–14. https://doi.org/10.1044/2021_ajslp-20-00306</w:t>
      </w:r>
    </w:p>
    <w:p w14:paraId="74F5B4C6" w14:textId="77777777" w:rsidR="00925FF7" w:rsidRPr="00925FF7" w:rsidRDefault="00925FF7" w:rsidP="00925FF7">
      <w:pPr>
        <w:widowControl w:val="0"/>
        <w:autoSpaceDE w:val="0"/>
        <w:autoSpaceDN w:val="0"/>
        <w:adjustRightInd w:val="0"/>
        <w:ind w:left="480" w:hanging="480"/>
        <w:rPr>
          <w:rFonts w:cs="Times New Roman"/>
          <w:noProof/>
        </w:rPr>
      </w:pPr>
      <w:r w:rsidRPr="00925FF7">
        <w:rPr>
          <w:rFonts w:cs="Times New Roman"/>
          <w:noProof/>
        </w:rPr>
        <w:t xml:space="preserve">Wright, J., Sohlberg, M. M., Watson-Stites, R., &amp; McCart, M. (2020). Identification of key therapy ingredients for SLPs serving on multidisciplinary teams facilitating return to learn for students with prolonged cognitive effects after concussion: A retrospective case series analysis. </w:t>
      </w:r>
      <w:r w:rsidRPr="00925FF7">
        <w:rPr>
          <w:rFonts w:cs="Times New Roman"/>
          <w:i/>
          <w:iCs/>
          <w:noProof/>
        </w:rPr>
        <w:t>Topics in Language Disorders</w:t>
      </w:r>
      <w:r w:rsidRPr="00925FF7">
        <w:rPr>
          <w:rFonts w:cs="Times New Roman"/>
          <w:noProof/>
        </w:rPr>
        <w:t xml:space="preserve">, </w:t>
      </w:r>
      <w:r w:rsidRPr="00925FF7">
        <w:rPr>
          <w:rFonts w:cs="Times New Roman"/>
          <w:i/>
          <w:iCs/>
          <w:noProof/>
        </w:rPr>
        <w:t>40</w:t>
      </w:r>
      <w:r w:rsidRPr="00925FF7">
        <w:rPr>
          <w:rFonts w:cs="Times New Roman"/>
          <w:noProof/>
        </w:rPr>
        <w:t>(1), 6–35. https://doi.org/10.1097/TLD.0000000000000198</w:t>
      </w:r>
    </w:p>
    <w:p w14:paraId="29869152" w14:textId="1124F3F6" w:rsidR="007A73E7" w:rsidRPr="00112A34" w:rsidRDefault="007A73E7" w:rsidP="00925FF7">
      <w:pPr>
        <w:widowControl w:val="0"/>
        <w:autoSpaceDE w:val="0"/>
        <w:autoSpaceDN w:val="0"/>
        <w:adjustRightInd w:val="0"/>
        <w:ind w:left="480" w:hanging="480"/>
      </w:pPr>
      <w:r>
        <w:fldChar w:fldCharType="end"/>
      </w:r>
    </w:p>
    <w:p w14:paraId="36296E1F" w14:textId="77777777" w:rsidR="0099394C" w:rsidRDefault="0099394C" w:rsidP="008C78AC"/>
    <w:p w14:paraId="6B27A881" w14:textId="77777777" w:rsidR="00536CB8" w:rsidRPr="008C78AC" w:rsidRDefault="00536CB8" w:rsidP="008C78AC"/>
    <w:p w14:paraId="6D5A261F" w14:textId="77777777" w:rsidR="0077053F" w:rsidRPr="000D5B19" w:rsidRDefault="0077053F" w:rsidP="000D5B19"/>
    <w:p w14:paraId="25229535" w14:textId="266753A5" w:rsidR="003C45BC" w:rsidRPr="00C15AF8" w:rsidRDefault="003C45BC" w:rsidP="00EA7384"/>
    <w:sectPr w:rsidR="003C45BC" w:rsidRPr="00C15AF8" w:rsidSect="00BF7479">
      <w:footerReference w:type="even" r:id="rId8"/>
      <w:footerReference w:type="default" r:id="rId9"/>
      <w:pgSz w:w="12240" w:h="15840"/>
      <w:pgMar w:top="1440" w:right="1440" w:bottom="1440" w:left="1440" w:header="720" w:footer="720" w:gutter="0"/>
      <w:lnNumType w:countBy="1" w:restart="continuou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8B0AA9" w14:textId="77777777" w:rsidR="00C26DF0" w:rsidRDefault="00C26DF0" w:rsidP="006004F2">
      <w:pPr>
        <w:spacing w:line="240" w:lineRule="auto"/>
      </w:pPr>
      <w:r>
        <w:separator/>
      </w:r>
    </w:p>
  </w:endnote>
  <w:endnote w:type="continuationSeparator" w:id="0">
    <w:p w14:paraId="6939A866" w14:textId="77777777" w:rsidR="00C26DF0" w:rsidRDefault="00C26DF0" w:rsidP="006004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29791114"/>
      <w:docPartObj>
        <w:docPartGallery w:val="Page Numbers (Bottom of Page)"/>
        <w:docPartUnique/>
      </w:docPartObj>
    </w:sdtPr>
    <w:sdtEndPr>
      <w:rPr>
        <w:rStyle w:val="PageNumber"/>
      </w:rPr>
    </w:sdtEndPr>
    <w:sdtContent>
      <w:p w14:paraId="18483BD3" w14:textId="7926AEF0" w:rsidR="006004F2" w:rsidRDefault="006004F2" w:rsidP="007765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52F9DB" w14:textId="77777777" w:rsidR="006004F2" w:rsidRDefault="006004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A617B" w14:textId="66255213" w:rsidR="006004F2" w:rsidRDefault="006004F2" w:rsidP="0077651B">
    <w:pPr>
      <w:pStyle w:val="Footer"/>
      <w:framePr w:wrap="none" w:vAnchor="text" w:hAnchor="margin" w:xAlign="center" w:y="1"/>
      <w:rPr>
        <w:rStyle w:val="PageNumber"/>
      </w:rPr>
    </w:pPr>
  </w:p>
  <w:p w14:paraId="6CB1BA71" w14:textId="77777777" w:rsidR="006004F2" w:rsidRDefault="006004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BFAB0" w14:textId="77777777" w:rsidR="00C26DF0" w:rsidRDefault="00C26DF0" w:rsidP="006004F2">
      <w:pPr>
        <w:spacing w:line="240" w:lineRule="auto"/>
      </w:pPr>
      <w:r>
        <w:separator/>
      </w:r>
    </w:p>
  </w:footnote>
  <w:footnote w:type="continuationSeparator" w:id="0">
    <w:p w14:paraId="348282F8" w14:textId="77777777" w:rsidR="00C26DF0" w:rsidRDefault="00C26DF0" w:rsidP="006004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7016E"/>
    <w:multiLevelType w:val="hybridMultilevel"/>
    <w:tmpl w:val="4F7A57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im Wright">
    <w15:presenceInfo w15:providerId="AD" w15:userId="S::jwrigh16@uoregon.edu::c17b559f-c3ac-43c2-997d-070321d387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217"/>
    <w:rsid w:val="00000220"/>
    <w:rsid w:val="00004705"/>
    <w:rsid w:val="00007350"/>
    <w:rsid w:val="00007F26"/>
    <w:rsid w:val="00017A15"/>
    <w:rsid w:val="00021DB1"/>
    <w:rsid w:val="00034965"/>
    <w:rsid w:val="0004242D"/>
    <w:rsid w:val="00054B3D"/>
    <w:rsid w:val="00055A38"/>
    <w:rsid w:val="00057026"/>
    <w:rsid w:val="00060BAA"/>
    <w:rsid w:val="0007327B"/>
    <w:rsid w:val="0009722B"/>
    <w:rsid w:val="000C2BBB"/>
    <w:rsid w:val="000C5232"/>
    <w:rsid w:val="000C6298"/>
    <w:rsid w:val="000D3CC2"/>
    <w:rsid w:val="000D5B19"/>
    <w:rsid w:val="000E2C26"/>
    <w:rsid w:val="000F4446"/>
    <w:rsid w:val="00102B24"/>
    <w:rsid w:val="00112A34"/>
    <w:rsid w:val="00117F0B"/>
    <w:rsid w:val="0012142F"/>
    <w:rsid w:val="001216B3"/>
    <w:rsid w:val="00121B14"/>
    <w:rsid w:val="00123371"/>
    <w:rsid w:val="00126217"/>
    <w:rsid w:val="00130679"/>
    <w:rsid w:val="00131408"/>
    <w:rsid w:val="00132E2B"/>
    <w:rsid w:val="00143BA2"/>
    <w:rsid w:val="0016781B"/>
    <w:rsid w:val="00171158"/>
    <w:rsid w:val="00176883"/>
    <w:rsid w:val="00186728"/>
    <w:rsid w:val="00187C3F"/>
    <w:rsid w:val="00192E3A"/>
    <w:rsid w:val="001B43E2"/>
    <w:rsid w:val="001B4BD8"/>
    <w:rsid w:val="001C0852"/>
    <w:rsid w:val="001D215C"/>
    <w:rsid w:val="001F06F5"/>
    <w:rsid w:val="00201A32"/>
    <w:rsid w:val="00222CD8"/>
    <w:rsid w:val="00234EBE"/>
    <w:rsid w:val="0025040A"/>
    <w:rsid w:val="0025210D"/>
    <w:rsid w:val="00277AB4"/>
    <w:rsid w:val="00287C51"/>
    <w:rsid w:val="00291989"/>
    <w:rsid w:val="00294A7B"/>
    <w:rsid w:val="002966D4"/>
    <w:rsid w:val="002B39D2"/>
    <w:rsid w:val="002B4DA6"/>
    <w:rsid w:val="002D0ED3"/>
    <w:rsid w:val="002D26E9"/>
    <w:rsid w:val="002D7474"/>
    <w:rsid w:val="002E2AB0"/>
    <w:rsid w:val="002E4E87"/>
    <w:rsid w:val="002F6726"/>
    <w:rsid w:val="00306F7C"/>
    <w:rsid w:val="00307CFC"/>
    <w:rsid w:val="0032074C"/>
    <w:rsid w:val="00325B4B"/>
    <w:rsid w:val="00326B33"/>
    <w:rsid w:val="00334D27"/>
    <w:rsid w:val="00337135"/>
    <w:rsid w:val="00337782"/>
    <w:rsid w:val="003517C9"/>
    <w:rsid w:val="00352825"/>
    <w:rsid w:val="00353922"/>
    <w:rsid w:val="00360ABA"/>
    <w:rsid w:val="00361032"/>
    <w:rsid w:val="0036214F"/>
    <w:rsid w:val="00370B39"/>
    <w:rsid w:val="00372873"/>
    <w:rsid w:val="00381AAA"/>
    <w:rsid w:val="003A2722"/>
    <w:rsid w:val="003A5CB9"/>
    <w:rsid w:val="003A6C79"/>
    <w:rsid w:val="003B5DF5"/>
    <w:rsid w:val="003C0ED1"/>
    <w:rsid w:val="003C1F9E"/>
    <w:rsid w:val="003C45BC"/>
    <w:rsid w:val="003D7F08"/>
    <w:rsid w:val="003E2874"/>
    <w:rsid w:val="003E377B"/>
    <w:rsid w:val="003E4D0A"/>
    <w:rsid w:val="003E5FFA"/>
    <w:rsid w:val="00401692"/>
    <w:rsid w:val="00433B39"/>
    <w:rsid w:val="00435AE6"/>
    <w:rsid w:val="00436970"/>
    <w:rsid w:val="00450BE6"/>
    <w:rsid w:val="00450E69"/>
    <w:rsid w:val="004800DD"/>
    <w:rsid w:val="00482C10"/>
    <w:rsid w:val="004876B9"/>
    <w:rsid w:val="00487872"/>
    <w:rsid w:val="00491034"/>
    <w:rsid w:val="00492B05"/>
    <w:rsid w:val="00495C83"/>
    <w:rsid w:val="00496E39"/>
    <w:rsid w:val="004A04F4"/>
    <w:rsid w:val="004A70A5"/>
    <w:rsid w:val="004B23DF"/>
    <w:rsid w:val="004B3A7C"/>
    <w:rsid w:val="004B7636"/>
    <w:rsid w:val="004C0061"/>
    <w:rsid w:val="004C1270"/>
    <w:rsid w:val="004C583D"/>
    <w:rsid w:val="004D0D10"/>
    <w:rsid w:val="004E2180"/>
    <w:rsid w:val="004F12E0"/>
    <w:rsid w:val="00501F9B"/>
    <w:rsid w:val="00504B0E"/>
    <w:rsid w:val="00506748"/>
    <w:rsid w:val="005214F2"/>
    <w:rsid w:val="005270DA"/>
    <w:rsid w:val="00530F97"/>
    <w:rsid w:val="00533D5A"/>
    <w:rsid w:val="00536745"/>
    <w:rsid w:val="00536CB8"/>
    <w:rsid w:val="00574E17"/>
    <w:rsid w:val="005765DD"/>
    <w:rsid w:val="0057755C"/>
    <w:rsid w:val="005804A0"/>
    <w:rsid w:val="0058055F"/>
    <w:rsid w:val="00585CAA"/>
    <w:rsid w:val="0059049D"/>
    <w:rsid w:val="005B02C8"/>
    <w:rsid w:val="005C1800"/>
    <w:rsid w:val="005C58C4"/>
    <w:rsid w:val="005D0813"/>
    <w:rsid w:val="005D2EA6"/>
    <w:rsid w:val="005D4717"/>
    <w:rsid w:val="005E6C20"/>
    <w:rsid w:val="005E7CC4"/>
    <w:rsid w:val="005F4070"/>
    <w:rsid w:val="005F4B83"/>
    <w:rsid w:val="005F68E1"/>
    <w:rsid w:val="005F7A57"/>
    <w:rsid w:val="006004F2"/>
    <w:rsid w:val="006013AA"/>
    <w:rsid w:val="00603C50"/>
    <w:rsid w:val="006065DB"/>
    <w:rsid w:val="006237BA"/>
    <w:rsid w:val="0062382D"/>
    <w:rsid w:val="00642E93"/>
    <w:rsid w:val="00645FF0"/>
    <w:rsid w:val="00647AF1"/>
    <w:rsid w:val="006611A1"/>
    <w:rsid w:val="006625FC"/>
    <w:rsid w:val="00663E98"/>
    <w:rsid w:val="00664A77"/>
    <w:rsid w:val="006664E2"/>
    <w:rsid w:val="006772EB"/>
    <w:rsid w:val="006907D1"/>
    <w:rsid w:val="006B12B3"/>
    <w:rsid w:val="006B5585"/>
    <w:rsid w:val="006C1C2C"/>
    <w:rsid w:val="006E1229"/>
    <w:rsid w:val="00701175"/>
    <w:rsid w:val="00703950"/>
    <w:rsid w:val="007043C2"/>
    <w:rsid w:val="007055F5"/>
    <w:rsid w:val="00705E13"/>
    <w:rsid w:val="00712BCC"/>
    <w:rsid w:val="00713D8D"/>
    <w:rsid w:val="00724379"/>
    <w:rsid w:val="007427EE"/>
    <w:rsid w:val="00756074"/>
    <w:rsid w:val="007574DB"/>
    <w:rsid w:val="00767C6C"/>
    <w:rsid w:val="0077053F"/>
    <w:rsid w:val="00784870"/>
    <w:rsid w:val="0078521E"/>
    <w:rsid w:val="00793335"/>
    <w:rsid w:val="007A1332"/>
    <w:rsid w:val="007A73E7"/>
    <w:rsid w:val="007A796E"/>
    <w:rsid w:val="007B03CD"/>
    <w:rsid w:val="007B0B4E"/>
    <w:rsid w:val="007C0BBE"/>
    <w:rsid w:val="007C749B"/>
    <w:rsid w:val="007D2758"/>
    <w:rsid w:val="007F1B66"/>
    <w:rsid w:val="007F1EF7"/>
    <w:rsid w:val="007F276C"/>
    <w:rsid w:val="007F2B6B"/>
    <w:rsid w:val="00803119"/>
    <w:rsid w:val="00820E44"/>
    <w:rsid w:val="008231FF"/>
    <w:rsid w:val="00830D0B"/>
    <w:rsid w:val="00832CFC"/>
    <w:rsid w:val="00846746"/>
    <w:rsid w:val="00853144"/>
    <w:rsid w:val="00862DA8"/>
    <w:rsid w:val="00864939"/>
    <w:rsid w:val="00865F84"/>
    <w:rsid w:val="00866044"/>
    <w:rsid w:val="00884CBE"/>
    <w:rsid w:val="008963F6"/>
    <w:rsid w:val="008969C3"/>
    <w:rsid w:val="008A19F0"/>
    <w:rsid w:val="008A3862"/>
    <w:rsid w:val="008B23A8"/>
    <w:rsid w:val="008C0E81"/>
    <w:rsid w:val="008C27F4"/>
    <w:rsid w:val="008C489A"/>
    <w:rsid w:val="008C5991"/>
    <w:rsid w:val="008C78AC"/>
    <w:rsid w:val="008C7B55"/>
    <w:rsid w:val="009157FC"/>
    <w:rsid w:val="00925FF7"/>
    <w:rsid w:val="00926C3E"/>
    <w:rsid w:val="00932CBE"/>
    <w:rsid w:val="009409C5"/>
    <w:rsid w:val="00951FCB"/>
    <w:rsid w:val="00953005"/>
    <w:rsid w:val="0095705B"/>
    <w:rsid w:val="00962393"/>
    <w:rsid w:val="00967657"/>
    <w:rsid w:val="00985411"/>
    <w:rsid w:val="0099088B"/>
    <w:rsid w:val="0099394C"/>
    <w:rsid w:val="009A22D0"/>
    <w:rsid w:val="009B3E1A"/>
    <w:rsid w:val="009B73D8"/>
    <w:rsid w:val="009C028C"/>
    <w:rsid w:val="009C5DF0"/>
    <w:rsid w:val="009C638E"/>
    <w:rsid w:val="009E479B"/>
    <w:rsid w:val="009E4F3D"/>
    <w:rsid w:val="009F2970"/>
    <w:rsid w:val="009F687A"/>
    <w:rsid w:val="009F7981"/>
    <w:rsid w:val="00A05C28"/>
    <w:rsid w:val="00A10C1B"/>
    <w:rsid w:val="00A20BCC"/>
    <w:rsid w:val="00A25DCA"/>
    <w:rsid w:val="00A36D48"/>
    <w:rsid w:val="00A36EE3"/>
    <w:rsid w:val="00A37638"/>
    <w:rsid w:val="00A5185A"/>
    <w:rsid w:val="00A708CB"/>
    <w:rsid w:val="00A741BC"/>
    <w:rsid w:val="00A84EE6"/>
    <w:rsid w:val="00AA36C2"/>
    <w:rsid w:val="00AB0346"/>
    <w:rsid w:val="00AB676B"/>
    <w:rsid w:val="00AB75B7"/>
    <w:rsid w:val="00AC6119"/>
    <w:rsid w:val="00AC7045"/>
    <w:rsid w:val="00AD7D14"/>
    <w:rsid w:val="00AE124D"/>
    <w:rsid w:val="00AE5920"/>
    <w:rsid w:val="00AF4FD0"/>
    <w:rsid w:val="00B01BBA"/>
    <w:rsid w:val="00B01D2F"/>
    <w:rsid w:val="00B02563"/>
    <w:rsid w:val="00B036EE"/>
    <w:rsid w:val="00B07799"/>
    <w:rsid w:val="00B107FC"/>
    <w:rsid w:val="00B207FA"/>
    <w:rsid w:val="00B34204"/>
    <w:rsid w:val="00B42A16"/>
    <w:rsid w:val="00B56CB0"/>
    <w:rsid w:val="00B651ED"/>
    <w:rsid w:val="00BC3E5D"/>
    <w:rsid w:val="00BC5883"/>
    <w:rsid w:val="00BD0AFF"/>
    <w:rsid w:val="00BE205E"/>
    <w:rsid w:val="00BF7479"/>
    <w:rsid w:val="00C006C8"/>
    <w:rsid w:val="00C02CFC"/>
    <w:rsid w:val="00C11684"/>
    <w:rsid w:val="00C15AF8"/>
    <w:rsid w:val="00C21DA6"/>
    <w:rsid w:val="00C21F8E"/>
    <w:rsid w:val="00C26DF0"/>
    <w:rsid w:val="00C3674D"/>
    <w:rsid w:val="00C43EE4"/>
    <w:rsid w:val="00C54EE0"/>
    <w:rsid w:val="00C616B0"/>
    <w:rsid w:val="00C63079"/>
    <w:rsid w:val="00C65967"/>
    <w:rsid w:val="00C74A5D"/>
    <w:rsid w:val="00C87092"/>
    <w:rsid w:val="00C92B2B"/>
    <w:rsid w:val="00C92B82"/>
    <w:rsid w:val="00CA4DE4"/>
    <w:rsid w:val="00CB05E6"/>
    <w:rsid w:val="00CB630F"/>
    <w:rsid w:val="00CC6A87"/>
    <w:rsid w:val="00CD00E1"/>
    <w:rsid w:val="00CD5758"/>
    <w:rsid w:val="00CE0376"/>
    <w:rsid w:val="00CE4E21"/>
    <w:rsid w:val="00CE717E"/>
    <w:rsid w:val="00D12097"/>
    <w:rsid w:val="00D12FD0"/>
    <w:rsid w:val="00D233F2"/>
    <w:rsid w:val="00D23C72"/>
    <w:rsid w:val="00D31777"/>
    <w:rsid w:val="00D54ADC"/>
    <w:rsid w:val="00D5611E"/>
    <w:rsid w:val="00D603DD"/>
    <w:rsid w:val="00D63BFB"/>
    <w:rsid w:val="00D74A06"/>
    <w:rsid w:val="00D74A2B"/>
    <w:rsid w:val="00D846C5"/>
    <w:rsid w:val="00D84B7F"/>
    <w:rsid w:val="00DA7A9B"/>
    <w:rsid w:val="00DB518D"/>
    <w:rsid w:val="00DC3890"/>
    <w:rsid w:val="00DC63B4"/>
    <w:rsid w:val="00DD686D"/>
    <w:rsid w:val="00E15818"/>
    <w:rsid w:val="00E22EA6"/>
    <w:rsid w:val="00E31338"/>
    <w:rsid w:val="00E31A24"/>
    <w:rsid w:val="00E42E9B"/>
    <w:rsid w:val="00E569D3"/>
    <w:rsid w:val="00E57D1D"/>
    <w:rsid w:val="00E8553A"/>
    <w:rsid w:val="00E91FF3"/>
    <w:rsid w:val="00E973F4"/>
    <w:rsid w:val="00EA7384"/>
    <w:rsid w:val="00EB0FED"/>
    <w:rsid w:val="00EB664B"/>
    <w:rsid w:val="00EC2EEF"/>
    <w:rsid w:val="00EC7FD6"/>
    <w:rsid w:val="00EE4280"/>
    <w:rsid w:val="00EF1305"/>
    <w:rsid w:val="00EF5317"/>
    <w:rsid w:val="00F00534"/>
    <w:rsid w:val="00F04D7C"/>
    <w:rsid w:val="00F174DF"/>
    <w:rsid w:val="00F24E7A"/>
    <w:rsid w:val="00F3680D"/>
    <w:rsid w:val="00F37D57"/>
    <w:rsid w:val="00F41D5A"/>
    <w:rsid w:val="00F53BE2"/>
    <w:rsid w:val="00F70048"/>
    <w:rsid w:val="00F8068E"/>
    <w:rsid w:val="00F91121"/>
    <w:rsid w:val="00F958DD"/>
    <w:rsid w:val="00FA2BCF"/>
    <w:rsid w:val="00FB1833"/>
    <w:rsid w:val="00FC00DB"/>
    <w:rsid w:val="00FC071A"/>
    <w:rsid w:val="00FC099C"/>
    <w:rsid w:val="00FC4940"/>
    <w:rsid w:val="00FC5909"/>
    <w:rsid w:val="00FE3217"/>
    <w:rsid w:val="00FE4B43"/>
    <w:rsid w:val="00FE4D27"/>
    <w:rsid w:val="00FF0FC7"/>
    <w:rsid w:val="00FF1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941BB4"/>
  <w14:defaultImageDpi w14:val="32767"/>
  <w15:chartTrackingRefBased/>
  <w15:docId w15:val="{11DD438A-D8AF-8D49-974F-DAC1427B0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63079"/>
    <w:pPr>
      <w:spacing w:line="480" w:lineRule="auto"/>
    </w:pPr>
    <w:rPr>
      <w:rFonts w:ascii="Times New Roman" w:hAnsi="Times New Roman"/>
    </w:rPr>
  </w:style>
  <w:style w:type="paragraph" w:styleId="Heading1">
    <w:name w:val="heading 1"/>
    <w:basedOn w:val="Normal"/>
    <w:link w:val="Heading1Char"/>
    <w:uiPriority w:val="9"/>
    <w:qFormat/>
    <w:rsid w:val="00126217"/>
    <w:pPr>
      <w:jc w:val="center"/>
      <w:outlineLvl w:val="0"/>
    </w:pPr>
    <w:rPr>
      <w:rFonts w:eastAsia="Times New Roman" w:cs="Times New Roman"/>
      <w:b/>
      <w:bCs/>
      <w:kern w:val="36"/>
      <w:szCs w:val="48"/>
    </w:rPr>
  </w:style>
  <w:style w:type="paragraph" w:styleId="Heading2">
    <w:name w:val="heading 2"/>
    <w:basedOn w:val="Normal"/>
    <w:next w:val="Normal"/>
    <w:link w:val="Heading2Char"/>
    <w:uiPriority w:val="9"/>
    <w:unhideWhenUsed/>
    <w:qFormat/>
    <w:rsid w:val="0057755C"/>
    <w:pPr>
      <w:keepNext/>
      <w:keepLines/>
      <w:contextualSpacing/>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C63079"/>
    <w:pPr>
      <w:keepNext/>
      <w:keepLines/>
      <w:outlineLvl w:val="2"/>
    </w:pPr>
    <w:rPr>
      <w:rFonts w:eastAsiaTheme="majorEastAsia" w:cstheme="majorBidi"/>
      <w:b/>
      <w:i/>
      <w:color w:val="000000" w:themeColor="text1"/>
    </w:rPr>
  </w:style>
  <w:style w:type="paragraph" w:styleId="Heading5">
    <w:name w:val="heading 5"/>
    <w:basedOn w:val="Normal"/>
    <w:next w:val="Normal"/>
    <w:link w:val="Heading5Char"/>
    <w:uiPriority w:val="9"/>
    <w:semiHidden/>
    <w:unhideWhenUsed/>
    <w:qFormat/>
    <w:rsid w:val="007574DB"/>
    <w:pPr>
      <w:keepNext/>
      <w:keepLines/>
      <w:outlineLvl w:val="4"/>
    </w:pPr>
    <w:rPr>
      <w:rFonts w:asciiTheme="majorHAnsi" w:eastAsiaTheme="majorEastAsia" w:hAnsiTheme="majorHAnsi" w:cstheme="majorBidi"/>
      <w:b/>
      <w: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55C"/>
    <w:rPr>
      <w:rFonts w:ascii="Times New Roman" w:eastAsiaTheme="majorEastAsia" w:hAnsi="Times New Roman" w:cstheme="majorBidi"/>
      <w:b/>
      <w:color w:val="000000" w:themeColor="text1"/>
      <w:szCs w:val="26"/>
    </w:rPr>
  </w:style>
  <w:style w:type="character" w:customStyle="1" w:styleId="Heading1Char">
    <w:name w:val="Heading 1 Char"/>
    <w:basedOn w:val="DefaultParagraphFont"/>
    <w:link w:val="Heading1"/>
    <w:uiPriority w:val="9"/>
    <w:rsid w:val="00126217"/>
    <w:rPr>
      <w:rFonts w:ascii="Times New Roman" w:eastAsia="Times New Roman" w:hAnsi="Times New Roman" w:cs="Times New Roman"/>
      <w:b/>
      <w:bCs/>
      <w:kern w:val="36"/>
      <w:szCs w:val="48"/>
    </w:rPr>
  </w:style>
  <w:style w:type="character" w:customStyle="1" w:styleId="Heading3Char">
    <w:name w:val="Heading 3 Char"/>
    <w:basedOn w:val="DefaultParagraphFont"/>
    <w:link w:val="Heading3"/>
    <w:uiPriority w:val="9"/>
    <w:rsid w:val="00C63079"/>
    <w:rPr>
      <w:rFonts w:ascii="Times New Roman" w:eastAsiaTheme="majorEastAsia" w:hAnsi="Times New Roman" w:cstheme="majorBidi"/>
      <w:b/>
      <w:i/>
      <w:color w:val="000000" w:themeColor="text1"/>
    </w:rPr>
  </w:style>
  <w:style w:type="paragraph" w:customStyle="1" w:styleId="Style1">
    <w:name w:val="Style1"/>
    <w:basedOn w:val="Heading3"/>
    <w:uiPriority w:val="1"/>
    <w:qFormat/>
    <w:rsid w:val="0009722B"/>
    <w:pPr>
      <w:spacing w:line="360" w:lineRule="auto"/>
    </w:pPr>
    <w:rPr>
      <w:i w:val="0"/>
    </w:rPr>
  </w:style>
  <w:style w:type="character" w:customStyle="1" w:styleId="Heading5Char">
    <w:name w:val="Heading 5 Char"/>
    <w:basedOn w:val="DefaultParagraphFont"/>
    <w:link w:val="Heading5"/>
    <w:uiPriority w:val="9"/>
    <w:semiHidden/>
    <w:rsid w:val="007574DB"/>
    <w:rPr>
      <w:rFonts w:asciiTheme="majorHAnsi" w:eastAsiaTheme="majorEastAsia" w:hAnsiTheme="majorHAnsi" w:cstheme="majorBidi"/>
      <w:b/>
      <w:i/>
      <w:color w:val="000000" w:themeColor="text1"/>
    </w:rPr>
  </w:style>
  <w:style w:type="paragraph" w:styleId="Footer">
    <w:name w:val="footer"/>
    <w:basedOn w:val="Normal"/>
    <w:link w:val="FooterChar"/>
    <w:uiPriority w:val="99"/>
    <w:unhideWhenUsed/>
    <w:rsid w:val="006004F2"/>
    <w:pPr>
      <w:tabs>
        <w:tab w:val="center" w:pos="4680"/>
        <w:tab w:val="right" w:pos="9360"/>
      </w:tabs>
      <w:spacing w:line="240" w:lineRule="auto"/>
    </w:pPr>
  </w:style>
  <w:style w:type="character" w:customStyle="1" w:styleId="FooterChar">
    <w:name w:val="Footer Char"/>
    <w:basedOn w:val="DefaultParagraphFont"/>
    <w:link w:val="Footer"/>
    <w:uiPriority w:val="99"/>
    <w:rsid w:val="006004F2"/>
    <w:rPr>
      <w:rFonts w:ascii="Times New Roman" w:hAnsi="Times New Roman"/>
    </w:rPr>
  </w:style>
  <w:style w:type="character" w:styleId="PageNumber">
    <w:name w:val="page number"/>
    <w:basedOn w:val="DefaultParagraphFont"/>
    <w:uiPriority w:val="99"/>
    <w:semiHidden/>
    <w:unhideWhenUsed/>
    <w:rsid w:val="006004F2"/>
  </w:style>
  <w:style w:type="paragraph" w:styleId="Header">
    <w:name w:val="header"/>
    <w:basedOn w:val="Normal"/>
    <w:link w:val="HeaderChar"/>
    <w:uiPriority w:val="99"/>
    <w:unhideWhenUsed/>
    <w:rsid w:val="006004F2"/>
    <w:pPr>
      <w:tabs>
        <w:tab w:val="center" w:pos="4680"/>
        <w:tab w:val="right" w:pos="9360"/>
      </w:tabs>
      <w:spacing w:line="240" w:lineRule="auto"/>
    </w:pPr>
  </w:style>
  <w:style w:type="character" w:customStyle="1" w:styleId="HeaderChar">
    <w:name w:val="Header Char"/>
    <w:basedOn w:val="DefaultParagraphFont"/>
    <w:link w:val="Header"/>
    <w:uiPriority w:val="99"/>
    <w:rsid w:val="006004F2"/>
    <w:rPr>
      <w:rFonts w:ascii="Times New Roman" w:hAnsi="Times New Roman"/>
    </w:rPr>
  </w:style>
  <w:style w:type="character" w:styleId="Hyperlink">
    <w:name w:val="Hyperlink"/>
    <w:basedOn w:val="DefaultParagraphFont"/>
    <w:uiPriority w:val="99"/>
    <w:unhideWhenUsed/>
    <w:rsid w:val="007A73E7"/>
    <w:rPr>
      <w:color w:val="0563C1" w:themeColor="hyperlink"/>
      <w:u w:val="single"/>
    </w:rPr>
  </w:style>
  <w:style w:type="character" w:styleId="UnresolvedMention">
    <w:name w:val="Unresolved Mention"/>
    <w:basedOn w:val="DefaultParagraphFont"/>
    <w:uiPriority w:val="99"/>
    <w:rsid w:val="007A73E7"/>
    <w:rPr>
      <w:color w:val="605E5C"/>
      <w:shd w:val="clear" w:color="auto" w:fill="E1DFDD"/>
    </w:rPr>
  </w:style>
  <w:style w:type="paragraph" w:styleId="Revision">
    <w:name w:val="Revision"/>
    <w:hidden/>
    <w:uiPriority w:val="99"/>
    <w:semiHidden/>
    <w:rsid w:val="00102B24"/>
    <w:rPr>
      <w:rFonts w:ascii="Times New Roman" w:hAnsi="Times New Roman"/>
    </w:rPr>
  </w:style>
  <w:style w:type="character" w:styleId="CommentReference">
    <w:name w:val="annotation reference"/>
    <w:basedOn w:val="DefaultParagraphFont"/>
    <w:uiPriority w:val="99"/>
    <w:semiHidden/>
    <w:unhideWhenUsed/>
    <w:rsid w:val="00102B24"/>
    <w:rPr>
      <w:sz w:val="16"/>
      <w:szCs w:val="16"/>
    </w:rPr>
  </w:style>
  <w:style w:type="paragraph" w:styleId="CommentText">
    <w:name w:val="annotation text"/>
    <w:basedOn w:val="Normal"/>
    <w:link w:val="CommentTextChar"/>
    <w:uiPriority w:val="99"/>
    <w:semiHidden/>
    <w:unhideWhenUsed/>
    <w:rsid w:val="00102B24"/>
    <w:pPr>
      <w:spacing w:line="240" w:lineRule="auto"/>
    </w:pPr>
    <w:rPr>
      <w:sz w:val="20"/>
      <w:szCs w:val="20"/>
    </w:rPr>
  </w:style>
  <w:style w:type="character" w:customStyle="1" w:styleId="CommentTextChar">
    <w:name w:val="Comment Text Char"/>
    <w:basedOn w:val="DefaultParagraphFont"/>
    <w:link w:val="CommentText"/>
    <w:uiPriority w:val="99"/>
    <w:semiHidden/>
    <w:rsid w:val="00102B2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02B24"/>
    <w:rPr>
      <w:b/>
      <w:bCs/>
    </w:rPr>
  </w:style>
  <w:style w:type="character" w:customStyle="1" w:styleId="CommentSubjectChar">
    <w:name w:val="Comment Subject Char"/>
    <w:basedOn w:val="CommentTextChar"/>
    <w:link w:val="CommentSubject"/>
    <w:uiPriority w:val="99"/>
    <w:semiHidden/>
    <w:rsid w:val="00102B24"/>
    <w:rPr>
      <w:rFonts w:ascii="Times New Roman" w:hAnsi="Times New Roman"/>
      <w:b/>
      <w:bCs/>
      <w:sz w:val="20"/>
      <w:szCs w:val="20"/>
    </w:rPr>
  </w:style>
  <w:style w:type="paragraph" w:styleId="ListParagraph">
    <w:name w:val="List Paragraph"/>
    <w:basedOn w:val="Normal"/>
    <w:uiPriority w:val="34"/>
    <w:qFormat/>
    <w:rsid w:val="005F68E1"/>
    <w:pPr>
      <w:ind w:left="720"/>
      <w:contextualSpacing/>
    </w:pPr>
  </w:style>
  <w:style w:type="character" w:styleId="LineNumber">
    <w:name w:val="line number"/>
    <w:basedOn w:val="DefaultParagraphFont"/>
    <w:uiPriority w:val="99"/>
    <w:semiHidden/>
    <w:unhideWhenUsed/>
    <w:rsid w:val="00A7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58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DF50C-D6CF-A14E-B4EF-F0439B260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29</Pages>
  <Words>46048</Words>
  <Characters>262475</Characters>
  <Application>Microsoft Office Word</Application>
  <DocSecurity>0</DocSecurity>
  <Lines>2187</Lines>
  <Paragraphs>615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Wright</dc:creator>
  <cp:keywords/>
  <dc:description/>
  <cp:lastModifiedBy>Jim Wright</cp:lastModifiedBy>
  <cp:revision>192</cp:revision>
  <dcterms:created xsi:type="dcterms:W3CDTF">2021-04-27T21:02:00Z</dcterms:created>
  <dcterms:modified xsi:type="dcterms:W3CDTF">2021-10-18T17:39:00Z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bd47db44-2cbb-3918-bfb2-29461c09d294</vt:lpwstr>
  </property>
  <property fmtid="{D5CDD505-2E9C-101B-9397-08002B2CF9AE}" pid="24" name="Mendeley Citation Style_1">
    <vt:lpwstr>http://www.zotero.org/styles/apa</vt:lpwstr>
  </property>
</Properties>
</file>