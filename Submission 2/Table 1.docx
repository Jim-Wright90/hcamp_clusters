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20CC" w14:textId="36E3399C" w:rsidR="00115283" w:rsidRDefault="00647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806B74">
        <w:rPr>
          <w:rFonts w:ascii="Times New Roman" w:hAnsi="Times New Roman" w:cs="Times New Roman"/>
        </w:rPr>
        <w:t>1</w:t>
      </w:r>
    </w:p>
    <w:p w14:paraId="26F4FDA9" w14:textId="1FB40899" w:rsidR="00647E16" w:rsidRDefault="00647E16">
      <w:pPr>
        <w:rPr>
          <w:rFonts w:ascii="Times New Roman" w:hAnsi="Times New Roman" w:cs="Times New Roman"/>
        </w:rPr>
      </w:pPr>
    </w:p>
    <w:p w14:paraId="58BAA501" w14:textId="75E85A06" w:rsidR="00647E16" w:rsidRPr="00647E16" w:rsidRDefault="00647E16">
      <w:pPr>
        <w:rPr>
          <w:rFonts w:ascii="Times New Roman" w:hAnsi="Times New Roman" w:cs="Times New Roman"/>
          <w:i/>
          <w:iCs/>
        </w:rPr>
      </w:pPr>
      <w:r w:rsidRPr="00647E16">
        <w:rPr>
          <w:rFonts w:ascii="Times New Roman" w:hAnsi="Times New Roman" w:cs="Times New Roman"/>
          <w:i/>
          <w:iCs/>
        </w:rPr>
        <w:t xml:space="preserve">HCAMP RTP Protocol </w:t>
      </w:r>
    </w:p>
    <w:p w14:paraId="6DD2A172" w14:textId="448889A0" w:rsidR="00647E16" w:rsidRDefault="00647E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420"/>
        <w:gridCol w:w="4765"/>
      </w:tblGrid>
      <w:tr w:rsidR="00647E16" w:rsidRPr="001457EF" w14:paraId="7C8A1B5A" w14:textId="77777777" w:rsidTr="007A63CD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78D33E0" w14:textId="64283B95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Step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7F0C010C" w14:textId="07062C6A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4765" w:type="dxa"/>
            <w:tcBorders>
              <w:top w:val="single" w:sz="4" w:space="0" w:color="auto"/>
              <w:bottom w:val="single" w:sz="4" w:space="0" w:color="auto"/>
            </w:tcBorders>
          </w:tcPr>
          <w:p w14:paraId="0A912020" w14:textId="12E297E8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Definition</w:t>
            </w:r>
          </w:p>
        </w:tc>
      </w:tr>
      <w:tr w:rsidR="00647E16" w:rsidRPr="001457EF" w14:paraId="74711879" w14:textId="77777777" w:rsidTr="007A63CD">
        <w:tc>
          <w:tcPr>
            <w:tcW w:w="1165" w:type="dxa"/>
            <w:tcBorders>
              <w:top w:val="single" w:sz="4" w:space="0" w:color="auto"/>
            </w:tcBorders>
          </w:tcPr>
          <w:p w14:paraId="59484095" w14:textId="27849841" w:rsidR="00647E16" w:rsidRPr="001457EF" w:rsidRDefault="00647E16" w:rsidP="00647E1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 xml:space="preserve">Onset 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14:paraId="43E27BC1" w14:textId="19EA5801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Injury onset</w:t>
            </w:r>
          </w:p>
        </w:tc>
        <w:tc>
          <w:tcPr>
            <w:tcW w:w="4765" w:type="dxa"/>
            <w:tcBorders>
              <w:top w:val="single" w:sz="4" w:space="0" w:color="auto"/>
            </w:tcBorders>
            <w:vAlign w:val="center"/>
          </w:tcPr>
          <w:p w14:paraId="62B27CF8" w14:textId="648B1636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Date concussion occurred</w:t>
            </w:r>
          </w:p>
        </w:tc>
      </w:tr>
      <w:tr w:rsidR="00647E16" w:rsidRPr="001457EF" w14:paraId="7F0B61E2" w14:textId="77777777" w:rsidTr="007A63CD">
        <w:tc>
          <w:tcPr>
            <w:tcW w:w="1165" w:type="dxa"/>
            <w:vAlign w:val="center"/>
          </w:tcPr>
          <w:p w14:paraId="31C4C6C1" w14:textId="24D1CA36" w:rsidR="00647E16" w:rsidRPr="001457EF" w:rsidRDefault="00647E16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420" w:type="dxa"/>
            <w:vAlign w:val="center"/>
          </w:tcPr>
          <w:p w14:paraId="6509AA0F" w14:textId="4E3EE518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Cognitive rest</w:t>
            </w:r>
          </w:p>
        </w:tc>
        <w:tc>
          <w:tcPr>
            <w:tcW w:w="4765" w:type="dxa"/>
            <w:vAlign w:val="center"/>
          </w:tcPr>
          <w:p w14:paraId="3ECDFA62" w14:textId="46E00363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Date athletic trainer counsels or student-athlete imitates cognitive rest</w:t>
            </w:r>
          </w:p>
        </w:tc>
      </w:tr>
      <w:tr w:rsidR="00647E16" w:rsidRPr="001457EF" w14:paraId="54281F32" w14:textId="77777777" w:rsidTr="007A63CD">
        <w:tc>
          <w:tcPr>
            <w:tcW w:w="1165" w:type="dxa"/>
            <w:vAlign w:val="center"/>
          </w:tcPr>
          <w:p w14:paraId="529B7492" w14:textId="224196BC" w:rsidR="00647E16" w:rsidRPr="001457EF" w:rsidRDefault="00647E16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420" w:type="dxa"/>
            <w:vAlign w:val="center"/>
          </w:tcPr>
          <w:p w14:paraId="30D3E805" w14:textId="468BD784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Full return to school</w:t>
            </w:r>
            <w:r w:rsidR="00FF1E14" w:rsidRPr="001457E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ins w:id="0" w:author="Jim Wright" w:date="2021-10-01T14:48:00Z">
              <w:r w:rsidR="00FF1E14" w:rsidRPr="001457EF">
                <w:rPr>
                  <w:rFonts w:ascii="Times New Roman" w:hAnsi="Times New Roman" w:cs="Times New Roman"/>
                  <w:sz w:val="22"/>
                  <w:szCs w:val="22"/>
                </w:rPr>
                <w:t xml:space="preserve">with school adjustments </w:t>
              </w:r>
            </w:ins>
            <w:ins w:id="1" w:author="Jim Wright" w:date="2021-10-01T14:49:00Z">
              <w:r w:rsidR="00FF1E14" w:rsidRPr="001457EF">
                <w:rPr>
                  <w:rFonts w:ascii="Times New Roman" w:hAnsi="Times New Roman" w:cs="Times New Roman"/>
                  <w:sz w:val="22"/>
                  <w:szCs w:val="22"/>
                </w:rPr>
                <w:t>or</w:t>
              </w:r>
            </w:ins>
            <w:ins w:id="2" w:author="Jim Wright" w:date="2021-10-01T14:48:00Z">
              <w:r w:rsidR="00FF1E14" w:rsidRPr="001457EF">
                <w:rPr>
                  <w:rFonts w:ascii="Times New Roman" w:hAnsi="Times New Roman" w:cs="Times New Roman"/>
                  <w:sz w:val="22"/>
                  <w:szCs w:val="22"/>
                </w:rPr>
                <w:t xml:space="preserve"> accommodations </w:t>
              </w:r>
            </w:ins>
            <w:r w:rsidR="00C72448" w:rsidRPr="001457E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65" w:type="dxa"/>
            <w:vAlign w:val="center"/>
          </w:tcPr>
          <w:p w14:paraId="4C78DFA2" w14:textId="289D3E89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Date student returns to school full-time; school adjustments may be provided at this time</w:t>
            </w:r>
          </w:p>
        </w:tc>
      </w:tr>
      <w:tr w:rsidR="001457EF" w:rsidRPr="001457EF" w14:paraId="235EB30A" w14:textId="77777777" w:rsidTr="007A63CD">
        <w:tc>
          <w:tcPr>
            <w:tcW w:w="1165" w:type="dxa"/>
            <w:vAlign w:val="center"/>
          </w:tcPr>
          <w:p w14:paraId="1FA68163" w14:textId="77777777" w:rsidR="001457EF" w:rsidRPr="001457EF" w:rsidRDefault="001457EF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51BE6FBB" w14:textId="77777777" w:rsidR="001457EF" w:rsidRPr="001457EF" w:rsidRDefault="001457EF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65" w:type="dxa"/>
            <w:vAlign w:val="center"/>
          </w:tcPr>
          <w:p w14:paraId="11D13EB0" w14:textId="77777777" w:rsidR="001457EF" w:rsidRPr="001457EF" w:rsidRDefault="001457EF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7E16" w:rsidRPr="001457EF" w14:paraId="5B2C92BE" w14:textId="77777777" w:rsidTr="007A63CD">
        <w:tc>
          <w:tcPr>
            <w:tcW w:w="1165" w:type="dxa"/>
            <w:vAlign w:val="center"/>
          </w:tcPr>
          <w:p w14:paraId="7C114D7A" w14:textId="58065777" w:rsidR="00647E16" w:rsidRPr="001457EF" w:rsidRDefault="00647E16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420" w:type="dxa"/>
            <w:vAlign w:val="center"/>
          </w:tcPr>
          <w:p w14:paraId="15B691E5" w14:textId="77777777" w:rsidR="00647E16" w:rsidRPr="001457EF" w:rsidRDefault="00647E16" w:rsidP="00647E16">
            <w:pPr>
              <w:spacing w:before="120" w:after="120"/>
              <w:jc w:val="center"/>
              <w:rPr>
                <w:ins w:id="3" w:author="Jim Wright" w:date="2021-10-01T14:51:00Z"/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Light aerobic activity</w:t>
            </w:r>
          </w:p>
          <w:p w14:paraId="6E63B4DD" w14:textId="77777777" w:rsidR="008623C0" w:rsidRDefault="008623C0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4" w:author="Jim Wright" w:date="2021-10-01T14:51:00Z">
              <w:r w:rsidRPr="001457EF">
                <w:rPr>
                  <w:rFonts w:ascii="Times New Roman" w:hAnsi="Times New Roman" w:cs="Times New Roman"/>
                  <w:sz w:val="22"/>
                  <w:szCs w:val="22"/>
                </w:rPr>
                <w:t>School adjustments or accommodations removed indicating RTL completion</w:t>
              </w:r>
            </w:ins>
          </w:p>
          <w:p w14:paraId="3ED64B44" w14:textId="6D72D5D6" w:rsidR="001457EF" w:rsidRPr="001457EF" w:rsidRDefault="001457EF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5" w:author="Jim Wright" w:date="2021-10-11T14:04:00Z">
              <w:r>
                <w:rPr>
                  <w:rFonts w:ascii="Times New Roman" w:hAnsi="Times New Roman" w:cs="Times New Roman"/>
                  <w:sz w:val="22"/>
                  <w:szCs w:val="22"/>
                </w:rPr>
                <w:t>Date student is able to begin light aerobic activity without symptoms (stationary bike or timed run)</w:t>
              </w:r>
            </w:ins>
          </w:p>
        </w:tc>
        <w:tc>
          <w:tcPr>
            <w:tcW w:w="4765" w:type="dxa"/>
            <w:vAlign w:val="center"/>
          </w:tcPr>
          <w:p w14:paraId="63B7BAAE" w14:textId="77777777" w:rsidR="001457EF" w:rsidRDefault="001457EF" w:rsidP="001457EF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school adjustments or accommodations being provided</w:t>
            </w:r>
          </w:p>
          <w:p w14:paraId="1A819CB9" w14:textId="77777777" w:rsidR="001457EF" w:rsidRDefault="001457EF" w:rsidP="001457EF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Medical clearance</w:t>
            </w:r>
          </w:p>
          <w:p w14:paraId="7966342E" w14:textId="77777777" w:rsidR="001457EF" w:rsidRDefault="001457EF" w:rsidP="001457EF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Normal results on ImPACT compared with baseline or norm</w:t>
            </w:r>
          </w:p>
          <w:p w14:paraId="60ECB3C8" w14:textId="77777777" w:rsidR="001457EF" w:rsidRDefault="001457EF" w:rsidP="001457EF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Normal results on Balance Error Scoring System compared with baseline</w:t>
            </w:r>
          </w:p>
          <w:p w14:paraId="3E12329D" w14:textId="73B9EF39" w:rsidR="00647E16" w:rsidRPr="001457EF" w:rsidRDefault="001457EF" w:rsidP="001457EF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Asymptomatic for at least 24 hours</w:t>
            </w:r>
            <w:del w:id="6" w:author="Jim Wright" w:date="2021-10-11T14:04:00Z">
              <w:r w:rsidR="00647E16" w:rsidRPr="001457EF" w:rsidDel="001457EF">
                <w:rPr>
                  <w:rFonts w:ascii="Times New Roman" w:hAnsi="Times New Roman" w:cs="Times New Roman"/>
                  <w:sz w:val="22"/>
                  <w:szCs w:val="22"/>
                </w:rPr>
                <w:delText>Date student is able to begin light aerobic activity without symptoms (stationary bike or timed run) and has completed all of the following</w:delText>
              </w:r>
            </w:del>
          </w:p>
        </w:tc>
      </w:tr>
      <w:tr w:rsidR="001457EF" w:rsidRPr="001457EF" w14:paraId="5C7FAB0D" w14:textId="77777777" w:rsidTr="007A63CD">
        <w:tc>
          <w:tcPr>
            <w:tcW w:w="1165" w:type="dxa"/>
            <w:vAlign w:val="center"/>
          </w:tcPr>
          <w:p w14:paraId="3D690370" w14:textId="77777777" w:rsidR="001457EF" w:rsidRPr="001457EF" w:rsidRDefault="001457EF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0B5AE71" w14:textId="77777777" w:rsidR="001457EF" w:rsidRPr="001457EF" w:rsidRDefault="001457EF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65" w:type="dxa"/>
            <w:vAlign w:val="center"/>
          </w:tcPr>
          <w:p w14:paraId="54F1D4DB" w14:textId="3F1B494E" w:rsidR="001457EF" w:rsidRPr="001457EF" w:rsidRDefault="001457EF" w:rsidP="007A63C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7E16" w:rsidRPr="001457EF" w14:paraId="2E7EA5D6" w14:textId="77777777" w:rsidTr="007A63CD">
        <w:tc>
          <w:tcPr>
            <w:tcW w:w="1165" w:type="dxa"/>
            <w:vAlign w:val="center"/>
          </w:tcPr>
          <w:p w14:paraId="71C6778E" w14:textId="4BACBC10" w:rsidR="00647E16" w:rsidRPr="001457EF" w:rsidRDefault="00647E16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420" w:type="dxa"/>
            <w:vAlign w:val="center"/>
          </w:tcPr>
          <w:p w14:paraId="65E56869" w14:textId="4928D0E9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Running and sport-specific drills</w:t>
            </w:r>
          </w:p>
        </w:tc>
        <w:tc>
          <w:tcPr>
            <w:tcW w:w="4765" w:type="dxa"/>
            <w:vAlign w:val="center"/>
          </w:tcPr>
          <w:p w14:paraId="2CE37EA7" w14:textId="1F4E1583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Date student is able to perform individual strenuous running and sprints and individual noncontact sport-specific drills without symptoms</w:t>
            </w:r>
          </w:p>
        </w:tc>
      </w:tr>
      <w:tr w:rsidR="00647E16" w:rsidRPr="001457EF" w14:paraId="4E1D1800" w14:textId="77777777" w:rsidTr="007A63CD">
        <w:tc>
          <w:tcPr>
            <w:tcW w:w="1165" w:type="dxa"/>
            <w:vAlign w:val="center"/>
          </w:tcPr>
          <w:p w14:paraId="0DA73934" w14:textId="4D2EA1E0" w:rsidR="00647E16" w:rsidRPr="001457EF" w:rsidRDefault="00647E16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420" w:type="dxa"/>
            <w:vAlign w:val="center"/>
          </w:tcPr>
          <w:p w14:paraId="634A298D" w14:textId="3DE3560F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Noncontact drills</w:t>
            </w:r>
          </w:p>
        </w:tc>
        <w:tc>
          <w:tcPr>
            <w:tcW w:w="4765" w:type="dxa"/>
            <w:vAlign w:val="center"/>
          </w:tcPr>
          <w:p w14:paraId="2F28DFC3" w14:textId="119C03A1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Date student is able to perform team noncontact and sport-specific drills without symptoms</w:t>
            </w:r>
          </w:p>
        </w:tc>
      </w:tr>
      <w:tr w:rsidR="00647E16" w:rsidRPr="001457EF" w14:paraId="65CF0705" w14:textId="77777777" w:rsidTr="007A63CD">
        <w:tc>
          <w:tcPr>
            <w:tcW w:w="1165" w:type="dxa"/>
            <w:vAlign w:val="center"/>
          </w:tcPr>
          <w:p w14:paraId="38DAE931" w14:textId="524D2B9F" w:rsidR="00647E16" w:rsidRPr="001457EF" w:rsidRDefault="00647E16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420" w:type="dxa"/>
            <w:vAlign w:val="center"/>
          </w:tcPr>
          <w:p w14:paraId="4130E207" w14:textId="55694800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Full-contact practice</w:t>
            </w:r>
          </w:p>
        </w:tc>
        <w:tc>
          <w:tcPr>
            <w:tcW w:w="4765" w:type="dxa"/>
            <w:vAlign w:val="center"/>
          </w:tcPr>
          <w:p w14:paraId="0B5C0F99" w14:textId="29440471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Date student is able to perform a full day of full-contact practice without symptoms</w:t>
            </w:r>
          </w:p>
        </w:tc>
      </w:tr>
      <w:tr w:rsidR="00647E16" w:rsidRPr="001457EF" w14:paraId="53173B80" w14:textId="77777777" w:rsidTr="007A63CD"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C82D0E9" w14:textId="3D527D42" w:rsidR="00647E16" w:rsidRPr="001457EF" w:rsidRDefault="00647E16" w:rsidP="007A63CD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14:paraId="719566C3" w14:textId="42FC1DF0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Return to game</w:t>
            </w:r>
          </w:p>
        </w:tc>
        <w:tc>
          <w:tcPr>
            <w:tcW w:w="4765" w:type="dxa"/>
            <w:tcBorders>
              <w:bottom w:val="single" w:sz="4" w:space="0" w:color="auto"/>
            </w:tcBorders>
            <w:vAlign w:val="center"/>
          </w:tcPr>
          <w:p w14:paraId="0B944B3E" w14:textId="316B2B6F" w:rsidR="00647E16" w:rsidRPr="001457EF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57EF">
              <w:rPr>
                <w:rFonts w:ascii="Times New Roman" w:hAnsi="Times New Roman" w:cs="Times New Roman"/>
                <w:sz w:val="22"/>
                <w:szCs w:val="22"/>
              </w:rPr>
              <w:t>Date student may participate without limitations and is discharged</w:t>
            </w:r>
          </w:p>
        </w:tc>
      </w:tr>
    </w:tbl>
    <w:p w14:paraId="451498AA" w14:textId="77777777" w:rsidR="00647E16" w:rsidRPr="00647E16" w:rsidRDefault="00647E16">
      <w:pPr>
        <w:rPr>
          <w:rFonts w:ascii="Times New Roman" w:hAnsi="Times New Roman" w:cs="Times New Roman"/>
        </w:rPr>
      </w:pPr>
    </w:p>
    <w:sectPr w:rsidR="00647E16" w:rsidRPr="00647E16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7F"/>
    <w:multiLevelType w:val="hybridMultilevel"/>
    <w:tmpl w:val="DE66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m Wright">
    <w15:presenceInfo w15:providerId="AD" w15:userId="S::jwrigh16@uoregon.edu::c17b559f-c3ac-43c2-997d-070321d387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16"/>
    <w:rsid w:val="00007F26"/>
    <w:rsid w:val="0009722B"/>
    <w:rsid w:val="001457EF"/>
    <w:rsid w:val="00372873"/>
    <w:rsid w:val="00401692"/>
    <w:rsid w:val="00647E16"/>
    <w:rsid w:val="007574DB"/>
    <w:rsid w:val="007A63CD"/>
    <w:rsid w:val="007B0B4E"/>
    <w:rsid w:val="007D5D30"/>
    <w:rsid w:val="00806B74"/>
    <w:rsid w:val="008623C0"/>
    <w:rsid w:val="00C72448"/>
    <w:rsid w:val="00D23C72"/>
    <w:rsid w:val="00F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12444"/>
  <w14:defaultImageDpi w14:val="32767"/>
  <w15:chartTrackingRefBased/>
  <w15:docId w15:val="{4C9DF087-97C8-B24B-81F7-2E951477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64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7</cp:revision>
  <dcterms:created xsi:type="dcterms:W3CDTF">2021-05-25T23:07:00Z</dcterms:created>
  <dcterms:modified xsi:type="dcterms:W3CDTF">2021-10-11T21:07:00Z</dcterms:modified>
</cp:coreProperties>
</file>