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871E0" w14:textId="169D9873" w:rsidR="00115283" w:rsidRDefault="00E42E9B">
      <w:pPr>
        <w:rPr>
          <w:rFonts w:cs="Times New Roman"/>
        </w:rPr>
      </w:pPr>
    </w:p>
    <w:p w14:paraId="36EE315F" w14:textId="6AE8D453" w:rsidR="00126217" w:rsidRDefault="00126217">
      <w:pPr>
        <w:rPr>
          <w:rFonts w:cs="Times New Roman"/>
        </w:rPr>
      </w:pPr>
    </w:p>
    <w:p w14:paraId="01266F57" w14:textId="3A8A0165" w:rsidR="00126217" w:rsidRDefault="00126217">
      <w:pPr>
        <w:rPr>
          <w:rFonts w:cs="Times New Roman"/>
        </w:rPr>
      </w:pPr>
    </w:p>
    <w:p w14:paraId="5B6460A6" w14:textId="34DCA742" w:rsidR="00126217" w:rsidRDefault="00126217">
      <w:pPr>
        <w:rPr>
          <w:rFonts w:cs="Times New Roman"/>
        </w:rPr>
      </w:pPr>
    </w:p>
    <w:p w14:paraId="1009587C" w14:textId="519447CA" w:rsidR="00126217" w:rsidRDefault="00126217">
      <w:pPr>
        <w:rPr>
          <w:rFonts w:cs="Times New Roman"/>
        </w:rPr>
      </w:pPr>
    </w:p>
    <w:p w14:paraId="4092F9CF" w14:textId="6186437A" w:rsidR="00126217" w:rsidRDefault="00126217">
      <w:pPr>
        <w:rPr>
          <w:rFonts w:cs="Times New Roman"/>
        </w:rPr>
      </w:pPr>
    </w:p>
    <w:p w14:paraId="76D791E2" w14:textId="470480E4" w:rsidR="00126217" w:rsidRDefault="00126217">
      <w:pPr>
        <w:rPr>
          <w:rFonts w:cs="Times New Roman"/>
        </w:rPr>
      </w:pPr>
    </w:p>
    <w:p w14:paraId="12D172FD" w14:textId="08350451" w:rsidR="00126217" w:rsidRDefault="00126217">
      <w:pPr>
        <w:rPr>
          <w:rFonts w:cs="Times New Roman"/>
        </w:rPr>
      </w:pPr>
    </w:p>
    <w:p w14:paraId="74F357F0" w14:textId="36817B17" w:rsidR="00126217" w:rsidRDefault="00126217">
      <w:pPr>
        <w:rPr>
          <w:rFonts w:cs="Times New Roman"/>
        </w:rPr>
      </w:pPr>
    </w:p>
    <w:p w14:paraId="205BE039" w14:textId="043E539D" w:rsidR="00126217" w:rsidRDefault="00126217" w:rsidP="00126217">
      <w:pPr>
        <w:jc w:val="center"/>
        <w:rPr>
          <w:rFonts w:cs="Times New Roman"/>
        </w:rPr>
      </w:pPr>
      <w:r>
        <w:rPr>
          <w:rFonts w:cs="Times New Roman"/>
        </w:rPr>
        <w:t xml:space="preserve">What </w:t>
      </w:r>
      <w:r w:rsidR="00DA7A9B">
        <w:rPr>
          <w:rFonts w:cs="Times New Roman"/>
        </w:rPr>
        <w:t>Thirteen</w:t>
      </w:r>
      <w:r>
        <w:rPr>
          <w:rFonts w:cs="Times New Roman"/>
        </w:rPr>
        <w:t xml:space="preserve"> Years of Educational Concussion Data Can Teach Us about the Future of Return-to-Learn</w:t>
      </w:r>
    </w:p>
    <w:p w14:paraId="0A1DE428" w14:textId="37C678D2" w:rsidR="00126217" w:rsidRDefault="00126217">
      <w:pPr>
        <w:rPr>
          <w:rFonts w:cs="Times New Roman"/>
        </w:rPr>
      </w:pPr>
      <w:r>
        <w:rPr>
          <w:rFonts w:cs="Times New Roman"/>
        </w:rPr>
        <w:br w:type="page"/>
      </w:r>
    </w:p>
    <w:p w14:paraId="471F2537" w14:textId="150DE756" w:rsidR="00126217" w:rsidRDefault="00126217" w:rsidP="005804A0">
      <w:pPr>
        <w:pStyle w:val="Heading1"/>
      </w:pPr>
      <w:r>
        <w:lastRenderedPageBreak/>
        <w:t xml:space="preserve">Introduction </w:t>
      </w:r>
    </w:p>
    <w:p w14:paraId="45AE0182" w14:textId="506360EA" w:rsidR="00CB05E6" w:rsidRDefault="005804A0" w:rsidP="005804A0">
      <w:pPr>
        <w:pStyle w:val="Heading1"/>
        <w:jc w:val="left"/>
        <w:rPr>
          <w:b w:val="0"/>
          <w:bCs w:val="0"/>
        </w:rPr>
      </w:pPr>
      <w:r>
        <w:rPr>
          <w:b w:val="0"/>
          <w:bCs w:val="0"/>
        </w:rPr>
        <w:tab/>
        <w:t>Annually, individuals in the United States</w:t>
      </w:r>
      <w:r w:rsidR="005E6C20">
        <w:rPr>
          <w:b w:val="0"/>
          <w:bCs w:val="0"/>
        </w:rPr>
        <w:t xml:space="preserve"> (US)</w:t>
      </w:r>
      <w:r>
        <w:rPr>
          <w:b w:val="0"/>
          <w:bCs w:val="0"/>
        </w:rPr>
        <w:t xml:space="preserve"> sustain 1.7 million traumatic brain injuries with 70-90% of all injuries classified as concussion </w:t>
      </w:r>
      <w:r>
        <w:rPr>
          <w:b w:val="0"/>
          <w:bCs w:val="0"/>
        </w:rPr>
        <w:fldChar w:fldCharType="begin" w:fldLock="1"/>
      </w:r>
      <w:r w:rsidR="005E6C20">
        <w:rPr>
          <w:b w:val="0"/>
          <w:bCs w:val="0"/>
        </w:rPr>
        <w:instrText>ADDIN CSL_CITATION {"citationItems":[{"id":"ITEM-1","itemData":{"DOI":"10.1080/02699052.2020.1797168","ISSN":"1362301X","PMID":"32715768","abstract":"Objectives: Mild traumatic brain injury (mTBI) is a controversial and under-researched area, despite most traumatic brain injuries being classed as mild. Our objective was to review the evidence underpinning these approaches to treat mTBI including educational, psychological, rehabilitative and pharmacological approaches and discuss their efficacy. Methods: A systematic review of literature was carried out using Web of science, Scopus, Medline, Pubmed, Cinahl, and PsychInfo databases. Randomized Controlled Trials (RCTs) looking at treatment outcome in mTBI for adults were included, published between 1980 and 2019. Methodological quality of the studies was reviewed using the Scottish Intercollegiate Guideline Network (SIGN) checklist for RCTs. Results: Searches identified 3993 studies, of which 25 met inclusion criteria, and a total number of participants of 3213. Mean age was 35, and 59% male. Ten studies had &lt;100 participants, 15 studies 100–395. Studies were grouped into education and early intervention, rehabilitation (8), psychological interventions (4), and pharmacotherapy (4). Inconsistency of definitions and outcome measures used precluded meta-analysis. Conclusions: Traditional education and reassurance can no longer be recommended as having the best evidence base for efficacy as compared to psychological and rehabilitative approaches, and guidelines should begin to reflect this.","author":[{"dropping-particle":"","family":"Arbabi","given":"M.","non-dropping-particle":"","parse-names":false,"suffix":""},{"dropping-particle":"","family":"Sheldon","given":"R. J.G.","non-dropping-particle":"","parse-names":false,"suffix":""},{"dropping-particle":"","family":"Bahadoran","given":"P.","non-dropping-particle":"","parse-names":false,"suffix":""},{"dropping-particle":"","family":"Smith","given":"J. G.","non-dropping-particle":"","parse-names":false,"suffix":""},{"dropping-particle":"","family":"Poole","given":"N.","non-dropping-particle":"","parse-names":false,"suffix":""},{"dropping-particle":"","family":"Agrawal","given":"N.","non-dropping-particle":"","parse-names":false,"suffix":""}],"container-title":"Brain Injury","id":"ITEM-1","issue":"9","issued":{"date-parts":[["2020"]]},"page":"1139-1149","publisher":"Taylor &amp; Francis","title":"Treatment outcomes in mild traumatic brain injury: a systematic review of randomized controlled trials","type":"article-journal","volume":"34"},"uris":["http://www.mendeley.com/documents/?uuid=22d62092-50c0-413f-ab60-b580070b42e3"]}],"mendeley":{"formattedCitation":"(Arbabi et al., 2020)","plainTextFormattedCitation":"(Arbabi et al., 2020)","previouslyFormattedCitation":"(Arbabi et al., 2020)"},"properties":{"noteIndex":0},"schema":"https://github.com/citation-style-language/schema/raw/master/csl-citation.json"}</w:instrText>
      </w:r>
      <w:r>
        <w:rPr>
          <w:b w:val="0"/>
          <w:bCs w:val="0"/>
        </w:rPr>
        <w:fldChar w:fldCharType="separate"/>
      </w:r>
      <w:r w:rsidRPr="005804A0">
        <w:rPr>
          <w:b w:val="0"/>
          <w:bCs w:val="0"/>
          <w:noProof/>
        </w:rPr>
        <w:t>(Arbabi et al., 2020)</w:t>
      </w:r>
      <w:r>
        <w:rPr>
          <w:b w:val="0"/>
          <w:bCs w:val="0"/>
        </w:rPr>
        <w:fldChar w:fldCharType="end"/>
      </w:r>
      <w:r>
        <w:rPr>
          <w:b w:val="0"/>
          <w:bCs w:val="0"/>
        </w:rPr>
        <w:t>.</w:t>
      </w:r>
      <w:r w:rsidR="00864939">
        <w:rPr>
          <w:b w:val="0"/>
          <w:bCs w:val="0"/>
        </w:rPr>
        <w:t xml:space="preserve"> </w:t>
      </w:r>
      <w:r w:rsidR="00CE4E21">
        <w:rPr>
          <w:b w:val="0"/>
          <w:bCs w:val="0"/>
        </w:rPr>
        <w:t xml:space="preserve">Between the years of 2010-2016, an average of 283,000 children </w:t>
      </w:r>
      <w:r w:rsidR="00294A7B">
        <w:rPr>
          <w:b w:val="0"/>
          <w:bCs w:val="0"/>
        </w:rPr>
        <w:t>under 18 years of age</w:t>
      </w:r>
      <w:r w:rsidR="00CE4E21">
        <w:rPr>
          <w:b w:val="0"/>
          <w:bCs w:val="0"/>
        </w:rPr>
        <w:t xml:space="preserve"> years sought emergency department (ED) care for sports- and recreation-related TBIs </w:t>
      </w:r>
      <w:r w:rsidR="00CE4E21">
        <w:rPr>
          <w:b w:val="0"/>
          <w:bCs w:val="0"/>
        </w:rPr>
        <w:fldChar w:fldCharType="begin" w:fldLock="1"/>
      </w:r>
      <w:r w:rsidR="00CE4E21">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The highest injury rates have been identified in males and children ages 10-14 and 15-17 years, and activities associated with the highest rates of ED visits include football, bicycling, basketball, playground activities, and soccer </w:t>
      </w:r>
      <w:r w:rsidR="00CE4E21">
        <w:rPr>
          <w:b w:val="0"/>
          <w:bCs w:val="0"/>
        </w:rPr>
        <w:fldChar w:fldCharType="begin" w:fldLock="1"/>
      </w:r>
      <w:r w:rsidR="00435AE6">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w:t>
      </w:r>
      <w:r w:rsidR="00F53BE2">
        <w:rPr>
          <w:b w:val="0"/>
          <w:bCs w:val="0"/>
        </w:rPr>
        <w:t>Of similar concern is the temporary cognitive impairment and academic decline associated with concussion</w:t>
      </w:r>
      <w:r w:rsidR="007055F5">
        <w:rPr>
          <w:b w:val="0"/>
          <w:bCs w:val="0"/>
        </w:rPr>
        <w:t xml:space="preserve">. Students with a sports or </w:t>
      </w:r>
      <w:r w:rsidR="00294A7B">
        <w:rPr>
          <w:b w:val="0"/>
          <w:bCs w:val="0"/>
        </w:rPr>
        <w:t>recreation</w:t>
      </w:r>
      <w:r w:rsidR="007055F5">
        <w:rPr>
          <w:b w:val="0"/>
          <w:bCs w:val="0"/>
        </w:rPr>
        <w:t xml:space="preserve"> related concussion were more likely to report cognitive impairments following the injury </w:t>
      </w:r>
      <w:r w:rsidR="00294A7B">
        <w:rPr>
          <w:b w:val="0"/>
          <w:bCs w:val="0"/>
        </w:rPr>
        <w:t>with an associated</w:t>
      </w:r>
      <w:r w:rsidR="007055F5">
        <w:rPr>
          <w:b w:val="0"/>
          <w:bCs w:val="0"/>
        </w:rPr>
        <w:t xml:space="preserve"> significant decrease in grade point average </w:t>
      </w:r>
      <w:r w:rsidR="007055F5">
        <w:rPr>
          <w:b w:val="0"/>
          <w:bCs w:val="0"/>
        </w:rPr>
        <w:fldChar w:fldCharType="begin" w:fldLock="1"/>
      </w:r>
      <w:r w:rsidR="007055F5">
        <w:rPr>
          <w:b w:val="0"/>
          <w:bCs w:val="0"/>
        </w:rPr>
        <w:instrText>ADDIN CSL_CITATION {"citationItems":[{"id":"ITEM-1","itemData":{"DOI":"10.1016/j.amepre.2019.08.016","ISSN":"18732607","PMID":"31753255","abstract":"Introduction: Sports and physical activities are a frequent cause of traumatic brain injury, primarily concussions, among adolescents. These concussions may adversely affect students’ ability to learn and impair academic achievement in educational settings. Methods: The 2017 Youth Risk Behavior Survey, conducted among a nationally representative sample of 14,765 U.S. high school students, was analyzed in 2018 to examine associations between self-reported sports- and physical activity-related concussions and symptoms of cognitive impairment (difficulty concentrating, remembering, or making decisions) and self-reported academic grades (mostly A's=4.0, mostly B's=3.0, mostly C's=2.0, mostly D's=1.0, mostly F's=0.0). Adjusted prevalence ratio and the difference in self-reported estimated grade point average were adjusted for sex, race/ethnicity, grade, and athlete status (participation on sports teams) and considered statistically significant if p&lt;0.05. Results: Male students were more likely than female students (17.1% vs 13.0%), and athletes were more likely than nonathletes (21.4% vs 7.6%) to have a self-reported sports- and physical activity-related concussion in the 12 months preceding the survey. Students with a reported sports- and physical activity-related concussion were more likely than students without one to report symptoms of cognitive impairment regardless of whether they were male (adjusted prevalence ratio=1.49), female (adjusted prevalence ratio=1.37), athletes (adjusted prevalence ratio=1.45), or nonathletes (adjusted prevalence ratio=1.42). Self-reported grade point averagedecreased significantly from 3.14 among students who reported no concussions (referent), to 3.04 among students who reported a single concussion, and 2.81 among students who reported ≥2 concussions. Conclusions: School-based programs are needed to monitor students’ academic performance and provide educational support and resources to promote academic success following a concussion.","author":[{"dropping-particle":"","family":"Lowry","given":"Richard","non-dropping-particle":"","parse-names":false,"suffix":""},{"dropping-particle":"","family":"Haarbauer-Krupa","given":"Juliet K.","non-dropping-particle":"","parse-names":false,"suffix":""},{"dropping-particle":"","family":"Breiding","given":"Matthew J.","non-dropping-particle":"","parse-names":false,"suffix":""},{"dropping-particle":"","family":"Thigpen","given":"Sally","non-dropping-particle":"","parse-names":false,"suffix":""},{"dropping-particle":"","family":"Rasberry","given":"Catherine N.","non-dropping-particle":"","parse-names":false,"suffix":""},{"dropping-particle":"","family":"Lee","given":"Sarah M.","non-dropping-particle":"","parse-names":false,"suffix":""}],"container-title":"American Journal of Preventive Medicine","id":"ITEM-1","issue":"6","issued":{"date-parts":[["2019"]]},"page":"733-740","publisher":"Elsevier Inc.","title":"Concussion and academic impairment among U.S. high school students","type":"article-journal","volume":"57"},"uris":["http://www.mendeley.com/documents/?uuid=4726fdfb-29bd-4cbb-8c94-5b09559ae14b"]}],"mendeley":{"formattedCitation":"(Lowry et al., 2019)","plainTextFormattedCitation":"(Lowry et al., 2019)","previouslyFormattedCitation":"(Lowry et al., 2019)"},"properties":{"noteIndex":0},"schema":"https://github.com/citation-style-language/schema/raw/master/csl-citation.json"}</w:instrText>
      </w:r>
      <w:r w:rsidR="007055F5">
        <w:rPr>
          <w:b w:val="0"/>
          <w:bCs w:val="0"/>
        </w:rPr>
        <w:fldChar w:fldCharType="separate"/>
      </w:r>
      <w:r w:rsidR="007055F5" w:rsidRPr="007055F5">
        <w:rPr>
          <w:b w:val="0"/>
          <w:bCs w:val="0"/>
          <w:noProof/>
        </w:rPr>
        <w:t>(Lowry et al., 2019)</w:t>
      </w:r>
      <w:r w:rsidR="007055F5">
        <w:rPr>
          <w:b w:val="0"/>
          <w:bCs w:val="0"/>
        </w:rPr>
        <w:fldChar w:fldCharType="end"/>
      </w:r>
      <w:r w:rsidR="007055F5">
        <w:rPr>
          <w:b w:val="0"/>
          <w:bCs w:val="0"/>
        </w:rPr>
        <w:t xml:space="preserve">. Additionally, students </w:t>
      </w:r>
      <w:r w:rsidR="00294A7B">
        <w:rPr>
          <w:b w:val="0"/>
          <w:bCs w:val="0"/>
        </w:rPr>
        <w:t xml:space="preserve">with </w:t>
      </w:r>
      <w:r w:rsidR="007055F5">
        <w:rPr>
          <w:b w:val="0"/>
          <w:bCs w:val="0"/>
        </w:rPr>
        <w:t>elevated post-concussion symptom severity have been</w:t>
      </w:r>
      <w:r w:rsidR="00294A7B">
        <w:rPr>
          <w:b w:val="0"/>
          <w:bCs w:val="0"/>
        </w:rPr>
        <w:t xml:space="preserve"> found to experience</w:t>
      </w:r>
      <w:r w:rsidR="007055F5">
        <w:rPr>
          <w:b w:val="0"/>
          <w:bCs w:val="0"/>
        </w:rPr>
        <w:t xml:space="preserve"> more school related problems and worse academic</w:t>
      </w:r>
      <w:r w:rsidR="00294A7B">
        <w:rPr>
          <w:b w:val="0"/>
          <w:bCs w:val="0"/>
        </w:rPr>
        <w:t xml:space="preserve"> decline compared to their performance prior to the injury</w:t>
      </w:r>
      <w:r w:rsidR="007055F5">
        <w:rPr>
          <w:b w:val="0"/>
          <w:bCs w:val="0"/>
        </w:rPr>
        <w:t xml:space="preserve"> </w:t>
      </w:r>
      <w:r w:rsidR="007055F5">
        <w:rPr>
          <w:b w:val="0"/>
          <w:bCs w:val="0"/>
        </w:rPr>
        <w:fldChar w:fldCharType="begin" w:fldLock="1"/>
      </w:r>
      <w:r w:rsidR="009F7981">
        <w:rPr>
          <w:b w:val="0"/>
          <w:bCs w:val="0"/>
        </w:rPr>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2015)","previouslyFormattedCitation":"(Ransom et al., 2015)"},"properties":{"noteIndex":0},"schema":"https://github.com/citation-style-language/schema/raw/master/csl-citation.json"}</w:instrText>
      </w:r>
      <w:r w:rsidR="007055F5">
        <w:rPr>
          <w:b w:val="0"/>
          <w:bCs w:val="0"/>
        </w:rPr>
        <w:fldChar w:fldCharType="separate"/>
      </w:r>
      <w:r w:rsidR="007055F5" w:rsidRPr="007055F5">
        <w:rPr>
          <w:b w:val="0"/>
          <w:bCs w:val="0"/>
          <w:noProof/>
        </w:rPr>
        <w:t>(Ransom et al., 2015)</w:t>
      </w:r>
      <w:r w:rsidR="007055F5">
        <w:rPr>
          <w:b w:val="0"/>
          <w:bCs w:val="0"/>
        </w:rPr>
        <w:fldChar w:fldCharType="end"/>
      </w:r>
      <w:r w:rsidR="007055F5">
        <w:rPr>
          <w:b w:val="0"/>
          <w:bCs w:val="0"/>
        </w:rPr>
        <w:t xml:space="preserve">. </w:t>
      </w:r>
      <w:r w:rsidR="00CB05E6">
        <w:rPr>
          <w:b w:val="0"/>
          <w:bCs w:val="0"/>
        </w:rPr>
        <w:t>Due to the high concussion rates in children and adolescents,</w:t>
      </w:r>
      <w:r w:rsidR="007055F5">
        <w:rPr>
          <w:b w:val="0"/>
          <w:bCs w:val="0"/>
        </w:rPr>
        <w:t xml:space="preserve"> as well as the academic concerns commonly associated with concussion,</w:t>
      </w:r>
      <w:r w:rsidR="00CB05E6">
        <w:rPr>
          <w:b w:val="0"/>
          <w:bCs w:val="0"/>
        </w:rPr>
        <w:t xml:space="preserve"> it is imperative to understand</w:t>
      </w:r>
      <w:r w:rsidR="00294A7B">
        <w:rPr>
          <w:b w:val="0"/>
          <w:bCs w:val="0"/>
        </w:rPr>
        <w:t xml:space="preserve"> the symptom profiles and trajectories of these students in order to develop and evaluate interventions.</w:t>
      </w:r>
      <w:r w:rsidR="00CB05E6">
        <w:rPr>
          <w:b w:val="0"/>
          <w:bCs w:val="0"/>
        </w:rPr>
        <w:t xml:space="preserve"> </w:t>
      </w:r>
    </w:p>
    <w:p w14:paraId="53F5851B" w14:textId="1CC55578" w:rsidR="00CB05E6" w:rsidRDefault="00CB05E6" w:rsidP="005804A0">
      <w:pPr>
        <w:pStyle w:val="Heading1"/>
        <w:jc w:val="left"/>
        <w:rPr>
          <w:b w:val="0"/>
          <w:bCs w:val="0"/>
        </w:rPr>
      </w:pPr>
      <w:r>
        <w:rPr>
          <w:b w:val="0"/>
          <w:bCs w:val="0"/>
        </w:rPr>
        <w:tab/>
        <w:t xml:space="preserve">One aspect of particular importance to returning </w:t>
      </w:r>
      <w:r w:rsidR="00435AE6">
        <w:rPr>
          <w:b w:val="0"/>
          <w:bCs w:val="0"/>
        </w:rPr>
        <w:t>students</w:t>
      </w:r>
      <w:r>
        <w:rPr>
          <w:b w:val="0"/>
          <w:bCs w:val="0"/>
        </w:rPr>
        <w:t xml:space="preserve"> to </w:t>
      </w:r>
      <w:r w:rsidR="00435AE6">
        <w:rPr>
          <w:b w:val="0"/>
          <w:bCs w:val="0"/>
        </w:rPr>
        <w:t>pre-injury academic performance</w:t>
      </w:r>
      <w:r>
        <w:rPr>
          <w:b w:val="0"/>
          <w:bCs w:val="0"/>
        </w:rPr>
        <w:t xml:space="preserve"> </w:t>
      </w:r>
      <w:r w:rsidR="00435AE6">
        <w:rPr>
          <w:b w:val="0"/>
          <w:bCs w:val="0"/>
        </w:rPr>
        <w:t xml:space="preserve">is </w:t>
      </w:r>
      <w:r>
        <w:rPr>
          <w:b w:val="0"/>
          <w:bCs w:val="0"/>
        </w:rPr>
        <w:t>an understanding of how symptom severity mediates and moderates</w:t>
      </w:r>
      <w:r w:rsidR="00435AE6">
        <w:rPr>
          <w:b w:val="0"/>
          <w:bCs w:val="0"/>
        </w:rPr>
        <w:t xml:space="preserve"> overall outcome following concussion</w:t>
      </w:r>
      <w:r w:rsidR="0012142F">
        <w:rPr>
          <w:b w:val="0"/>
          <w:bCs w:val="0"/>
        </w:rPr>
        <w:t>,</w:t>
      </w:r>
      <w:r w:rsidR="00C54EE0">
        <w:rPr>
          <w:b w:val="0"/>
          <w:bCs w:val="0"/>
        </w:rPr>
        <w:t xml:space="preserve"> as t</w:t>
      </w:r>
      <w:r w:rsidR="0036214F">
        <w:rPr>
          <w:b w:val="0"/>
          <w:bCs w:val="0"/>
        </w:rPr>
        <w:t>he most consistent predictor of concussion recovery is the number and severity of acute and subacute symptoms</w:t>
      </w:r>
      <w:r w:rsidR="00EF1305">
        <w:rPr>
          <w:b w:val="0"/>
          <w:bCs w:val="0"/>
        </w:rPr>
        <w:t xml:space="preserve"> </w:t>
      </w:r>
      <w:r w:rsidR="0036214F">
        <w:rPr>
          <w:b w:val="0"/>
          <w:bCs w:val="0"/>
        </w:rPr>
        <w:fldChar w:fldCharType="begin" w:fldLock="1"/>
      </w:r>
      <w:r w:rsidR="0036214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36214F">
        <w:rPr>
          <w:b w:val="0"/>
          <w:bCs w:val="0"/>
        </w:rPr>
        <w:fldChar w:fldCharType="separate"/>
      </w:r>
      <w:r w:rsidR="0036214F" w:rsidRPr="0036214F">
        <w:rPr>
          <w:b w:val="0"/>
          <w:bCs w:val="0"/>
          <w:noProof/>
        </w:rPr>
        <w:t>(Harmon et al., 2019; Iverson et al., 2017)</w:t>
      </w:r>
      <w:r w:rsidR="0036214F">
        <w:rPr>
          <w:b w:val="0"/>
          <w:bCs w:val="0"/>
        </w:rPr>
        <w:fldChar w:fldCharType="end"/>
      </w:r>
      <w:r w:rsidR="0036214F">
        <w:rPr>
          <w:b w:val="0"/>
          <w:bCs w:val="0"/>
        </w:rPr>
        <w:t>.</w:t>
      </w:r>
      <w:ins w:id="0" w:author="Jim Wright" w:date="2021-08-10T13:50:00Z">
        <w:r w:rsidR="00EF1305">
          <w:rPr>
            <w:b w:val="0"/>
            <w:bCs w:val="0"/>
          </w:rPr>
          <w:t xml:space="preserve"> Recent literature has categorized </w:t>
        </w:r>
      </w:ins>
      <w:ins w:id="1" w:author="Jim Wright" w:date="2021-08-10T13:51:00Z">
        <w:r w:rsidR="00EF1305">
          <w:rPr>
            <w:b w:val="0"/>
            <w:bCs w:val="0"/>
          </w:rPr>
          <w:t xml:space="preserve">the variety of </w:t>
        </w:r>
      </w:ins>
      <w:ins w:id="2" w:author="Jim Wright" w:date="2021-08-10T14:59:00Z">
        <w:r w:rsidR="008C0E81">
          <w:rPr>
            <w:b w:val="0"/>
            <w:bCs w:val="0"/>
          </w:rPr>
          <w:t xml:space="preserve">concussion </w:t>
        </w:r>
      </w:ins>
      <w:ins w:id="3" w:author="Jim Wright" w:date="2021-08-10T13:51:00Z">
        <w:r w:rsidR="00EF1305">
          <w:rPr>
            <w:b w:val="0"/>
            <w:bCs w:val="0"/>
          </w:rPr>
          <w:t xml:space="preserve">symptoms into the following six symptom clusters: headache-migraine, cognitive, anxiety-mood, ocular-motor, vestibular, and </w:t>
        </w:r>
        <w:r w:rsidR="00EF1305">
          <w:rPr>
            <w:b w:val="0"/>
            <w:bCs w:val="0"/>
          </w:rPr>
          <w:lastRenderedPageBreak/>
          <w:t xml:space="preserve">sleep </w:t>
        </w:r>
      </w:ins>
      <w:r w:rsidR="00EF1305">
        <w:rPr>
          <w:b w:val="0"/>
          <w:bCs w:val="0"/>
        </w:rPr>
        <w:fldChar w:fldCharType="begin" w:fldLock="1"/>
      </w:r>
      <w:r w:rsidR="00EF1305">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2019)","plainTextFormattedCitation":"(Harmon et al., 2019; Lumba-Brown et al., 2019)","previouslyFormattedCitation":"(Harmon et al., 2019; Lumba-Brown et al., 2019)"},"properties":{"noteIndex":0},"schema":"https://github.com/citation-style-language/schema/raw/master/csl-citation.json"}</w:instrText>
      </w:r>
      <w:r w:rsidR="00EF1305">
        <w:rPr>
          <w:b w:val="0"/>
          <w:bCs w:val="0"/>
        </w:rPr>
        <w:fldChar w:fldCharType="separate"/>
      </w:r>
      <w:r w:rsidR="00EF1305" w:rsidRPr="00EF1305">
        <w:rPr>
          <w:b w:val="0"/>
          <w:bCs w:val="0"/>
          <w:noProof/>
        </w:rPr>
        <w:t>(Harmon et al., 2019; Lumba-Brown et al., 2019)</w:t>
      </w:r>
      <w:r w:rsidR="00EF1305">
        <w:rPr>
          <w:b w:val="0"/>
          <w:bCs w:val="0"/>
        </w:rPr>
        <w:fldChar w:fldCharType="end"/>
      </w:r>
      <w:r w:rsidR="00EF1305">
        <w:rPr>
          <w:b w:val="0"/>
          <w:bCs w:val="0"/>
        </w:rPr>
        <w:t>.</w:t>
      </w:r>
      <w:r w:rsidR="00306F7C">
        <w:rPr>
          <w:b w:val="0"/>
          <w:bCs w:val="0"/>
        </w:rPr>
        <w:t xml:space="preserve"> C</w:t>
      </w:r>
      <w:r w:rsidR="0036214F">
        <w:rPr>
          <w:b w:val="0"/>
          <w:bCs w:val="0"/>
        </w:rPr>
        <w:t>ognitive symptoms have been found to be more commonly associated with delayed symptom r</w:t>
      </w:r>
      <w:r w:rsidR="00306F7C">
        <w:rPr>
          <w:b w:val="0"/>
          <w:bCs w:val="0"/>
        </w:rPr>
        <w:t>esolution</w:t>
      </w:r>
      <w:r w:rsidR="0036214F">
        <w:rPr>
          <w:b w:val="0"/>
          <w:bCs w:val="0"/>
        </w:rPr>
        <w:t xml:space="preserve"> than other types of concussion symptoms,</w:t>
      </w:r>
      <w:r w:rsidR="00360ABA">
        <w:rPr>
          <w:b w:val="0"/>
          <w:bCs w:val="0"/>
        </w:rPr>
        <w:t xml:space="preserve"> which put academic performance at particular risk</w:t>
      </w:r>
      <w:r w:rsidR="0036214F">
        <w:rPr>
          <w:b w:val="0"/>
          <w:bCs w:val="0"/>
        </w:rPr>
        <w:t xml:space="preserve"> </w:t>
      </w:r>
      <w:r w:rsidR="0036214F">
        <w:rPr>
          <w:b w:val="0"/>
          <w:bCs w:val="0"/>
        </w:rPr>
        <w:fldChar w:fldCharType="begin" w:fldLock="1"/>
      </w:r>
      <w:r w:rsidR="00306F7C">
        <w:rPr>
          <w:b w:val="0"/>
          <w:bCs w:val="0"/>
        </w:rPr>
        <w:instrText>ADDIN CSL_CITATION {"citationItems":[{"id":"ITEM-1","itemData":{"DOI":"10.1542/peds.2013-2988","ISBN":"0031-4005","ISSN":"0031-4005","PMID":"24958583","abstract":"BACKGROUND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W.","non-dropping-particle":"","parse-names":false,"suffix":""}],"container-title":"Pediatrics","id":"ITEM-1","issue":"1","issued":{"date-parts":[["2014"]]},"page":"54-62","title":"Acute concussion symptom severity and delayed symptom resolution","type":"article-journal","volume":"134"},"uris":["http://www.mendeley.com/documents/?uuid=460e7d91-011f-4529-92d8-90a40310623b"]}],"mendeley":{"formattedCitation":"(Grubenhoff et al., 2014)","plainTextFormattedCitation":"(Grubenhoff et al., 2014)","previouslyFormattedCitation":"(Grubenhoff et al., 2014)"},"properties":{"noteIndex":0},"schema":"https://github.com/citation-style-language/schema/raw/master/csl-citation.json"}</w:instrText>
      </w:r>
      <w:r w:rsidR="0036214F">
        <w:rPr>
          <w:b w:val="0"/>
          <w:bCs w:val="0"/>
        </w:rPr>
        <w:fldChar w:fldCharType="separate"/>
      </w:r>
      <w:r w:rsidR="0036214F" w:rsidRPr="0036214F">
        <w:rPr>
          <w:b w:val="0"/>
          <w:bCs w:val="0"/>
          <w:noProof/>
        </w:rPr>
        <w:t>(Grubenhoff et al., 2014)</w:t>
      </w:r>
      <w:r w:rsidR="0036214F">
        <w:rPr>
          <w:b w:val="0"/>
          <w:bCs w:val="0"/>
        </w:rPr>
        <w:fldChar w:fldCharType="end"/>
      </w:r>
      <w:r w:rsidR="0036214F">
        <w:rPr>
          <w:b w:val="0"/>
          <w:bCs w:val="0"/>
        </w:rPr>
        <w:t>.</w:t>
      </w:r>
      <w:r w:rsidR="00360ABA">
        <w:rPr>
          <w:b w:val="0"/>
          <w:bCs w:val="0"/>
        </w:rPr>
        <w:t xml:space="preserve"> Following concussion, students also commonly rate sleep</w:t>
      </w:r>
      <w:r w:rsidR="00306F7C">
        <w:rPr>
          <w:b w:val="0"/>
          <w:bCs w:val="0"/>
        </w:rPr>
        <w:t xml:space="preserve"> and headache-migraine symptoms </w:t>
      </w:r>
      <w:r w:rsidR="00360ABA">
        <w:rPr>
          <w:b w:val="0"/>
          <w:bCs w:val="0"/>
        </w:rPr>
        <w:t>as severe</w:t>
      </w:r>
      <w:r w:rsidR="00306F7C">
        <w:rPr>
          <w:b w:val="0"/>
          <w:bCs w:val="0"/>
        </w:rPr>
        <w:t xml:space="preserve"> </w:t>
      </w:r>
      <w:r w:rsidR="00306F7C">
        <w:rPr>
          <w:b w:val="0"/>
          <w:bCs w:val="0"/>
        </w:rPr>
        <w:fldChar w:fldCharType="begin" w:fldLock="1"/>
      </w:r>
      <w:r w:rsidR="00306F7C">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Medicine","id":"ITEM-2","issue":"12","issued":{"date-parts":[["2013"]]},"page":"2890-2895","title":"Are there differences in neurocognitive function and symptoms between male and female soccer players after concussions?","type":"article-journal","volume":"41"},"uris":["http://www.mendeley.com/documents/?uuid=72df52ae-30a1-480a-b8c3-752a43679e75"]}],"mendeley":{"formattedCitation":"(Covassin et al., 2013; Ono et al., 2016)","plainTextFormattedCitation":"(Covassin et al., 2013; Ono et al., 2016)","previouslyFormattedCitation":"(Covassin et al., 2013; Ono et al., 2016)"},"properties":{"noteIndex":0},"schema":"https://github.com/citation-style-language/schema/raw/master/csl-citation.json"}</w:instrText>
      </w:r>
      <w:r w:rsidR="00306F7C">
        <w:rPr>
          <w:b w:val="0"/>
          <w:bCs w:val="0"/>
        </w:rPr>
        <w:fldChar w:fldCharType="separate"/>
      </w:r>
      <w:r w:rsidR="00306F7C" w:rsidRPr="00306F7C">
        <w:rPr>
          <w:b w:val="0"/>
          <w:bCs w:val="0"/>
          <w:noProof/>
        </w:rPr>
        <w:t>(Covassin et al., 2013; Ono et al., 2016)</w:t>
      </w:r>
      <w:r w:rsidR="00306F7C">
        <w:rPr>
          <w:b w:val="0"/>
          <w:bCs w:val="0"/>
        </w:rPr>
        <w:fldChar w:fldCharType="end"/>
      </w:r>
      <w:r w:rsidR="00360ABA">
        <w:rPr>
          <w:b w:val="0"/>
          <w:bCs w:val="0"/>
        </w:rPr>
        <w:t>. Sleep and headache-migraine symptoms have been shown to be potential drivers of cognitive symptoms and are often part of interacting symptom feedback loops that are a hallmark of concussion</w:t>
      </w:r>
      <w:r w:rsidR="00306F7C">
        <w:rPr>
          <w:b w:val="0"/>
          <w:bCs w:val="0"/>
        </w:rPr>
        <w:t xml:space="preserve"> </w:t>
      </w:r>
      <w:r w:rsidR="00306F7C">
        <w:rPr>
          <w:b w:val="0"/>
          <w:bCs w:val="0"/>
        </w:rPr>
        <w:fldChar w:fldCharType="begin" w:fldLock="1"/>
      </w:r>
      <w:r w:rsidR="009F7981">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sport","type":"article-journal","volume":"53"},"uris":["http://www.mendeley.com/documents/?uuid=7363584f-f85b-46f3-a261-9fb7c0b6189f"]},{"id":"ITEM-2","itemData":{"DOI":"10.3389/fneur.2017.00513","ISSN":"16642295","abstract":"© 2017 Kenzie, Parks, Bigler, Lim, Chesnutt and Wakeland. Traumatic brain injury (TBI) has been called \"the most complicated disease of the most complex organ of the body\" and is an increasingly high-profile public health issue. Many patients report long-term impairments following even \"mild\" injuries, but reliable criteria for diagnosis and prognosis are lacking. Every clinical trial for TBI treatment to date has failed to demonstrate reliable and safe improvement in outcomes, and the existing body of literature is insufficient to support the creation of a new classification system. Concussion, or mild TBI, is a highly heterogeneous phenomenon, and numerous factors interact dynamically to influence an individual's recovery trajectory. Many of the obstacles faced in research and clinical practice related to TBI and concussion, including observed heterogeneity, arguably stem from the complexity of the condition itself. To improve understanding of this complexity, we review the current state of research through the lens provided by the interdisciplinary field of systems science, which has been increasingly applied to biomedical issues. The review was conducted iteratively, through multiple phases of literature review, expert interviews, and systems diagramming and represents the first phase in an effort to develop systems models of concussion. The primary focus of this work was to examine concepts and ways of thinking about concussion that currently impede research design and block advancements in care of TBI. Results are presented in the form of a multi-scale conceptual framework intended to synthesize knowledge across disciplines, improve research design, and provide a broader, multi-scale model for understanding concussion pathophysiology, classification, and treatment.","author":[{"dropping-particle":"","family":"Kenzie","given":"Erin S.","non-dropping-particle":"","parse-names":false,"suffix":""},{"dropping-particle":"","family":"Parks","given":"Elle L.","non-dropping-particle":"","parse-names":false,"suffix":""},{"dropping-particle":"","family":"Bigler","given":"Erin D.","non-dropping-particle":"","parse-names":false,"suffix":""},{"dropping-particle":"","family":"Lim","given":"Miranda M.","non-dropping-particle":"","parse-names":false,"suffix":""},{"dropping-particle":"","family":"Chesnutt","given":"James C.","non-dropping-particle":"","parse-names":false,"suffix":""},{"dropping-particle":"","family":"Wakeland","given":"Wayne","non-dropping-particle":"","parse-names":false,"suffix":""}],"container-title":"Frontiers in Neurology","id":"ITEM-2","issue":"513","issued":{"date-parts":[["2017"]]},"page":"1-17","title":"Concussion as a multi-scale complex system: An interdisciplinary synthesis of current knowledge","type":"article-journal","volume":"8"},"uris":["http://www.mendeley.com/documents/?uuid=f88448f8-463e-4c92-aa95-20d0279872ab"]}],"mendeley":{"formattedCitation":"(Harmon et al., 2019; Kenzie et al., 2017)","plainTextFormattedCitation":"(Harmon et al., 2019; Kenzie et al., 2017)","previouslyFormattedCitation":"(Harmon et al., 2019; Kenzie et al., 2017)"},"properties":{"noteIndex":0},"schema":"https://github.com/citation-style-language/schema/raw/master/csl-citation.json"}</w:instrText>
      </w:r>
      <w:r w:rsidR="00306F7C">
        <w:rPr>
          <w:b w:val="0"/>
          <w:bCs w:val="0"/>
        </w:rPr>
        <w:fldChar w:fldCharType="separate"/>
      </w:r>
      <w:r w:rsidR="009F7981" w:rsidRPr="009F7981">
        <w:rPr>
          <w:b w:val="0"/>
          <w:bCs w:val="0"/>
          <w:noProof/>
        </w:rPr>
        <w:t>(Harmon et al., 2019; Kenzie et al., 2017)</w:t>
      </w:r>
      <w:r w:rsidR="00306F7C">
        <w:rPr>
          <w:b w:val="0"/>
          <w:bCs w:val="0"/>
        </w:rPr>
        <w:fldChar w:fldCharType="end"/>
      </w:r>
      <w:r w:rsidR="00306F7C">
        <w:rPr>
          <w:b w:val="0"/>
          <w:bCs w:val="0"/>
        </w:rPr>
        <w:t>. Another consistency</w:t>
      </w:r>
      <w:r w:rsidR="009F7981">
        <w:rPr>
          <w:b w:val="0"/>
          <w:bCs w:val="0"/>
        </w:rPr>
        <w:t xml:space="preserve"> in the literature examining concussion profiles</w:t>
      </w:r>
      <w:r w:rsidR="00306F7C">
        <w:rPr>
          <w:b w:val="0"/>
          <w:bCs w:val="0"/>
        </w:rPr>
        <w:t xml:space="preserve"> is the finding </w:t>
      </w:r>
      <w:r w:rsidR="00703950">
        <w:rPr>
          <w:b w:val="0"/>
          <w:bCs w:val="0"/>
        </w:rPr>
        <w:t>that females</w:t>
      </w:r>
      <w:r w:rsidR="00306F7C">
        <w:rPr>
          <w:b w:val="0"/>
          <w:bCs w:val="0"/>
        </w:rPr>
        <w:t xml:space="preserve"> report higher symptom severity co</w:t>
      </w:r>
      <w:r w:rsidR="00703950">
        <w:rPr>
          <w:b w:val="0"/>
          <w:bCs w:val="0"/>
        </w:rPr>
        <w:t xml:space="preserve">mpared to their male counterparts </w:t>
      </w:r>
      <w:r w:rsidR="00703950">
        <w:rPr>
          <w:b w:val="0"/>
          <w:bCs w:val="0"/>
        </w:rPr>
        <w:fldChar w:fldCharType="begin" w:fldLock="1"/>
      </w:r>
      <w:r w:rsidR="00FA2BC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review","type":"article-journal","volume":"51"},"uris":["http://www.mendeley.com/documents/?uuid=065deafc-9ca5-4662-9fb0-4b0033a9e101"]},{"id":"ITEM-3","itemData":{"DOI":"10.1177/0363546512444554","ISSN":"03635465","PMID":"22539534","abstract":"Background: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=.049) and reported more symptoms (mean, 14.4 and 10.1, respectively) after concussion (P =.035). High school athletes performed worse than college athletes on verbal (mean, 78.8% and 82.7%, respectively; P =.001) and visual (mean, 65.8% and 69.4%, respectively; P =.01) memory. High school athletes were still impaired on verbal memory 7 days after concussion compared with collegiate athletes (P =.001). High school male athletes scored worse on the BESS than college male athletes (mean, 18.8 and 13.0, respectively; P =.001). College female athletes scored worse on the BESS than high school female athletes (mean, 21.1 and 16.9, respectively; P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 © 2012 The Author(s).","author":[{"dropping-particle":"","family":"Covassin","given":"Tracey","non-dropping-particle":"","parse-names":false,"suffix":""},{"dropping-particle":"","family":"Elbin","given":"R. J.","non-dropping-particle":"","parse-names":false,"suffix":""},{"dropping-particle":"","family":"Harris","given":"William","non-dropping-particle":"","parse-names":false,"suffix":""},{"dropping-particle":"","family":"Parker","given":"Tonya","non-dropping-particle":"","parse-names":false,"suffix":""},{"dropping-particle":"","family":"Kontos","given":"Anthony","non-dropping-particle":"","parse-names":false,"suffix":""}],"container-title":"American Journal of Sports Medicine","id":"ITEM-3","issue":"6","issued":{"date-parts":[["2012"]]},"page":"1303-1312","title":"The role of age and sex in symptoms, neurocognitive performance, and postural stability in athletes after concussion","type":"article-journal","volume":"40"},"uris":["http://www.mendeley.com/documents/?uuid=3b793271-672a-4e2c-8b9d-db8bef3343ae"]},{"id":"ITEM-4","itemData":{"DOI":"10.1177/0363546515617746","ISSN":"15523365","PMID":"26672026","abstract":"Background: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Medicine","id":"ITEM-4","issue":"3","issued":{"date-parts":[["2016"]]},"page":"748-752","title":"Sex-based differences as a predictor of recovery trajectories in young athletes after a sports-related concussion","type":"article-journal","volume":"44"},"uris":["http://www.mendeley.com/documents/?uuid=891cdf79-e2f4-4631-b260-1d82cdccb86b"]},{"id":"ITEM-5","itemData":{"DOI":"10.1177/0009922815606417","ISBN":"0009-9228","ISSN":"19382707","PMID":"26378093","abstract":"Gender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Pediatrics","id":"ITEM-5","issue":"8","issued":{"date-parts":[["2016"]]},"page":"771-775","title":"Gender differences in recovery from sports-related concussion in adolescents","type":"article-journal","volume":"55"},"uris":["http://www.mendeley.com/documents/?uuid=759b2013-b89d-4e8c-b7a1-d1cbe89d9703"]},{"id":"ITEM-6","itemData":{"DOI":"10.1080/02699052.2021.1942550","ISSN":"1362301X","PMID":"34184599","abstract":"Objectives: To evaluate the frequency and severity of post-concussive symptoms in youth with a history of concussion relative to youth without concussion who had another medical diagnosis, as well as compare the correlations between post-concussive and depressive symptoms between groups. We hypothesized comparable symptom reporting and correlations in each group. Methods: A total of 564 youth ages 8–18 years were assessed regarding post-concussive symptoms. A subset of youth (n = 360) were compared on correlations between post-concussive and depressive symptoms. Non-parametric statistics were used for most analyses. Results: Youth with concussion reported a comparable number of post-concussive and depressive symptoms as youth with another medical condition without concussion. However, those with concussion reported greater post-concussive symptom severity (but small effect sizes). Relationships between post-concussive and depressive symptoms were comparable for both groups, but for those who sustained a concussion, the correlation was significantly stronger for females than males. Conclusions: This study further demonstrates that post-concussive symptoms are nonspecific and provide little functional utility. Post-concussive and depressive symptoms are strongly correlated, particularly in females with concussion. Psychiatric comorbidities and other medical diagnoses should be assessed pre-injury because both affect interpretation of post-concussive symptom reports.","author":[{"dropping-particle":"","family":"Pulsipher","given":"Dalin T.","non-dropping-particle":"","parse-names":false,"suffix":""},{"dropping-particle":"","family":"Rettig","given":"Eman K.","non-dropping-particle":"","parse-names":false,"suffix":""},{"dropping-particle":"","family":"Krapf","given":"Erica M.","non-dropping-particle":"","parse-names":false,"suffix":""},{"dropping-particle":"","family":"Stanford","given":"Lisa D.","non-dropping-particle":"","parse-names":false,"suffix":""}],"container-title":"Brain Injury","id":"ITEM-6","issue":"8","issued":{"date-parts":[["2021"]]},"page":"964-970","publisher":"Taylor &amp; Francis","title":"A cross-sectional cohort study of post-concussive symptoms and their relationships with depressive symptoms in youth with and without concussion","type":"article-journal","volume":"35"},"uris":["http://www.mendeley.com/documents/?uuid=255c1a69-3d3e-4bef-8de5-2242c4d9626d"]}],"mendeley":{"formattedCitation":"(Baker et al., 2016; Covassin et al., 2012; Harmon et al., 2019; Iverson et al., 2017; Ono et al., 2016; Pulsipher et al., 2021)","plainTextFormattedCitation":"(Baker et al., 2016; Covassin et al., 2012; Harmon et al., 2019; Iverson et al., 2017; Ono et al., 2016; Pulsipher et al., 2021)","previouslyFormattedCitation":"(Baker et al., 2016; Covassin et al., 2012; Harmon et al., 2019; Iverson et al., 2017; Ono et al., 2016; Pulsipher et al., 2021)"},"properties":{"noteIndex":0},"schema":"https://github.com/citation-style-language/schema/raw/master/csl-citation.json"}</w:instrText>
      </w:r>
      <w:r w:rsidR="00703950">
        <w:rPr>
          <w:b w:val="0"/>
          <w:bCs w:val="0"/>
        </w:rPr>
        <w:fldChar w:fldCharType="separate"/>
      </w:r>
      <w:r w:rsidR="00EF1305" w:rsidRPr="00EF1305">
        <w:rPr>
          <w:b w:val="0"/>
          <w:bCs w:val="0"/>
          <w:noProof/>
        </w:rPr>
        <w:t>(Baker et al., 2016; Covassin et al., 2012; Harmon et al., 2019; Iverson et al., 2017; Ono et al., 2016; Pulsipher et al., 2021)</w:t>
      </w:r>
      <w:r w:rsidR="00703950">
        <w:rPr>
          <w:b w:val="0"/>
          <w:bCs w:val="0"/>
        </w:rPr>
        <w:fldChar w:fldCharType="end"/>
      </w:r>
      <w:r w:rsidR="00703950">
        <w:rPr>
          <w:b w:val="0"/>
          <w:bCs w:val="0"/>
        </w:rPr>
        <w:t>. There is less consensus</w:t>
      </w:r>
      <w:r w:rsidR="009F7981">
        <w:rPr>
          <w:b w:val="0"/>
          <w:bCs w:val="0"/>
        </w:rPr>
        <w:t>, however,</w:t>
      </w:r>
      <w:r w:rsidR="00703950">
        <w:rPr>
          <w:b w:val="0"/>
          <w:bCs w:val="0"/>
        </w:rPr>
        <w:t xml:space="preserve"> as to whether females experience a longer recovery time than males</w:t>
      </w:r>
      <w:r w:rsidR="005F4B83">
        <w:rPr>
          <w:b w:val="0"/>
          <w:bCs w:val="0"/>
        </w:rPr>
        <w:t xml:space="preserve"> </w:t>
      </w:r>
      <w:r w:rsidR="005F4B83">
        <w:rPr>
          <w:b w:val="0"/>
          <w:bCs w:val="0"/>
        </w:rPr>
        <w:fldChar w:fldCharType="begin" w:fldLock="1"/>
      </w:r>
      <w:r w:rsidR="00E57D1D">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Ono et al., 2016)","plainTextFormattedCitation":"(Baker et al., 2016; Ono et al., 2016)","previouslyFormattedCitation":"(Baker et al., 2016; Ono et al., 2016)"},"properties":{"noteIndex":0},"schema":"https://github.com/citation-style-language/schema/raw/master/csl-citation.json"}</w:instrText>
      </w:r>
      <w:r w:rsidR="005F4B83">
        <w:rPr>
          <w:b w:val="0"/>
          <w:bCs w:val="0"/>
        </w:rPr>
        <w:fldChar w:fldCharType="separate"/>
      </w:r>
      <w:r w:rsidR="005F4B83" w:rsidRPr="005F4B83">
        <w:rPr>
          <w:b w:val="0"/>
          <w:bCs w:val="0"/>
          <w:noProof/>
        </w:rPr>
        <w:t>(Baker et al., 2016; Ono et al., 2016)</w:t>
      </w:r>
      <w:r w:rsidR="005F4B83">
        <w:rPr>
          <w:b w:val="0"/>
          <w:bCs w:val="0"/>
        </w:rPr>
        <w:fldChar w:fldCharType="end"/>
      </w:r>
      <w:r w:rsidR="00703950">
        <w:rPr>
          <w:b w:val="0"/>
          <w:bCs w:val="0"/>
        </w:rPr>
        <w:t>.</w:t>
      </w:r>
      <w:r w:rsidR="009F7981">
        <w:rPr>
          <w:b w:val="0"/>
          <w:bCs w:val="0"/>
        </w:rPr>
        <w:t xml:space="preserve"> Overall, the symptom profile literature </w:t>
      </w:r>
      <w:r w:rsidR="00951FCB">
        <w:rPr>
          <w:b w:val="0"/>
          <w:bCs w:val="0"/>
        </w:rPr>
        <w:t>suggests that management of concussion in youth needs to focus</w:t>
      </w:r>
      <w:r w:rsidR="009157FC">
        <w:rPr>
          <w:b w:val="0"/>
          <w:bCs w:val="0"/>
        </w:rPr>
        <w:t xml:space="preserve"> on</w:t>
      </w:r>
      <w:r w:rsidR="00951FCB">
        <w:rPr>
          <w:b w:val="0"/>
          <w:bCs w:val="0"/>
        </w:rPr>
        <w:t xml:space="preserve"> academic supports related to cognitive symptoms. Further</w:t>
      </w:r>
      <w:r w:rsidR="009157FC">
        <w:rPr>
          <w:b w:val="0"/>
          <w:bCs w:val="0"/>
        </w:rPr>
        <w:t xml:space="preserve">, </w:t>
      </w:r>
      <w:r w:rsidR="00951FCB">
        <w:rPr>
          <w:b w:val="0"/>
          <w:bCs w:val="0"/>
        </w:rPr>
        <w:t xml:space="preserve">work evaluating whether females are at risk for greater symptom severity and longer symptom duration is warranted. </w:t>
      </w:r>
      <w:r w:rsidR="00703950">
        <w:rPr>
          <w:b w:val="0"/>
          <w:bCs w:val="0"/>
        </w:rPr>
        <w:t xml:space="preserve"> </w:t>
      </w:r>
    </w:p>
    <w:p w14:paraId="0BC528D3" w14:textId="620F5DF7" w:rsidR="00291989" w:rsidRDefault="00291989" w:rsidP="00291989">
      <w:pPr>
        <w:pStyle w:val="Heading2"/>
      </w:pPr>
      <w:r>
        <w:t>Present State of Concussion Management</w:t>
      </w:r>
    </w:p>
    <w:p w14:paraId="586BCE8F" w14:textId="68C5236F" w:rsidR="00325B4B" w:rsidRDefault="00703950" w:rsidP="005804A0">
      <w:pPr>
        <w:pStyle w:val="Heading1"/>
        <w:jc w:val="left"/>
        <w:rPr>
          <w:b w:val="0"/>
          <w:bCs w:val="0"/>
        </w:rPr>
      </w:pPr>
      <w:r>
        <w:rPr>
          <w:b w:val="0"/>
          <w:bCs w:val="0"/>
        </w:rPr>
        <w:tab/>
      </w:r>
      <w:r w:rsidR="00325B4B">
        <w:rPr>
          <w:b w:val="0"/>
          <w:bCs w:val="0"/>
        </w:rPr>
        <w:t xml:space="preserve">The evolution of concussion management, particularly for sports-related concussion, has led </w:t>
      </w:r>
      <w:r w:rsidR="00291989">
        <w:rPr>
          <w:b w:val="0"/>
          <w:bCs w:val="0"/>
        </w:rPr>
        <w:t>the development of</w:t>
      </w:r>
      <w:r w:rsidR="00017A15">
        <w:rPr>
          <w:b w:val="0"/>
          <w:bCs w:val="0"/>
        </w:rPr>
        <w:t xml:space="preserve"> return-to-play (RTP) guidelines</w:t>
      </w:r>
      <w:r w:rsidR="00325B4B">
        <w:rPr>
          <w:b w:val="0"/>
          <w:bCs w:val="0"/>
        </w:rPr>
        <w:t>, which</w:t>
      </w:r>
      <w:r w:rsidR="00017A15">
        <w:rPr>
          <w:b w:val="0"/>
          <w:bCs w:val="0"/>
        </w:rPr>
        <w:t xml:space="preserve"> provide a framework to safely return athletes to competition following recovery. </w:t>
      </w:r>
      <w:r w:rsidR="00325B4B">
        <w:rPr>
          <w:b w:val="0"/>
          <w:bCs w:val="0"/>
        </w:rPr>
        <w:t xml:space="preserve">A graduated, </w:t>
      </w:r>
      <w:r w:rsidR="00131408">
        <w:rPr>
          <w:b w:val="0"/>
          <w:bCs w:val="0"/>
        </w:rPr>
        <w:t>6-step RTP protocol</w:t>
      </w:r>
      <w:r w:rsidR="00325B4B">
        <w:rPr>
          <w:b w:val="0"/>
          <w:bCs w:val="0"/>
        </w:rPr>
        <w:t xml:space="preserve"> was</w:t>
      </w:r>
      <w:r w:rsidR="00131408">
        <w:rPr>
          <w:b w:val="0"/>
          <w:bCs w:val="0"/>
        </w:rPr>
        <w:t xml:space="preserve"> agreed upon in the 2016 Berlin consensus statement on concussion in sport </w:t>
      </w:r>
      <w:r w:rsidR="00131408">
        <w:rPr>
          <w:b w:val="0"/>
          <w:bCs w:val="0"/>
        </w:rPr>
        <w:fldChar w:fldCharType="begin" w:fldLock="1"/>
      </w:r>
      <w:r w:rsidR="00A708CB">
        <w:rPr>
          <w:b w:val="0"/>
          <w:bCs w:val="0"/>
        </w:rPr>
        <w:instrText>ADDIN CSL_CITATION {"citationItems":[{"id":"ITEM-1","itemData":{"DOI":"10.1136/bjsports-2017-097699","ISSN":"14730480","abstract":"The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author":[{"dropping-particle":"","family":"McCrory","given":"Paul","non-dropping-particle":"","parse-names":false,"suffix":""},{"dropping-particle":"","family":"Meeuwisse","given":"Willem","non-dropping-particle":"","parse-names":false,"suffix":""},{"dropping-particle":"","family":"Dvořák","given":"Jiří","non-dropping-particle":"","parse-names":false,"suffix":""},{"dropping-particle":"","family":"Aubry","given":"Mark","non-dropping-particle":"","parse-names":false,"suffix":""},{"dropping-particle":"","family":"Bailes","given":"Julian","non-dropping-particle":"","parse-names":false,"suffix":""},{"dropping-particle":"","family":"Broglio","given":"Steven","non-dropping-particle":"","parse-names":false,"suffix":""},{"dropping-particle":"","family":"Cantu","given":"Robert C.","non-dropping-particle":"","parse-names":false,"suffix":""},{"dropping-particle":"","family":"Cassidy","given":"David","non-dropping-particle":"","parse-names":false,"suffix":""},{"dropping-particle":"","family":"Echemendia","given":"Ruben J.","non-dropping-particle":"","parse-names":false,"suffix":""},{"dropping-particle":"","family":"Castellani","given":"Rudy J.","non-dropping-particle":"","parse-names":false,"suffix":""},{"dropping-particle":"","family":"Davis","given":"Gavin A.","non-dropping-particle":"","parse-names":false,"suffix":""},{"dropping-particle":"","family":"Ellenbogen","given":"Richard","non-dropping-particle":"","parse-names":false,"suffix":""},{"dropping-particle":"","family":"Emery","given":"Carolyn","non-dropping-particle":"","parse-names":false,"suffix":""},{"dropping-particle":"","family":"Engebretsen","given":"Lars","non-dropping-particle":"","parse-names":false,"suffix":""},{"dropping-particle":"","family":"Feddermann-Demont","given":"Nina","non-dropping-particle":"","parse-names":false,"suffix":""},{"dropping-particle":"","family":"Giza","given":"Christopher C.","non-dropping-particle":"","parse-names":false,"suffix":""},{"dropping-particle":"","family":"Guskiewicz","given":"Kevin M.","non-dropping-particle":"","parse-names":false,"suffix":""},{"dropping-particle":"","family":"Herring","given":"Stanley","non-dropping-particle":"","parse-names":false,"suffix":""},{"dropping-particle":"","family":"Iverson","given":"Grant L.","non-dropping-particle":"","parse-names":false,"suffix":""},{"dropping-particle":"","family":"Johnston","given":"Karen M.","non-dropping-particle":"","parse-names":false,"suffix":""},{"dropping-particle":"","family":"Kissick","given":"James","non-dropping-particle":"","parse-names":false,"suffix":""},{"dropping-particle":"","family":"Kutcher","given":"Jeffrey","non-dropping-particle":"","parse-names":false,"suffix":""},{"dropping-particle":"","family":"Leddy","given":"John J.","non-dropping-particle":"","parse-names":false,"suffix":""},{"dropping-particle":"","family":"Maddocks","given":"David","non-dropping-particle":"","parse-names":false,"suffix":""},{"dropping-particle":"","family":"Makdissi","given":"Michael","non-dropping-particle":"","parse-names":false,"suffix":""},{"dropping-particle":"","family":"Manley","given":"Geoff T.","non-dropping-particle":"","parse-names":false,"suffix":""},{"dropping-particle":"","family":"McCrea","given":"Michael","non-dropping-particle":"","parse-names":false,"suffix":""},{"dropping-particle":"","family":"Meehan","given":"William P.","non-dropping-particle":"","parse-names":false,"suffix":""},{"dropping-particle":"","family":"Nagahiro","given":"Shinji","non-dropping-particle":"","parse-names":false,"suffix":""},{"dropping-particle":"","family":"Patricios","given":"Jon","non-dropping-particle":"","parse-names":false,"suffix":""},{"dropping-particle":"","family":"Putukian","given":"Margot","non-dropping-particle":"","parse-names":false,"suffix":""},{"dropping-particle":"","family":"Schneider","given":"Kathryn J.","non-dropping-particle":"","parse-names":false,"suffix":""},{"dropping-particle":"","family":"Sills","given":"Allen","non-dropping-particle":"","parse-names":false,"suffix":""},{"dropping-particle":"","family":"Tator","given":"Charles H.","non-dropping-particle":"","parse-names":false,"suffix":""},{"dropping-particle":"","family":"Turner","given":"Michael","non-dropping-particle":"","parse-names":false,"suffix":""},{"dropping-particle":"","family":"Vos","given":"Pieter E.","non-dropping-particle":"","parse-names":false,"suffix":""}],"container-title":"British Journal of Sports Medicine","id":"ITEM-1","issue":"11","issued":{"date-parts":[["2017"]]},"page":"838-847","title":"Consensus statement on concussion in sport—the 5th international conference on concussion in sport held in Berlin, October 2016","type":"article-journal","volume":"51"},"uris":["http://www.mendeley.com/documents/?uuid=5868649d-03b2-42fe-94fb-04bffb64792b"]}],"mendeley":{"formattedCitation":"(McCrory et al., 2017)","plainTextFormattedCitation":"(McCrory et al., 2017)","previouslyFormattedCitation":"(McCrory et al., 2017)"},"properties":{"noteIndex":0},"schema":"https://github.com/citation-style-language/schema/raw/master/csl-citation.json"}</w:instrText>
      </w:r>
      <w:r w:rsidR="00131408">
        <w:rPr>
          <w:b w:val="0"/>
          <w:bCs w:val="0"/>
        </w:rPr>
        <w:fldChar w:fldCharType="separate"/>
      </w:r>
      <w:r w:rsidR="00131408" w:rsidRPr="00131408">
        <w:rPr>
          <w:b w:val="0"/>
          <w:bCs w:val="0"/>
          <w:noProof/>
        </w:rPr>
        <w:t>(McCrory et al., 2017)</w:t>
      </w:r>
      <w:r w:rsidR="00131408">
        <w:rPr>
          <w:b w:val="0"/>
          <w:bCs w:val="0"/>
        </w:rPr>
        <w:fldChar w:fldCharType="end"/>
      </w:r>
      <w:r w:rsidR="004B23DF">
        <w:rPr>
          <w:b w:val="0"/>
          <w:bCs w:val="0"/>
        </w:rPr>
        <w:t xml:space="preserve">. It </w:t>
      </w:r>
      <w:r w:rsidR="00325B4B">
        <w:rPr>
          <w:b w:val="0"/>
          <w:bCs w:val="0"/>
        </w:rPr>
        <w:t xml:space="preserve">is designed to </w:t>
      </w:r>
      <w:r w:rsidR="00DC3890">
        <w:rPr>
          <w:b w:val="0"/>
          <w:bCs w:val="0"/>
        </w:rPr>
        <w:t>return athletes to the playing field as they gradually resolve symptoms at each step</w:t>
      </w:r>
      <w:r w:rsidR="00A708CB">
        <w:rPr>
          <w:b w:val="0"/>
          <w:bCs w:val="0"/>
        </w:rPr>
        <w:t xml:space="preserve"> beginning with limited activity and concluding with a full return to sport</w:t>
      </w:r>
      <w:r w:rsidR="00325B4B">
        <w:rPr>
          <w:b w:val="0"/>
          <w:bCs w:val="0"/>
        </w:rPr>
        <w:t>. Recent studies</w:t>
      </w:r>
      <w:r w:rsidR="00A708CB">
        <w:rPr>
          <w:b w:val="0"/>
          <w:bCs w:val="0"/>
        </w:rPr>
        <w:t xml:space="preserve"> suggest the duration of time to complete the full RTP protocol range</w:t>
      </w:r>
      <w:r w:rsidR="00D233F2">
        <w:rPr>
          <w:b w:val="0"/>
          <w:bCs w:val="0"/>
        </w:rPr>
        <w:t>s</w:t>
      </w:r>
      <w:r w:rsidR="00A708CB">
        <w:rPr>
          <w:b w:val="0"/>
          <w:bCs w:val="0"/>
        </w:rPr>
        <w:t xml:space="preserve"> from 20-30 days following the </w:t>
      </w:r>
      <w:r w:rsidR="00A708CB">
        <w:rPr>
          <w:b w:val="0"/>
          <w:bCs w:val="0"/>
        </w:rPr>
        <w:lastRenderedPageBreak/>
        <w:t xml:space="preserve">injury </w:t>
      </w:r>
      <w:r w:rsidR="00A708CB">
        <w:rPr>
          <w:b w:val="0"/>
          <w:bCs w:val="0"/>
        </w:rPr>
        <w:fldChar w:fldCharType="begin" w:fldLock="1"/>
      </w:r>
      <w:r w:rsidR="00CA4DE4">
        <w:rPr>
          <w:b w:val="0"/>
          <w:bCs w:val="0"/>
        </w:rPr>
        <w:instrText>ADDIN CSL_CITATION {"citationItems":[{"id":"ITEM-1","itemData":{"DOI":"10.1001/jamapediatrics.2016.0073","ISSN":"21686203","PMID":"27135397","abstract":"Importance: To our knowledge, little research has examined concussion across the youth/adolescent spectrum and even less has examined concussion-related outcomes (ie, symptoms and return to play). Objective: To examine and compare sport-related concussion outcomes (symptoms and return to play) in youth, high school, and collegiate football athletes. Design, setting, and participants: Athletic trainers attended each practice and game during the 2012 to 2014 seasons and reported injuries. For this descriptive, epidemiological study, data were collected from youth, high school, and collegiate football teams, and the analysis of the data was conducted between July 2015 and September 2015. The Youth Football Surveillance System included more than 3000 youth football athletes aged 5 to 14 years from 118 teams, providing 310 team seasons (ie, 1 team providing 1 season of data). The National Athletic Treatment, Injury, and Outcomes Network Program included 96 secondary school football programs, providing 184 team seasons. The National Collegiate Athletic Association Injury Surveillance Program included 34 college football programs, providing 71 team seasons. Main outcomes and measures: We calculated the mean number of symptoms, prevalence of each symptom, and the proportion of patients with concussions that had long return-to-play time (ie, required participation restriction of at least 30 days). Generalized linear models were used to assess differences among competition levels in the mean number of reported symptoms. Logistic regression models estimated the odds of return to play at less than 24 hours and at least 30 days. Results: Overall, 1429 sports-related concussions were reported among youth, high school, and college-level football athletes with a mean (SD) of 5.48 (3.06) symptoms. Across all levels, 15.3% resulted return to play at least 30 days after the concussion and 3.1% resulted in return to play less than 24 hours after the concussion. Compared with youth, a higher number of concussion symptoms were reported in high school athletes (β = 1.39; 95% CI, 0.55-2.24). Compared with college athletes, the odds of return to play at least 30 days after injury were larger in youth athletes (odds ratio, 2.75; 95% CI, 1.10-6.85) and high school athletes (odds ratio, 2.89; 95% CI, 1.61-5.19). The odds of return to play less than 24 hours after injury were larger in youth athletes than high school athletes (odds ratio, 6.23; 95% CI, 1.02-37.98). Conclusions and …","author":[{"dropping-particle":"","family":"Kerr","given":"Zachary Y.","non-dropping-particle":"","parse-names":false,"suffix":""},{"dropping-particle":"","family":"Zuckerman","given":"Scott L.","non-dropping-particle":"","parse-names":false,"suffix":""},{"dropping-particle":"","family":"Wasserman","given":"Erin B.","non-dropping-particle":"","parse-names":false,"suffix":""},{"dropping-particle":"","family":"Covassin","given":"Tracey","non-dropping-particle":"","parse-names":false,"suffix":""},{"dropping-particle":"","family":"Djoko","given":"Aristarque","non-dropping-particle":"","parse-names":false,"suffix":""},{"dropping-particle":"","family":"Dompier","given":"Thomas P.","non-dropping-particle":"","parse-names":false,"suffix":""}],"container-title":"JAMA Pediatrics","id":"ITEM-1","issue":"7","issued":{"date-parts":[["2016"]]},"page":"647-653","title":"Concussion symptoms and return to play time in youth, high school, and college American football athletes","type":"article-journal","volume":"170"},"uris":["http://www.mendeley.com/documents/?uuid=1178500c-433d-4e20-8cab-ced79d0349ea"]},{"id":"ITEM-2","itemData":{"DOI":"10.4085/1062-6050-452-18","ISSN":"1062-6050","PMID":"31876456","abstract":"CONTEXT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concussion","type":"article-journal","volume":"90"},"uris":["http://www.mendeley.com/documents/?uuid=fae896c5-3df6-4137-9ac1-f3cb37897814"]}],"mendeley":{"formattedCitation":"(Kerr et al., 2016; McAvoy et al., 2020; Tamura et al., 2020)","plainTextFormattedCitation":"(Kerr et al., 2016; McAvoy et al., 2020; Tamura et al., 2020)","previouslyFormattedCitation":"(Kerr et al., 2016; McAvoy et al., 2020; Tamura et al., 2020)"},"properties":{"noteIndex":0},"schema":"https://github.com/citation-style-language/schema/raw/master/csl-citation.json"}</w:instrText>
      </w:r>
      <w:r w:rsidR="00A708CB">
        <w:rPr>
          <w:b w:val="0"/>
          <w:bCs w:val="0"/>
        </w:rPr>
        <w:fldChar w:fldCharType="separate"/>
      </w:r>
      <w:r w:rsidR="00BC3E5D" w:rsidRPr="00BC3E5D">
        <w:rPr>
          <w:b w:val="0"/>
          <w:bCs w:val="0"/>
          <w:noProof/>
        </w:rPr>
        <w:t>(Kerr et al., 2016; McAvoy et al., 2020; Tamura et al., 2020)</w:t>
      </w:r>
      <w:r w:rsidR="00A708CB">
        <w:rPr>
          <w:b w:val="0"/>
          <w:bCs w:val="0"/>
        </w:rPr>
        <w:fldChar w:fldCharType="end"/>
      </w:r>
      <w:r w:rsidR="00C54EE0">
        <w:rPr>
          <w:b w:val="0"/>
          <w:bCs w:val="0"/>
        </w:rPr>
        <w:t xml:space="preserve">, which provides </w:t>
      </w:r>
      <w:r w:rsidR="008C5991">
        <w:rPr>
          <w:b w:val="0"/>
          <w:bCs w:val="0"/>
        </w:rPr>
        <w:t xml:space="preserve">limited </w:t>
      </w:r>
      <w:r w:rsidR="00C54EE0">
        <w:rPr>
          <w:b w:val="0"/>
          <w:bCs w:val="0"/>
        </w:rPr>
        <w:t xml:space="preserve">insight on the acute window of time students may be most at risk for experiencing academic challenges following a concussion. </w:t>
      </w:r>
    </w:p>
    <w:p w14:paraId="40A2EC9F" w14:textId="0A1FC226" w:rsidR="00325B4B" w:rsidRDefault="00A708CB" w:rsidP="00325B4B">
      <w:pPr>
        <w:pStyle w:val="Heading1"/>
        <w:ind w:firstLine="720"/>
        <w:jc w:val="left"/>
        <w:rPr>
          <w:b w:val="0"/>
          <w:bCs w:val="0"/>
        </w:rPr>
      </w:pPr>
      <w:r>
        <w:rPr>
          <w:b w:val="0"/>
          <w:bCs w:val="0"/>
        </w:rPr>
        <w:t xml:space="preserve">Although </w:t>
      </w:r>
      <w:r w:rsidR="0057755C">
        <w:rPr>
          <w:b w:val="0"/>
          <w:bCs w:val="0"/>
        </w:rPr>
        <w:t xml:space="preserve">the </w:t>
      </w:r>
      <w:r>
        <w:rPr>
          <w:b w:val="0"/>
          <w:bCs w:val="0"/>
        </w:rPr>
        <w:t xml:space="preserve">successful completion of RTP </w:t>
      </w:r>
      <w:r w:rsidR="0057755C">
        <w:rPr>
          <w:b w:val="0"/>
          <w:bCs w:val="0"/>
        </w:rPr>
        <w:t>presumes a successful return-to-learn (RTL)</w:t>
      </w:r>
      <w:r w:rsidR="009157FC">
        <w:rPr>
          <w:b w:val="0"/>
          <w:bCs w:val="0"/>
        </w:rPr>
        <w:t xml:space="preserve"> dependent upon the progression through the step-wise protocol</w:t>
      </w:r>
      <w:r w:rsidR="0057755C">
        <w:rPr>
          <w:b w:val="0"/>
          <w:bCs w:val="0"/>
        </w:rPr>
        <w:t>, there is limited empirical research on what supports</w:t>
      </w:r>
      <w:r w:rsidR="00D233F2">
        <w:rPr>
          <w:b w:val="0"/>
          <w:bCs w:val="0"/>
        </w:rPr>
        <w:t xml:space="preserve"> or interventions</w:t>
      </w:r>
      <w:r w:rsidR="0057755C">
        <w:rPr>
          <w:b w:val="0"/>
          <w:bCs w:val="0"/>
        </w:rPr>
        <w:t xml:space="preserve"> </w:t>
      </w:r>
      <w:r w:rsidR="00EB664B">
        <w:rPr>
          <w:b w:val="0"/>
          <w:bCs w:val="0"/>
        </w:rPr>
        <w:t>students</w:t>
      </w:r>
      <w:r w:rsidR="0057755C">
        <w:rPr>
          <w:b w:val="0"/>
          <w:bCs w:val="0"/>
        </w:rPr>
        <w:t xml:space="preserve"> require to achieve RTL </w:t>
      </w:r>
      <w:r w:rsidR="0057755C">
        <w:rPr>
          <w:b w:val="0"/>
          <w:bCs w:val="0"/>
        </w:rPr>
        <w:fldChar w:fldCharType="begin" w:fldLock="1"/>
      </w:r>
      <w:r w:rsidR="00D233F2">
        <w:rPr>
          <w:b w:val="0"/>
          <w:bCs w:val="0"/>
        </w:rPr>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57755C">
        <w:rPr>
          <w:b w:val="0"/>
          <w:bCs w:val="0"/>
        </w:rPr>
        <w:fldChar w:fldCharType="separate"/>
      </w:r>
      <w:r w:rsidR="0057755C" w:rsidRPr="0057755C">
        <w:rPr>
          <w:b w:val="0"/>
          <w:bCs w:val="0"/>
          <w:noProof/>
        </w:rPr>
        <w:t>(McAvoy et al., 2020)</w:t>
      </w:r>
      <w:r w:rsidR="0057755C">
        <w:rPr>
          <w:b w:val="0"/>
          <w:bCs w:val="0"/>
        </w:rPr>
        <w:fldChar w:fldCharType="end"/>
      </w:r>
      <w:r w:rsidR="0057755C">
        <w:rPr>
          <w:b w:val="0"/>
          <w:bCs w:val="0"/>
        </w:rPr>
        <w:t xml:space="preserve">. </w:t>
      </w:r>
      <w:r w:rsidR="00325B4B">
        <w:rPr>
          <w:b w:val="0"/>
          <w:bCs w:val="0"/>
        </w:rPr>
        <w:t>Multiple models have been presented to guide the RTL process</w:t>
      </w:r>
      <w:r w:rsidR="00FC00DB">
        <w:rPr>
          <w:b w:val="0"/>
          <w:bCs w:val="0"/>
        </w:rPr>
        <w:t xml:space="preserve"> and</w:t>
      </w:r>
      <w:r w:rsidR="00C54EE0">
        <w:rPr>
          <w:b w:val="0"/>
          <w:bCs w:val="0"/>
        </w:rPr>
        <w:t xml:space="preserve"> all</w:t>
      </w:r>
      <w:r w:rsidR="00FC00DB">
        <w:rPr>
          <w:b w:val="0"/>
          <w:bCs w:val="0"/>
        </w:rPr>
        <w:t xml:space="preserve"> share specific commonalities. The first commonality is the need for multidisciplinary participation</w:t>
      </w:r>
      <w:r w:rsidR="008C5991">
        <w:rPr>
          <w:b w:val="0"/>
          <w:bCs w:val="0"/>
        </w:rPr>
        <w:t xml:space="preserve"> and open communication</w:t>
      </w:r>
      <w:r w:rsidR="00FC00DB">
        <w:rPr>
          <w:b w:val="0"/>
          <w:bCs w:val="0"/>
        </w:rPr>
        <w:t xml:space="preserve"> between school and medical personnel to facilitate RTL </w:t>
      </w:r>
      <w:r w:rsidR="00FC00DB">
        <w:rPr>
          <w:b w:val="0"/>
          <w:bCs w:val="0"/>
        </w:rPr>
        <w:fldChar w:fldCharType="begin" w:fldLock="1"/>
      </w:r>
      <w:r w:rsidR="00FC00DB">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Rehabilitation","id":"ITEM-2","issue":"6","issued":{"date-parts":[["2016"]]},"page":"397-406","title":"Building statewide infrastructure for the academic support of students with mild traumatic brain injury","type":"article-journal","volume":"31"},"uris":["http://www.mendeley.com/documents/?uuid=21c673dc-7d3d-4364-834a-671f8510323d"]},{"id":"ITEM-3","itemData":{"DOI":"10.1089/acm.2009.0309.In","ISBN":"0022022116644","abstract":"A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Principles","id":"ITEM-3","issue":"3","issued":{"date-parts":[["2014"]]},"page":"1-7","title":"A comprehensive team approach to treating concussions in student athletes","type":"article-journal","volume":"9"},"uris":["http://www.mendeley.com/documents/?uuid=91e07bee-78d9-4826-8c0e-3afff8135669"]},{"id":"ITEM-4","itemData":{"DOI":"10.1111/josh.12949","ISSN":"17461561","PMID":"32939780","abstract":"BACKGROUND: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Health","id":"ITEM-4","issue":"11","issued":{"date-parts":[["2020"]]},"page":"849-858","title":"Establishing consensus for essential elements in returning to learn following a concussion","type":"article-journal","volume":"90"},"uris":["http://www.mendeley.com/documents/?uuid=fae896c5-3df6-4137-9ac1-f3cb37897814"]}],"mendeley":{"formattedCitation":"(Gioia, 2016; Gioia et al., 2016; Hossler et al., 2014; McAvoy et al., 2020)","plainTextFormattedCitation":"(Gioia, 2016; Gioia et al., 2016; Hossler et al., 2014; McAvoy et al., 2020)","previouslyFormattedCitation":"(Gioia, 2016; Gioia et al., 2016; Hossler et al., 2014; McAvoy et al., 2020)"},"properties":{"noteIndex":0},"schema":"https://github.com/citation-style-language/schema/raw/master/csl-citation.json"}</w:instrText>
      </w:r>
      <w:r w:rsidR="00FC00DB">
        <w:rPr>
          <w:b w:val="0"/>
          <w:bCs w:val="0"/>
        </w:rPr>
        <w:fldChar w:fldCharType="separate"/>
      </w:r>
      <w:r w:rsidR="00FC00DB" w:rsidRPr="00FC00DB">
        <w:rPr>
          <w:b w:val="0"/>
          <w:bCs w:val="0"/>
          <w:noProof/>
        </w:rPr>
        <w:t>(Gioia, 2016; Gioia et al., 2016; Hossler et al., 2014; McAvoy et al., 2020)</w:t>
      </w:r>
      <w:r w:rsidR="00FC00DB">
        <w:rPr>
          <w:b w:val="0"/>
          <w:bCs w:val="0"/>
        </w:rPr>
        <w:fldChar w:fldCharType="end"/>
      </w:r>
      <w:r w:rsidR="00FC00DB">
        <w:rPr>
          <w:b w:val="0"/>
          <w:bCs w:val="0"/>
        </w:rPr>
        <w:t>. Schools are not uniform in terms of resources, staff, and access to medical personnel to coordinate</w:t>
      </w:r>
      <w:r w:rsidR="008C5991">
        <w:rPr>
          <w:b w:val="0"/>
          <w:bCs w:val="0"/>
        </w:rPr>
        <w:t xml:space="preserve"> the academic, physical, and psychosocial needs of students with concussion</w:t>
      </w:r>
      <w:r w:rsidR="00C54EE0">
        <w:rPr>
          <w:b w:val="0"/>
          <w:bCs w:val="0"/>
        </w:rPr>
        <w:t>; t</w:t>
      </w:r>
      <w:r w:rsidR="00FC00DB">
        <w:rPr>
          <w:b w:val="0"/>
          <w:bCs w:val="0"/>
        </w:rPr>
        <w:t xml:space="preserve">herefore, RTL models presented by both </w:t>
      </w:r>
      <w:r w:rsidR="00FC00DB">
        <w:rPr>
          <w:b w:val="0"/>
          <w:bCs w:val="0"/>
        </w:rPr>
        <w:fldChar w:fldCharType="begin" w:fldLock="1"/>
      </w:r>
      <w:r w:rsidR="009C028C">
        <w:rPr>
          <w:b w:val="0"/>
          <w:bCs w:val="0"/>
        </w:rPr>
        <w:instrText>ADDIN CSL_CITATION {"citationItems":[{"id":"ITEM-1","itemData":{"author":[{"dropping-particle":"","family":"Dachtyl","given":"Sarah A.","non-dropping-particle":"","parse-names":false,"suffix":""},{"dropping-particle":"","family":"Morales","given":"Pedro","non-dropping-particle":"","parse-names":false,"suffix":""}],"container-title":"American Journal of Speech-Language Pathology","id":"ITEM-1","issued":{"date-parts":[["2017"]]},"page":"716-728","title":"A collaborative model for return to academics after concussion: Athletic training and speech-language pathology","type":"article-journal","volume":"26"},"uris":["http://www.mendeley.com/documents/?uuid=e9d37016-4c22-4e0f-bf38-8b780ed9871d"]},{"id":"ITEM-2","itemData":{"DOI":"10.1002/pits","ISBN":"9280637738","ISSN":"17901391","PMID":"22705912","abstract":"This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Psychology","id":"ITEM-2","issue":"6","issued":{"date-parts":[["2016"]]},"page":"567-582","title":"School-based traumatic brain injury and concussion management program","type":"article-journal","volume":"53"},"uris":["http://www.mendeley.com/documents/?uuid=13c09dd0-06fd-4af5-a894-fc08918a90d6"]}],"mendeley":{"formattedCitation":"(Dachtyl &amp; Morales, 2017; Davies, 2016)","manualFormatting":"Dachtyl &amp; Morales (2017) and Davies (2016)","plainTextFormattedCitation":"(Dachtyl &amp; Morales, 2017; Davies, 2016)","previouslyFormattedCitation":"(Dachtyl &amp; Morales, 2017; Davies, 2016)"},"properties":{"noteIndex":0},"schema":"https://github.com/citation-style-language/schema/raw/master/csl-citation.json"}</w:instrText>
      </w:r>
      <w:r w:rsidR="00FC00DB">
        <w:rPr>
          <w:b w:val="0"/>
          <w:bCs w:val="0"/>
        </w:rPr>
        <w:fldChar w:fldCharType="separate"/>
      </w:r>
      <w:r w:rsidR="00FC00DB" w:rsidRPr="00FC00DB">
        <w:rPr>
          <w:b w:val="0"/>
          <w:bCs w:val="0"/>
          <w:noProof/>
        </w:rPr>
        <w:t xml:space="preserve">Dachtyl &amp; Morales </w:t>
      </w:r>
      <w:r w:rsidR="009C028C">
        <w:rPr>
          <w:b w:val="0"/>
          <w:bCs w:val="0"/>
          <w:noProof/>
        </w:rPr>
        <w:t>(</w:t>
      </w:r>
      <w:r w:rsidR="00FC00DB" w:rsidRPr="00FC00DB">
        <w:rPr>
          <w:b w:val="0"/>
          <w:bCs w:val="0"/>
          <w:noProof/>
        </w:rPr>
        <w:t>2017</w:t>
      </w:r>
      <w:r w:rsidR="009C028C">
        <w:rPr>
          <w:b w:val="0"/>
          <w:bCs w:val="0"/>
          <w:noProof/>
        </w:rPr>
        <w:t>) and</w:t>
      </w:r>
      <w:r w:rsidR="00FC00DB" w:rsidRPr="00FC00DB">
        <w:rPr>
          <w:b w:val="0"/>
          <w:bCs w:val="0"/>
          <w:noProof/>
        </w:rPr>
        <w:t xml:space="preserve"> Davies </w:t>
      </w:r>
      <w:r w:rsidR="009C028C">
        <w:rPr>
          <w:b w:val="0"/>
          <w:bCs w:val="0"/>
          <w:noProof/>
        </w:rPr>
        <w:t>(</w:t>
      </w:r>
      <w:r w:rsidR="00FC00DB" w:rsidRPr="00FC00DB">
        <w:rPr>
          <w:b w:val="0"/>
          <w:bCs w:val="0"/>
          <w:noProof/>
        </w:rPr>
        <w:t>2016)</w:t>
      </w:r>
      <w:r w:rsidR="00FC00DB">
        <w:rPr>
          <w:b w:val="0"/>
          <w:bCs w:val="0"/>
        </w:rPr>
        <w:fldChar w:fldCharType="end"/>
      </w:r>
      <w:r w:rsidR="009C028C">
        <w:rPr>
          <w:b w:val="0"/>
          <w:bCs w:val="0"/>
        </w:rPr>
        <w:t xml:space="preserve"> provide examples of how</w:t>
      </w:r>
      <w:r w:rsidR="008C5991">
        <w:rPr>
          <w:b w:val="0"/>
          <w:bCs w:val="0"/>
        </w:rPr>
        <w:t xml:space="preserve"> services</w:t>
      </w:r>
      <w:r w:rsidR="009C028C">
        <w:rPr>
          <w:b w:val="0"/>
          <w:bCs w:val="0"/>
        </w:rPr>
        <w:t xml:space="preserve"> can be adapted and implemented using the available resources and personnel of the </w:t>
      </w:r>
      <w:r w:rsidR="008C5991">
        <w:rPr>
          <w:b w:val="0"/>
          <w:bCs w:val="0"/>
        </w:rPr>
        <w:t>school</w:t>
      </w:r>
      <w:r w:rsidR="009C028C">
        <w:rPr>
          <w:b w:val="0"/>
          <w:bCs w:val="0"/>
        </w:rPr>
        <w:t xml:space="preserve"> where individuals with the most knowledge on concussion management (e.g., athletic trainer, speech-language pathologist, school psychologist) are put in the position to oversee the RTL process and co</w:t>
      </w:r>
      <w:r w:rsidR="008C5991">
        <w:rPr>
          <w:b w:val="0"/>
          <w:bCs w:val="0"/>
        </w:rPr>
        <w:t>llaborate</w:t>
      </w:r>
      <w:r w:rsidR="009C028C">
        <w:rPr>
          <w:b w:val="0"/>
          <w:bCs w:val="0"/>
        </w:rPr>
        <w:t xml:space="preserve"> with each other. </w:t>
      </w:r>
    </w:p>
    <w:p w14:paraId="5A03E846" w14:textId="50F9C735" w:rsidR="00CE717E" w:rsidRDefault="009C028C" w:rsidP="00482C10">
      <w:pPr>
        <w:pStyle w:val="Heading1"/>
        <w:ind w:firstLine="720"/>
        <w:jc w:val="left"/>
        <w:rPr>
          <w:b w:val="0"/>
          <w:bCs w:val="0"/>
        </w:rPr>
      </w:pPr>
      <w:r>
        <w:rPr>
          <w:b w:val="0"/>
          <w:bCs w:val="0"/>
        </w:rPr>
        <w:t xml:space="preserve">The second commonality among RTL models centers on the identification and implementation of academic interventions. It has been suggested the most appropriate type of intervention to provide students post-concussion is informal academic adjustments as they can be provided on a temporary basis and the majority of students will achieve a full recovery within 30 days </w:t>
      </w:r>
      <w:r>
        <w:rPr>
          <w:b w:val="0"/>
          <w:bCs w:val="0"/>
        </w:rPr>
        <w:fldChar w:fldCharType="begin" w:fldLock="1"/>
      </w:r>
      <w:r w:rsid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-2","issue":"3","issued":{"date-parts":[["2018"]]},"page":"325-330","title":"Return to learn: Transitioning to school and through ascending levels of academic support for students following a concussion","type":"article-journal","volume":"42"},"uris":["http://www.mendeley.com/documents/?uuid=4a93f80a-5203-42de-ac23-8f24dbd0c991"]},{"id":"ITEM-3","itemData":{"DOI":"10.1111/josh.12949","ISSN":"17461561","PMID":"32939780","abstract":"BACKGROUND: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concussion","type":"article-journal","volume":"90"},"uris":["http://www.mendeley.com/documents/?uuid=fae896c5-3df6-4137-9ac1-f3cb37897814"]}],"mendeley":{"formattedCitation":"(Halstead et al., 2013; McAvoy et al., 2018, 2020)","plainTextFormattedCitation":"(Halstead et al., 2013; McAvoy et al., 2018, 2020)","previouslyFormattedCitation":"(Halstead et al., 2013; McAvoy et al., 2018, 2020)"},"properties":{"noteIndex":0},"schema":"https://github.com/citation-style-language/schema/raw/master/csl-citation.json"}</w:instrText>
      </w:r>
      <w:r>
        <w:rPr>
          <w:b w:val="0"/>
          <w:bCs w:val="0"/>
        </w:rPr>
        <w:fldChar w:fldCharType="separate"/>
      </w:r>
      <w:r w:rsidRPr="009C028C">
        <w:rPr>
          <w:b w:val="0"/>
          <w:bCs w:val="0"/>
          <w:noProof/>
        </w:rPr>
        <w:t>(Halstead et al., 2013; McAvoy et al., 2018, 2020)</w:t>
      </w:r>
      <w:r>
        <w:rPr>
          <w:b w:val="0"/>
          <w:bCs w:val="0"/>
        </w:rPr>
        <w:fldChar w:fldCharType="end"/>
      </w:r>
      <w:r>
        <w:rPr>
          <w:b w:val="0"/>
          <w:bCs w:val="0"/>
        </w:rPr>
        <w:t>.</w:t>
      </w:r>
      <w:r w:rsidR="00054B3D">
        <w:rPr>
          <w:b w:val="0"/>
          <w:bCs w:val="0"/>
        </w:rPr>
        <w:t xml:space="preserve"> Also of importance during this period of academic adjustment is a method of frequent monitoring of the student’s academic, physical, and </w:t>
      </w:r>
      <w:r w:rsidR="00054B3D">
        <w:rPr>
          <w:b w:val="0"/>
          <w:bCs w:val="0"/>
        </w:rPr>
        <w:lastRenderedPageBreak/>
        <w:t>psychosocial needs following a concussion.</w:t>
      </w:r>
      <w:r>
        <w:rPr>
          <w:b w:val="0"/>
          <w:bCs w:val="0"/>
        </w:rPr>
        <w:t xml:space="preserve"> The third and final commonality across RTL models is the call to integrate gradual return to activity into the RTL process</w:t>
      </w:r>
      <w:r w:rsidR="00CC6A87">
        <w:rPr>
          <w:b w:val="0"/>
          <w:bCs w:val="0"/>
        </w:rPr>
        <w:t xml:space="preserve"> </w:t>
      </w:r>
      <w:r w:rsidR="00CC6A87" w:rsidRPr="00CC6A87">
        <w:rPr>
          <w:b w:val="0"/>
          <w:bCs w:val="0"/>
        </w:rPr>
        <w:fldChar w:fldCharType="begin" w:fldLock="1"/>
      </w:r>
      <w:r w:rsidR="00CC6A87" w:rsidRP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Neurology","id":"ITEM-2","issue":"1","issued":{"date-parts":[["2016"]]},"page":"93-108","title":"Medical-school partnership in guiding return to school following mild traumatic brain injury in youth","type":"article-journal","volume":"31"},"uris":["http://www.mendeley.com/documents/?uuid=07ca7885-f803-4744-8b43-d7ff05a56c74"]},{"id":"ITEM-3","itemData":{"DOI":"10.1111/josh.12949","ISSN":"17461561","PMID":"32939780","abstract":"BACKGROUND: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concussion","type":"article-journal","volume":"90"},"uris":["http://www.mendeley.com/documents/?uuid=fae896c5-3df6-4137-9ac1-f3cb37897814"]}],"mendeley":{"formattedCitation":"(Gioia, 2016; Halstead et al., 2013; McAvoy et al., 2020)","plainTextFormattedCitation":"(Gioia, 2016; Halstead et al., 2013; McAvoy et al., 2020)","previouslyFormattedCitation":"(Gioia, 2016; Halstead et al., 2013; McAvoy et al., 2020)"},"properties":{"noteIndex":0},"schema":"https://github.com/citation-style-language/schema/raw/master/csl-citation.json"}</w:instrText>
      </w:r>
      <w:r w:rsidR="00CC6A87" w:rsidRPr="00CC6A87">
        <w:rPr>
          <w:b w:val="0"/>
          <w:bCs w:val="0"/>
        </w:rPr>
        <w:fldChar w:fldCharType="separate"/>
      </w:r>
      <w:r w:rsidR="00CC6A87" w:rsidRPr="00CC6A87">
        <w:rPr>
          <w:b w:val="0"/>
          <w:bCs w:val="0"/>
          <w:noProof/>
        </w:rPr>
        <w:t>(Gioia, 2016; Halstead et al., 2013; McAvoy et al., 2020)</w:t>
      </w:r>
      <w:r w:rsidR="00CC6A87" w:rsidRPr="00CC6A87">
        <w:rPr>
          <w:b w:val="0"/>
          <w:bCs w:val="0"/>
        </w:rPr>
        <w:fldChar w:fldCharType="end"/>
      </w:r>
      <w:r>
        <w:rPr>
          <w:b w:val="0"/>
          <w:bCs w:val="0"/>
        </w:rPr>
        <w:t xml:space="preserve">. </w:t>
      </w:r>
      <w:r w:rsidR="00CC6A87">
        <w:rPr>
          <w:b w:val="0"/>
          <w:bCs w:val="0"/>
        </w:rPr>
        <w:t xml:space="preserve">Critical to this step is to provide ongoing symptom monitoring to assess student need and to implement multidisciplinary coordination to initially provide, and then gradually remove, appropriate academic adjustments as the student progresses towards recovery </w:t>
      </w:r>
      <w:r w:rsidR="00CC6A87">
        <w:rPr>
          <w:b w:val="0"/>
          <w:bCs w:val="0"/>
        </w:rPr>
        <w:fldChar w:fldCharType="begin" w:fldLock="1"/>
      </w:r>
      <w:r w:rsidR="005F4B83">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youth","type":"article-journal","volume":"31"},"uris":["http://www.mendeley.com/documents/?uuid=07ca7885-f803-4744-8b43-d7ff05a56c74"]},{"id":"ITEM-2","itemData":{"author":[{"dropping-particle":"","family":"Dachtyl","given":"Sarah A.","non-dropping-particle":"","parse-names":false,"suffix":""},{"dropping-particle":"","family":"Morales","given":"Pedro","non-dropping-particle":"","parse-names":false,"suffix":""}],"container-title":"American Journal of Speech-Language Pathology","id":"ITEM-2","issued":{"date-parts":[["2017"]]},"page":"716-728","title":"A collaborative model for return to academics after concussion: Athletic training and speech-language pathology","type":"article-journal","volume":"26"},"uris":["http://www.mendeley.com/documents/?uuid=e9d37016-4c22-4e0f-bf38-8b780ed9871d"]},{"id":"ITEM-3","itemData":{"DOI":"10.1111/josh.12949","ISSN":"17461561","PMID":"32939780","abstract":"BACKGROUND: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concussion","type":"article-journal","volume":"90"},"uris":["http://www.mendeley.com/documents/?uuid=fae896c5-3df6-4137-9ac1-f3cb37897814"]},{"id":"ITEM-4","itemData":{"DOI":"10.1089/acm.2009.0309.In","ISBN":"0022022116644","abstract":"A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Principles","id":"ITEM-4","issue":"3","issued":{"date-parts":[["2014"]]},"page":"1-7","title":"A comprehensive team approach to treating concussions in student athletes","type":"article-journal","volume":"9"},"uris":["http://www.mendeley.com/documents/?uuid=91e07bee-78d9-4826-8c0e-3afff8135669"]}],"mendeley":{"formattedCitation":"(Dachtyl &amp; Morales, 2017; Gioia, 2016; Hossler et al., 2014; McAvoy et al., 2020)","plainTextFormattedCitation":"(Dachtyl &amp; Morales, 2017; Gioia, 2016; Hossler et al., 2014; McAvoy et al., 2020)","previouslyFormattedCitation":"(Dachtyl &amp; Morales, 2017; Gioia, 2016; Hossler et al., 2014; McAvoy et al., 2020)"},"properties":{"noteIndex":0},"schema":"https://github.com/citation-style-language/schema/raw/master/csl-citation.json"}</w:instrText>
      </w:r>
      <w:r w:rsidR="00CC6A87">
        <w:rPr>
          <w:b w:val="0"/>
          <w:bCs w:val="0"/>
        </w:rPr>
        <w:fldChar w:fldCharType="separate"/>
      </w:r>
      <w:r w:rsidR="00CC6A87" w:rsidRPr="00CC6A87">
        <w:rPr>
          <w:b w:val="0"/>
          <w:bCs w:val="0"/>
          <w:noProof/>
        </w:rPr>
        <w:t>(Dachtyl &amp; Morales, 2017; Gioia, 2016; Hossler et al., 2014; McAvoy et al., 2020)</w:t>
      </w:r>
      <w:r w:rsidR="00CC6A87">
        <w:rPr>
          <w:b w:val="0"/>
          <w:bCs w:val="0"/>
        </w:rPr>
        <w:fldChar w:fldCharType="end"/>
      </w:r>
      <w:r w:rsidR="00482C10">
        <w:rPr>
          <w:b w:val="0"/>
          <w:bCs w:val="0"/>
        </w:rPr>
        <w:t xml:space="preserve">. </w:t>
      </w:r>
    </w:p>
    <w:p w14:paraId="042C978E" w14:textId="60C2FE31" w:rsidR="00325B4B" w:rsidRDefault="004B23DF" w:rsidP="00482C10">
      <w:pPr>
        <w:pStyle w:val="Heading1"/>
        <w:ind w:firstLine="720"/>
        <w:jc w:val="left"/>
        <w:rPr>
          <w:b w:val="0"/>
          <w:bCs w:val="0"/>
        </w:rPr>
      </w:pPr>
      <w:r>
        <w:rPr>
          <w:b w:val="0"/>
          <w:bCs w:val="0"/>
        </w:rPr>
        <w:t>There</w:t>
      </w:r>
      <w:r w:rsidR="00482C10">
        <w:rPr>
          <w:b w:val="0"/>
          <w:bCs w:val="0"/>
        </w:rPr>
        <w:t xml:space="preserve"> remains limited empirical evidence to evaluate proposed RTL guidelines</w:t>
      </w:r>
      <w:ins w:id="4" w:author="Jim Wright" w:date="2021-08-10T14:10:00Z">
        <w:r w:rsidR="000C2BBB">
          <w:rPr>
            <w:b w:val="0"/>
            <w:bCs w:val="0"/>
          </w:rPr>
          <w:t xml:space="preserve"> </w:t>
        </w:r>
      </w:ins>
      <w:ins w:id="5" w:author="Jim Wright" w:date="2021-08-10T14:11:00Z">
        <w:r w:rsidR="000C2BBB">
          <w:rPr>
            <w:b w:val="0"/>
            <w:bCs w:val="0"/>
          </w:rPr>
          <w:t>designed to provide concussed students with academic interventions dependent upon the</w:t>
        </w:r>
      </w:ins>
      <w:ins w:id="6" w:author="Jim Wright" w:date="2021-08-10T14:12:00Z">
        <w:r w:rsidR="000C2BBB">
          <w:rPr>
            <w:b w:val="0"/>
            <w:bCs w:val="0"/>
          </w:rPr>
          <w:t xml:space="preserve"> nature in which symptoms negatively impact academic performance. </w:t>
        </w:r>
      </w:ins>
      <w:ins w:id="7" w:author="Jim Wright" w:date="2021-08-10T14:13:00Z">
        <w:r w:rsidR="000C2BBB">
          <w:rPr>
            <w:b w:val="0"/>
            <w:bCs w:val="0"/>
          </w:rPr>
          <w:t xml:space="preserve">This knowledge gap </w:t>
        </w:r>
      </w:ins>
      <w:del w:id="8" w:author="Jim Wright" w:date="2021-08-10T14:13:00Z">
        <w:r w:rsidR="000C2BBB" w:rsidDel="000C2BBB">
          <w:rPr>
            <w:b w:val="0"/>
            <w:bCs w:val="0"/>
          </w:rPr>
          <w:delText xml:space="preserve"> </w:delText>
        </w:r>
        <w:r w:rsidDel="000C2BBB">
          <w:rPr>
            <w:b w:val="0"/>
            <w:bCs w:val="0"/>
          </w:rPr>
          <w:delText xml:space="preserve"> which </w:delText>
        </w:r>
      </w:del>
      <w:r>
        <w:rPr>
          <w:b w:val="0"/>
          <w:bCs w:val="0"/>
        </w:rPr>
        <w:t xml:space="preserve">motivated the present study that </w:t>
      </w:r>
      <w:r w:rsidR="00482C10">
        <w:rPr>
          <w:b w:val="0"/>
          <w:bCs w:val="0"/>
        </w:rPr>
        <w:t>retrospectively analyze</w:t>
      </w:r>
      <w:r w:rsidR="000C2BBB">
        <w:rPr>
          <w:b w:val="0"/>
          <w:bCs w:val="0"/>
        </w:rPr>
        <w:t>d</w:t>
      </w:r>
      <w:r w:rsidR="00482C10">
        <w:rPr>
          <w:b w:val="0"/>
          <w:bCs w:val="0"/>
        </w:rPr>
        <w:t xml:space="preserve"> symptom severity data to explore potential symptom</w:t>
      </w:r>
      <w:ins w:id="9" w:author="Jim Wright" w:date="2021-08-10T14:17:00Z">
        <w:r w:rsidR="000C2BBB">
          <w:rPr>
            <w:b w:val="0"/>
            <w:bCs w:val="0"/>
          </w:rPr>
          <w:t xml:space="preserve"> cluster</w:t>
        </w:r>
      </w:ins>
      <w:ins w:id="10" w:author="Jim Wright" w:date="2021-08-10T15:02:00Z">
        <w:r w:rsidR="008C0E81">
          <w:rPr>
            <w:b w:val="0"/>
            <w:bCs w:val="0"/>
          </w:rPr>
          <w:t xml:space="preserve"> severity</w:t>
        </w:r>
      </w:ins>
      <w:r w:rsidR="00482C10">
        <w:rPr>
          <w:b w:val="0"/>
          <w:bCs w:val="0"/>
        </w:rPr>
        <w:t xml:space="preserve"> trends</w:t>
      </w:r>
      <w:ins w:id="11" w:author="Jim Wright" w:date="2021-08-10T14:17:00Z">
        <w:r w:rsidR="000C2BBB">
          <w:rPr>
            <w:b w:val="0"/>
            <w:bCs w:val="0"/>
          </w:rPr>
          <w:t xml:space="preserve"> and recovery trajectories</w:t>
        </w:r>
      </w:ins>
      <w:r w:rsidR="00482C10">
        <w:rPr>
          <w:b w:val="0"/>
          <w:bCs w:val="0"/>
        </w:rPr>
        <w:t xml:space="preserve"> in students recovering from concussion.</w:t>
      </w:r>
      <w:r>
        <w:rPr>
          <w:b w:val="0"/>
          <w:bCs w:val="0"/>
        </w:rPr>
        <w:t xml:space="preserve"> A greater understanding</w:t>
      </w:r>
      <w:r w:rsidR="00482C10">
        <w:rPr>
          <w:b w:val="0"/>
          <w:bCs w:val="0"/>
        </w:rPr>
        <w:t xml:space="preserve"> </w:t>
      </w:r>
      <w:r w:rsidR="00CE717E">
        <w:rPr>
          <w:b w:val="0"/>
          <w:bCs w:val="0"/>
        </w:rPr>
        <w:t xml:space="preserve">of </w:t>
      </w:r>
      <w:ins w:id="12" w:author="Jim Wright" w:date="2021-08-10T14:16:00Z">
        <w:r w:rsidR="000C2BBB">
          <w:rPr>
            <w:b w:val="0"/>
            <w:bCs w:val="0"/>
          </w:rPr>
          <w:t xml:space="preserve">both </w:t>
        </w:r>
      </w:ins>
      <w:r w:rsidR="00CE717E">
        <w:rPr>
          <w:b w:val="0"/>
          <w:bCs w:val="0"/>
        </w:rPr>
        <w:t>the</w:t>
      </w:r>
      <w:ins w:id="13" w:author="Jim Wright" w:date="2021-08-10T14:15:00Z">
        <w:r w:rsidR="000C2BBB">
          <w:rPr>
            <w:b w:val="0"/>
            <w:bCs w:val="0"/>
          </w:rPr>
          <w:t xml:space="preserve"> initial severity</w:t>
        </w:r>
      </w:ins>
      <w:ins w:id="14" w:author="Jim Wright" w:date="2021-08-10T14:16:00Z">
        <w:r w:rsidR="000C2BBB">
          <w:rPr>
            <w:b w:val="0"/>
            <w:bCs w:val="0"/>
          </w:rPr>
          <w:t xml:space="preserve"> and</w:t>
        </w:r>
      </w:ins>
      <w:ins w:id="15" w:author="Jim Wright" w:date="2021-08-10T14:15:00Z">
        <w:r w:rsidR="000C2BBB">
          <w:rPr>
            <w:b w:val="0"/>
            <w:bCs w:val="0"/>
          </w:rPr>
          <w:t xml:space="preserve"> the</w:t>
        </w:r>
      </w:ins>
      <w:ins w:id="16" w:author="Jim Wright" w:date="2021-08-10T14:14:00Z">
        <w:r w:rsidR="000C2BBB">
          <w:rPr>
            <w:b w:val="0"/>
            <w:bCs w:val="0"/>
          </w:rPr>
          <w:t xml:space="preserve"> recovery trajectories of the six</w:t>
        </w:r>
      </w:ins>
      <w:ins w:id="17" w:author="Jim Wright" w:date="2021-08-10T14:15:00Z">
        <w:r w:rsidR="000C2BBB">
          <w:rPr>
            <w:b w:val="0"/>
            <w:bCs w:val="0"/>
          </w:rPr>
          <w:t xml:space="preserve"> concussion symptom clusters</w:t>
        </w:r>
      </w:ins>
      <w:ins w:id="18" w:author="Jim Wright" w:date="2021-08-10T14:16:00Z">
        <w:r w:rsidR="000C2BBB">
          <w:rPr>
            <w:b w:val="0"/>
            <w:bCs w:val="0"/>
          </w:rPr>
          <w:t xml:space="preserve"> can provide insight</w:t>
        </w:r>
      </w:ins>
      <w:ins w:id="19" w:author="Jim Wright" w:date="2021-08-10T14:17:00Z">
        <w:r w:rsidR="000C2BBB">
          <w:rPr>
            <w:b w:val="0"/>
            <w:bCs w:val="0"/>
          </w:rPr>
          <w:t xml:space="preserve"> </w:t>
        </w:r>
      </w:ins>
      <w:ins w:id="20" w:author="Jim Wright" w:date="2021-08-10T14:18:00Z">
        <w:r w:rsidR="000C2BBB">
          <w:rPr>
            <w:b w:val="0"/>
            <w:bCs w:val="0"/>
          </w:rPr>
          <w:t xml:space="preserve">on what </w:t>
        </w:r>
        <w:r w:rsidR="00574E17">
          <w:rPr>
            <w:b w:val="0"/>
            <w:bCs w:val="0"/>
          </w:rPr>
          <w:t xml:space="preserve">academic </w:t>
        </w:r>
        <w:r w:rsidR="000C2BBB">
          <w:rPr>
            <w:b w:val="0"/>
            <w:bCs w:val="0"/>
          </w:rPr>
          <w:t>interventions students may need during their recovery</w:t>
        </w:r>
      </w:ins>
      <w:ins w:id="21" w:author="Jim Wright" w:date="2021-08-10T14:19:00Z">
        <w:r w:rsidR="00574E17">
          <w:rPr>
            <w:b w:val="0"/>
            <w:bCs w:val="0"/>
          </w:rPr>
          <w:t xml:space="preserve"> and influence the development of RTL interventions </w:t>
        </w:r>
      </w:ins>
      <w:ins w:id="22" w:author="Jim Wright" w:date="2021-08-10T14:20:00Z">
        <w:r w:rsidR="00574E17">
          <w:rPr>
            <w:b w:val="0"/>
            <w:bCs w:val="0"/>
          </w:rPr>
          <w:t>that can be empirically evaluated.</w:t>
        </w:r>
      </w:ins>
      <w:del w:id="23" w:author="Jim Wright" w:date="2021-08-10T14:20:00Z">
        <w:r w:rsidR="00CE717E" w:rsidDel="00574E17">
          <w:rPr>
            <w:b w:val="0"/>
            <w:bCs w:val="0"/>
          </w:rPr>
          <w:delText xml:space="preserve"> symptom severity profiles of students who navigated the RTP protocol </w:delText>
        </w:r>
        <w:r w:rsidDel="00574E17">
          <w:rPr>
            <w:b w:val="0"/>
            <w:bCs w:val="0"/>
          </w:rPr>
          <w:delText>can</w:delText>
        </w:r>
        <w:r w:rsidR="00CE717E" w:rsidDel="00574E17">
          <w:rPr>
            <w:b w:val="0"/>
            <w:bCs w:val="0"/>
          </w:rPr>
          <w:delText xml:space="preserve"> provide much needed insight into the development of RTL interventions that can be empirically evaluated.</w:delText>
        </w:r>
      </w:del>
      <w:r w:rsidR="00CE717E">
        <w:rPr>
          <w:b w:val="0"/>
          <w:bCs w:val="0"/>
        </w:rPr>
        <w:t xml:space="preserve"> </w:t>
      </w:r>
    </w:p>
    <w:p w14:paraId="27019FC6" w14:textId="28F97C3C" w:rsidR="007F276C" w:rsidRDefault="00CE717E" w:rsidP="007F276C">
      <w:pPr>
        <w:pStyle w:val="Heading2"/>
      </w:pPr>
      <w:r>
        <w:t>Source</w:t>
      </w:r>
      <w:r w:rsidR="007F276C">
        <w:t xml:space="preserve"> of Retrospective Analysis</w:t>
      </w:r>
    </w:p>
    <w:p w14:paraId="61C08E4E" w14:textId="56AA94D8" w:rsidR="00C616B0" w:rsidRDefault="007F276C" w:rsidP="007F276C">
      <w:r>
        <w:tab/>
      </w:r>
      <w:r w:rsidR="00222CD8" w:rsidRPr="00AB0346">
        <w:t>The Hawaii Concussion Awareness and Management Program (HCAMP) was established in 2010</w:t>
      </w:r>
      <w:r w:rsidR="00C616B0" w:rsidRPr="00AB0346">
        <w:t xml:space="preserve"> in partnership between the State of Hawaii</w:t>
      </w:r>
      <w:r w:rsidR="00222CD8" w:rsidRPr="00AB0346">
        <w:t xml:space="preserve"> Departments of Health</w:t>
      </w:r>
      <w:r w:rsidR="00C616B0" w:rsidRPr="00AB0346">
        <w:t xml:space="preserve"> and Neurotrauma S</w:t>
      </w:r>
      <w:r w:rsidR="00FE4B43" w:rsidRPr="00AB0346">
        <w:t>upports</w:t>
      </w:r>
      <w:r w:rsidR="00C616B0" w:rsidRPr="00AB0346">
        <w:t>, the State of Hawaii Department of Education, and the University of Hawaii at Manoa, College of Education, Department of Kinesiology and Rehabilitation Sciences to research evidence-based practices for concussion management.</w:t>
      </w:r>
      <w:r w:rsidR="00222CD8">
        <w:t xml:space="preserve"> HCAMP implements a 7-step RTP protocol</w:t>
      </w:r>
      <w:r w:rsidR="00C21DA6">
        <w:t xml:space="preserve"> across the </w:t>
      </w:r>
      <w:r w:rsidR="00536745">
        <w:t>S</w:t>
      </w:r>
      <w:r w:rsidR="00C21DA6">
        <w:t>tate of Hawaii</w:t>
      </w:r>
      <w:r w:rsidR="00222CD8">
        <w:t xml:space="preserve"> adopted from the 2009</w:t>
      </w:r>
      <w:r w:rsidR="00C616B0">
        <w:t xml:space="preserve"> Consensus in Sports Group Consensus Statement</w:t>
      </w:r>
      <w:r w:rsidR="00222CD8">
        <w:t xml:space="preserve"> where the first step is divided into two</w:t>
      </w:r>
      <w:r w:rsidR="00C21DA6">
        <w:t xml:space="preserve"> steps</w:t>
      </w:r>
      <w:r w:rsidR="00222CD8">
        <w:t xml:space="preserve"> </w:t>
      </w:r>
      <w:r w:rsidR="00C21DA6">
        <w:t xml:space="preserve">to differentiate cognitive rest </w:t>
      </w:r>
      <w:r w:rsidR="00C21DA6">
        <w:lastRenderedPageBreak/>
        <w:t>from a full return to school. RTL is considered complete at stage 3 when the student has achieved a full return to school without accommodations or adjustments, and RTP is considered complete when the student returns to their sport without limitations.</w:t>
      </w:r>
      <w:r w:rsidR="00057026">
        <w:t xml:space="preserve"> Table 1 displays the HCAMP RTP protocol. </w:t>
      </w:r>
      <w:r w:rsidR="00C21DA6">
        <w:t xml:space="preserve"> </w:t>
      </w:r>
    </w:p>
    <w:p w14:paraId="0856FC35" w14:textId="2D11512F" w:rsidR="00057026" w:rsidRPr="00057026" w:rsidRDefault="00057026" w:rsidP="007F276C">
      <w:pPr>
        <w:rPr>
          <w:b/>
          <w:bCs/>
          <w:i/>
          <w:iCs/>
        </w:rPr>
      </w:pPr>
      <w:r>
        <w:rPr>
          <w:b/>
          <w:bCs/>
          <w:i/>
          <w:iCs/>
        </w:rPr>
        <w:t>Insert Table 1 Here</w:t>
      </w:r>
    </w:p>
    <w:p w14:paraId="658A8F3B" w14:textId="56263114" w:rsidR="00B01D2F" w:rsidRDefault="00C21DA6" w:rsidP="00C616B0">
      <w:pPr>
        <w:ind w:firstLine="720"/>
      </w:pPr>
      <w:r>
        <w:t>The 7-step HCAMP protocol has previously been evaluated and identified an average</w:t>
      </w:r>
      <w:r w:rsidR="00482C10">
        <w:t xml:space="preserve"> RTL duration of 13 days and</w:t>
      </w:r>
      <w:r>
        <w:t xml:space="preserve"> RTP duration time of 20.2 days </w:t>
      </w:r>
      <w:r>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fldChar w:fldCharType="separate"/>
      </w:r>
      <w:r w:rsidRPr="00C21DA6">
        <w:rPr>
          <w:noProof/>
        </w:rPr>
        <w:t>(Tamura et al., 2020)</w:t>
      </w:r>
      <w:r>
        <w:fldChar w:fldCharType="end"/>
      </w:r>
      <w:r>
        <w:t xml:space="preserve">. </w:t>
      </w:r>
      <w:r w:rsidR="005F4B83">
        <w:t xml:space="preserve">In addition to data on RTL and RTP outcomes, </w:t>
      </w:r>
      <w:r w:rsidR="00482C10">
        <w:t xml:space="preserve">HCAMP maintains a large database of Immediate Postconcussion Assessment and Cognitive Testing (ImPACT; ImPACT Applications, Inc, San Diego, CA) spanning </w:t>
      </w:r>
      <w:r w:rsidR="005F4B83">
        <w:t xml:space="preserve">13 years. As the state of the research has called for a greater understanding of symptom and clinical profiles </w:t>
      </w:r>
      <w:r w:rsidR="005F4B83">
        <w:fldChar w:fldCharType="begin" w:fldLock="1"/>
      </w:r>
      <w:r w:rsidR="005F4B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5F4B83">
        <w:fldChar w:fldCharType="separate"/>
      </w:r>
      <w:r w:rsidR="005F4B83" w:rsidRPr="005F4B83">
        <w:rPr>
          <w:noProof/>
        </w:rPr>
        <w:t>(Harmon et al., 2019)</w:t>
      </w:r>
      <w:r w:rsidR="005F4B83">
        <w:fldChar w:fldCharType="end"/>
      </w:r>
      <w:r w:rsidR="005F4B83">
        <w:t>, we determined it was necessary to retrospectively analyze Post-Concussion Symptom Scale (PCSS)</w:t>
      </w:r>
      <w:r w:rsidR="00EE4280">
        <w:t xml:space="preserve"> </w:t>
      </w:r>
      <w:r w:rsidR="00EE4280">
        <w:fldChar w:fldCharType="begin" w:fldLock="1"/>
      </w:r>
      <w:r w:rsidR="00853144">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EE4280">
        <w:fldChar w:fldCharType="separate"/>
      </w:r>
      <w:r w:rsidR="00F24E7A" w:rsidRPr="00F24E7A">
        <w:rPr>
          <w:noProof/>
        </w:rPr>
        <w:t>(Lovell et al., 2006; Schatz et al., 2006)</w:t>
      </w:r>
      <w:r w:rsidR="00EE4280">
        <w:fldChar w:fldCharType="end"/>
      </w:r>
      <w:r w:rsidR="005F4B83">
        <w:t xml:space="preserve"> results obtained at the time of ImPACT </w:t>
      </w:r>
      <w:r w:rsidR="00AF4FD0">
        <w:t xml:space="preserve">post-injury </w:t>
      </w:r>
      <w:r w:rsidR="005F4B83">
        <w:t xml:space="preserve">testing to </w:t>
      </w:r>
      <w:r w:rsidR="00504B0E">
        <w:t>evaluat</w:t>
      </w:r>
      <w:r w:rsidR="00EE4280">
        <w:t>e</w:t>
      </w:r>
      <w:r w:rsidR="00504B0E">
        <w:t xml:space="preserve"> whether the symptom severity trends obtained from the HCAMP data were consistent with findings from previous studies. </w:t>
      </w:r>
      <w:r w:rsidR="00EE4280">
        <w:t>Ultimately, this information is important for understanding and evaluating how symptom reporting can drive RTL intervention.</w:t>
      </w:r>
    </w:p>
    <w:p w14:paraId="6CA3788F" w14:textId="6E7A5197" w:rsidR="00482C10" w:rsidRDefault="00B01D2F" w:rsidP="00C616B0">
      <w:pPr>
        <w:ind w:firstLine="720"/>
      </w:pPr>
      <w:r>
        <w:t xml:space="preserve">The purpose of this retrospective analysis was to investigate the </w:t>
      </w:r>
      <w:ins w:id="24" w:author="Jim Wright" w:date="2021-08-10T14:27:00Z">
        <w:r w:rsidR="00361032">
          <w:t>trajectories</w:t>
        </w:r>
      </w:ins>
      <w:del w:id="25" w:author="Jim Wright" w:date="2021-08-10T14:27:00Z">
        <w:r w:rsidDel="00361032">
          <w:delText>characteristics</w:delText>
        </w:r>
      </w:del>
      <w:r>
        <w:t xml:space="preserve"> of symptoms during concussion recovery and to investigate</w:t>
      </w:r>
      <w:r w:rsidR="00932CBE">
        <w:t xml:space="preserve"> whether </w:t>
      </w:r>
      <w:r>
        <w:t xml:space="preserve">symptom clusters </w:t>
      </w:r>
      <w:r w:rsidR="00932CBE">
        <w:t>are different</w:t>
      </w:r>
      <w:r>
        <w:t xml:space="preserve"> between sexes.</w:t>
      </w:r>
      <w:r w:rsidR="004C1270">
        <w:t xml:space="preserve"> We were interested in examining the following in the adolescent and young adult sports concussion population: (a) relative severity and frequency of symptom clusters and (b) comparison of severity and frequency of symptom clusters between the sexes.</w:t>
      </w:r>
      <w:r>
        <w:t xml:space="preserve"> </w:t>
      </w:r>
    </w:p>
    <w:p w14:paraId="455D8951" w14:textId="5CD6C894" w:rsidR="00793335" w:rsidRDefault="00793335" w:rsidP="00793335">
      <w:pPr>
        <w:pStyle w:val="Heading1"/>
      </w:pPr>
      <w:r>
        <w:t>Methods</w:t>
      </w:r>
    </w:p>
    <w:p w14:paraId="36D9AFFB" w14:textId="118C1390" w:rsidR="002B39D2" w:rsidRPr="002B39D2" w:rsidRDefault="002B39D2" w:rsidP="002B39D2">
      <w:pPr>
        <w:pStyle w:val="Heading2"/>
      </w:pPr>
      <w:r>
        <w:lastRenderedPageBreak/>
        <w:t>Setting</w:t>
      </w:r>
      <w:r w:rsidR="00D12FD0">
        <w:t xml:space="preserve"> and Participants </w:t>
      </w:r>
    </w:p>
    <w:p w14:paraId="3C2182E2" w14:textId="232D6D6E" w:rsidR="00642E93" w:rsidRDefault="002B39D2" w:rsidP="007F276C">
      <w:r>
        <w:tab/>
        <w:t>This study</w:t>
      </w:r>
      <w:r w:rsidR="00F24E7A">
        <w:t xml:space="preserve"> consisted of</w:t>
      </w:r>
      <w:r>
        <w:t xml:space="preserve"> retrospective analyses of </w:t>
      </w:r>
      <w:r w:rsidR="00F24E7A">
        <w:t xml:space="preserve">concussion </w:t>
      </w:r>
      <w:r>
        <w:t xml:space="preserve">data </w:t>
      </w:r>
      <w:r w:rsidR="00DA7A9B">
        <w:t xml:space="preserve">from adolescent athletes </w:t>
      </w:r>
      <w:r w:rsidR="00D12FD0">
        <w:t>ages 13 through 18 who sustained concussions between the 2007-2008 and 2019-2020 academic school years</w:t>
      </w:r>
      <w:r w:rsidR="009F2970">
        <w:t xml:space="preserve"> in the </w:t>
      </w:r>
      <w:ins w:id="26" w:author="Jim Wright" w:date="2021-08-10T15:04:00Z">
        <w:r w:rsidR="007F1EF7">
          <w:t>S</w:t>
        </w:r>
      </w:ins>
      <w:del w:id="27" w:author="Jim Wright" w:date="2021-08-10T15:04:00Z">
        <w:r w:rsidR="009F2970" w:rsidDel="007F1EF7">
          <w:delText>s</w:delText>
        </w:r>
      </w:del>
      <w:r w:rsidR="009F2970">
        <w:t>tate of Hawaii</w:t>
      </w:r>
      <w:r w:rsidR="00D12FD0">
        <w:t>. A total of 18,294 concussion injuries were identified for analysis, which were divided into four separate groups corresponding to the number of ImPACT</w:t>
      </w:r>
      <w:r w:rsidR="00B01D2F">
        <w:t xml:space="preserve"> post-injury</w:t>
      </w:r>
      <w:r w:rsidR="00D12FD0">
        <w:t xml:space="preserve"> tests completed during the gradual RTP process. Table </w:t>
      </w:r>
      <w:r w:rsidR="005F68E1">
        <w:t>2</w:t>
      </w:r>
      <w:r w:rsidR="00D12FD0">
        <w:t xml:space="preserve"> displays the number of individuals per number of ImPACT</w:t>
      </w:r>
      <w:r w:rsidR="00B01D2F">
        <w:t xml:space="preserve"> post-injury</w:t>
      </w:r>
      <w:r w:rsidR="00D12FD0">
        <w:t xml:space="preserve"> tests completed. </w:t>
      </w:r>
      <w:r w:rsidR="00B01D2F">
        <w:t>ImPACT post-injury</w:t>
      </w:r>
      <w:r w:rsidR="005F68E1" w:rsidRPr="00AB0346">
        <w:t xml:space="preserve"> test scores were compared to</w:t>
      </w:r>
      <w:r w:rsidR="00B01D2F">
        <w:t xml:space="preserve"> ImPACT</w:t>
      </w:r>
      <w:r w:rsidR="005F68E1" w:rsidRPr="00AB0346">
        <w:t xml:space="preserve"> baseline testing performance to make RTP progression decisions, and students typically completed baseline tests at the beginning of</w:t>
      </w:r>
      <w:r w:rsidR="00B01D2F">
        <w:t xml:space="preserve"> the sports season during</w:t>
      </w:r>
      <w:r w:rsidR="005F68E1" w:rsidRPr="00AB0346">
        <w:t xml:space="preserve"> their freshman and junior years. The HCAMP guidelines</w:t>
      </w:r>
      <w:r w:rsidR="00B01D2F">
        <w:t xml:space="preserve"> for</w:t>
      </w:r>
      <w:r w:rsidR="005F68E1" w:rsidRPr="00AB0346">
        <w:t xml:space="preserve"> </w:t>
      </w:r>
      <w:r w:rsidR="00B01D2F">
        <w:t>ImPACT post-injury</w:t>
      </w:r>
      <w:r w:rsidR="005F68E1" w:rsidRPr="00AB0346">
        <w:t xml:space="preserve"> test administrations</w:t>
      </w:r>
      <w:r w:rsidR="00B01D2F">
        <w:t xml:space="preserve"> during a student’s recovery process</w:t>
      </w:r>
      <w:r w:rsidR="005F68E1" w:rsidRPr="00AB0346">
        <w:t xml:space="preserve"> were the following:</w:t>
      </w:r>
    </w:p>
    <w:p w14:paraId="1C5AE295" w14:textId="3C125352" w:rsidR="00536745" w:rsidRPr="00AB0346" w:rsidRDefault="00536745" w:rsidP="00985411">
      <w:pPr>
        <w:pStyle w:val="ListParagraph"/>
        <w:numPr>
          <w:ilvl w:val="0"/>
          <w:numId w:val="1"/>
        </w:numPr>
      </w:pPr>
      <w:r>
        <w:t>All ImP</w:t>
      </w:r>
      <w:r w:rsidR="00953005">
        <w:t xml:space="preserve">ACT post-injury tests </w:t>
      </w:r>
      <w:r w:rsidR="00491034">
        <w:t>were</w:t>
      </w:r>
      <w:r w:rsidR="00953005">
        <w:t xml:space="preserve"> reviewed by one neuropsychologist. </w:t>
      </w:r>
    </w:p>
    <w:p w14:paraId="32C00473" w14:textId="538A07FA" w:rsidR="005F68E1" w:rsidRPr="00AB0346" w:rsidRDefault="005F68E1" w:rsidP="005F68E1">
      <w:pPr>
        <w:pStyle w:val="ListParagraph"/>
        <w:numPr>
          <w:ilvl w:val="0"/>
          <w:numId w:val="1"/>
        </w:numPr>
      </w:pPr>
      <w:r w:rsidRPr="00AB0346">
        <w:t xml:space="preserve">A concussed student should complete their first post-injury test within 24-72 hours of the injury onset. </w:t>
      </w:r>
    </w:p>
    <w:p w14:paraId="269F5902" w14:textId="4B8A872E" w:rsidR="005F68E1" w:rsidRPr="00AB0346" w:rsidRDefault="005F68E1" w:rsidP="005F68E1">
      <w:pPr>
        <w:pStyle w:val="ListParagraph"/>
        <w:numPr>
          <w:ilvl w:val="0"/>
          <w:numId w:val="1"/>
        </w:numPr>
      </w:pPr>
      <w:r w:rsidRPr="00AB0346">
        <w:t xml:space="preserve">The second post-injury test should be administered five days after </w:t>
      </w:r>
      <w:r w:rsidR="00F3680D" w:rsidRPr="00AB0346">
        <w:t xml:space="preserve">the </w:t>
      </w:r>
      <w:r w:rsidR="008C489A" w:rsidRPr="00AB0346">
        <w:t>injury onset</w:t>
      </w:r>
      <w:r w:rsidRPr="00AB0346">
        <w:t xml:space="preserve">. </w:t>
      </w:r>
    </w:p>
    <w:p w14:paraId="03774E77" w14:textId="055D13AE" w:rsidR="005F68E1" w:rsidRPr="00AB0346" w:rsidRDefault="005F68E1" w:rsidP="005F68E1">
      <w:pPr>
        <w:pStyle w:val="ListParagraph"/>
        <w:numPr>
          <w:ilvl w:val="0"/>
          <w:numId w:val="1"/>
        </w:numPr>
      </w:pPr>
      <w:r w:rsidRPr="00AB0346">
        <w:t xml:space="preserve">The third post-injury test should be administered </w:t>
      </w:r>
      <w:r w:rsidR="00F3680D" w:rsidRPr="00AB0346">
        <w:t xml:space="preserve">seven days after the </w:t>
      </w:r>
      <w:r w:rsidR="008C489A" w:rsidRPr="00AB0346">
        <w:t>injury onset</w:t>
      </w:r>
      <w:r w:rsidR="00F3680D" w:rsidRPr="00AB0346">
        <w:t xml:space="preserve">. </w:t>
      </w:r>
    </w:p>
    <w:p w14:paraId="021FBCD3" w14:textId="4A5E2346" w:rsidR="00F3680D" w:rsidRDefault="00953005" w:rsidP="005F68E1">
      <w:pPr>
        <w:pStyle w:val="ListParagraph"/>
        <w:numPr>
          <w:ilvl w:val="0"/>
          <w:numId w:val="1"/>
        </w:numPr>
      </w:pPr>
      <w:r>
        <w:t>Students</w:t>
      </w:r>
      <w:r w:rsidR="0062382D">
        <w:t xml:space="preserve"> requiring additional testing for scores to return to baseline performance </w:t>
      </w:r>
      <w:r w:rsidR="00491034">
        <w:t>were</w:t>
      </w:r>
      <w:r w:rsidR="0062382D">
        <w:t xml:space="preserve"> tested no more than two times in one week</w:t>
      </w:r>
      <w:r w:rsidR="00F3680D" w:rsidRPr="00AB0346">
        <w:t xml:space="preserve">. </w:t>
      </w:r>
    </w:p>
    <w:p w14:paraId="7ACDE971" w14:textId="6934C82B" w:rsidR="00B651ED" w:rsidRPr="00AB0346" w:rsidRDefault="00B651ED" w:rsidP="005F68E1">
      <w:pPr>
        <w:pStyle w:val="ListParagraph"/>
        <w:numPr>
          <w:ilvl w:val="0"/>
          <w:numId w:val="1"/>
        </w:numPr>
      </w:pPr>
      <w:r>
        <w:t>Students requiring more than three post-injury tests corresponded to longer recovery times.</w:t>
      </w:r>
    </w:p>
    <w:p w14:paraId="4C43CF6D" w14:textId="71205866" w:rsidR="00D12FD0" w:rsidRDefault="00D12FD0" w:rsidP="007F276C">
      <w:pPr>
        <w:rPr>
          <w:b/>
          <w:bCs/>
          <w:i/>
          <w:iCs/>
        </w:rPr>
      </w:pPr>
      <w:r>
        <w:rPr>
          <w:b/>
          <w:bCs/>
          <w:i/>
          <w:iCs/>
        </w:rPr>
        <w:t xml:space="preserve">Insert Table </w:t>
      </w:r>
      <w:r w:rsidR="005F68E1">
        <w:rPr>
          <w:b/>
          <w:bCs/>
          <w:i/>
          <w:iCs/>
        </w:rPr>
        <w:t>2</w:t>
      </w:r>
      <w:r>
        <w:rPr>
          <w:b/>
          <w:bCs/>
          <w:i/>
          <w:iCs/>
        </w:rPr>
        <w:t xml:space="preserve"> Here</w:t>
      </w:r>
    </w:p>
    <w:p w14:paraId="36F19CC3" w14:textId="6E2BDCA2" w:rsidR="0099088B" w:rsidRPr="0099088B" w:rsidRDefault="0099088B" w:rsidP="0099088B">
      <w:pPr>
        <w:pStyle w:val="Heading2"/>
      </w:pPr>
      <w:r>
        <w:lastRenderedPageBreak/>
        <w:t>Outcome Measure</w:t>
      </w:r>
    </w:p>
    <w:p w14:paraId="68D84E93" w14:textId="133852E7" w:rsidR="00C21DA6" w:rsidRDefault="0099088B" w:rsidP="007F276C">
      <w:r>
        <w:tab/>
        <w:t>The primary outcome measure analyzed for this study was PCSS</w:t>
      </w:r>
      <w:r w:rsidR="00F24E7A">
        <w:t xml:space="preserve"> </w:t>
      </w:r>
      <w:r w:rsidR="00F24E7A">
        <w:fldChar w:fldCharType="begin" w:fldLock="1"/>
      </w:r>
      <w:r w:rsidR="00F24E7A">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F24E7A">
        <w:fldChar w:fldCharType="separate"/>
      </w:r>
      <w:r w:rsidR="00F24E7A" w:rsidRPr="00F24E7A">
        <w:rPr>
          <w:noProof/>
        </w:rPr>
        <w:t>(Lovell et al., 2006; Schatz et al., 2006)</w:t>
      </w:r>
      <w:r w:rsidR="00F24E7A">
        <w:fldChar w:fldCharType="end"/>
      </w:r>
      <w:r>
        <w:t xml:space="preserve"> severity ratings obtained at the time of ImPACT </w:t>
      </w:r>
      <w:r w:rsidR="00B01D2F">
        <w:t xml:space="preserve">post-injury </w:t>
      </w:r>
      <w:r>
        <w:t>testing. The PCSS is a 22-item, formal questionnaire designed to quantify the severity of post-concussion symptoms where individual symptoms are rated 0 (</w:t>
      </w:r>
      <w:r>
        <w:rPr>
          <w:i/>
          <w:iCs/>
        </w:rPr>
        <w:t>no symptoms</w:t>
      </w:r>
      <w:r>
        <w:t>) to 6 (</w:t>
      </w:r>
      <w:r>
        <w:rPr>
          <w:i/>
          <w:iCs/>
        </w:rPr>
        <w:t>severe symptoms</w:t>
      </w:r>
      <w:r>
        <w:t>)</w:t>
      </w:r>
      <w:r w:rsidR="00B01D2F">
        <w:t>,</w:t>
      </w:r>
      <w:r w:rsidR="00D63BFB">
        <w:t xml:space="preserve"> and the total symptom severity score represents the sum of the 22 rated symptoms</w:t>
      </w:r>
      <w:r>
        <w:t>.</w:t>
      </w:r>
      <w:r w:rsidR="00B01D2F">
        <w:t xml:space="preserve"> The symptoms were then grouped into six concussion symptom clusters identified by </w:t>
      </w:r>
      <w:r w:rsidR="00B01D2F">
        <w:fldChar w:fldCharType="begin" w:fldLock="1"/>
      </w:r>
      <w:r w:rsidR="00B01D2F">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2019)","manualFormatting":"Harmon et al. (2019) and Lumba-Brown et al. (2019)","plainTextFormattedCitation":"(Harmon et al., 2019; Lumba-Brown et al., 2019)","previouslyFormattedCitation":"(Harmon et al., 2019; Lumba-Brown et al., 2019)"},"properties":{"noteIndex":0},"schema":"https://github.com/citation-style-language/schema/raw/master/csl-citation.json"}</w:instrText>
      </w:r>
      <w:r w:rsidR="00B01D2F">
        <w:fldChar w:fldCharType="separate"/>
      </w:r>
      <w:r w:rsidR="00B01D2F" w:rsidRPr="0099088B">
        <w:rPr>
          <w:noProof/>
        </w:rPr>
        <w:t xml:space="preserve">Harmon et al. </w:t>
      </w:r>
      <w:r w:rsidR="00B01D2F">
        <w:rPr>
          <w:noProof/>
        </w:rPr>
        <w:t>(</w:t>
      </w:r>
      <w:r w:rsidR="00B01D2F" w:rsidRPr="0099088B">
        <w:rPr>
          <w:noProof/>
        </w:rPr>
        <w:t>2019</w:t>
      </w:r>
      <w:r w:rsidR="00B01D2F">
        <w:rPr>
          <w:noProof/>
        </w:rPr>
        <w:t>) and</w:t>
      </w:r>
      <w:r w:rsidR="00B01D2F" w:rsidRPr="0099088B">
        <w:rPr>
          <w:noProof/>
        </w:rPr>
        <w:t xml:space="preserve"> Lumba-Brown et al. </w:t>
      </w:r>
      <w:r w:rsidR="00B01D2F">
        <w:rPr>
          <w:noProof/>
        </w:rPr>
        <w:t>(</w:t>
      </w:r>
      <w:r w:rsidR="00B01D2F" w:rsidRPr="0099088B">
        <w:rPr>
          <w:noProof/>
        </w:rPr>
        <w:t>2019)</w:t>
      </w:r>
      <w:r w:rsidR="00B01D2F">
        <w:fldChar w:fldCharType="end"/>
      </w:r>
      <w:r w:rsidR="00701175">
        <w:t xml:space="preserve">. </w:t>
      </w:r>
      <w:r>
        <w:t>The six symptom clusters include</w:t>
      </w:r>
      <w:r w:rsidR="00AF4FD0">
        <w:t>d</w:t>
      </w:r>
      <w:r>
        <w:t xml:space="preserve">: (a) headache-migraine symptoms, (b) cognitive symptoms, (c) anxiety-mood symptoms, (d) ocular-motor symptoms, (e) vestibular symptoms, and (f) sleep symptoms. </w:t>
      </w:r>
      <w:r w:rsidR="008C7B55">
        <w:t xml:space="preserve">Table </w:t>
      </w:r>
      <w:r w:rsidR="00E31A24">
        <w:t>3</w:t>
      </w:r>
      <w:r w:rsidR="008C7B55">
        <w:t xml:space="preserve"> displays the individual symptoms from the PCSS that correspond to the six symptom clusters as well as the </w:t>
      </w:r>
      <w:r w:rsidR="00B01BBA">
        <w:t>maximum</w:t>
      </w:r>
      <w:r w:rsidR="008C7B55">
        <w:t xml:space="preserve"> severity ratings for each symptom cluster. </w:t>
      </w:r>
    </w:p>
    <w:p w14:paraId="3C605F7D" w14:textId="2CAA1CD5" w:rsidR="008C7B55" w:rsidRDefault="008C7B55" w:rsidP="007F276C">
      <w:pPr>
        <w:rPr>
          <w:b/>
          <w:bCs/>
          <w:i/>
          <w:iCs/>
        </w:rPr>
      </w:pPr>
      <w:r>
        <w:rPr>
          <w:b/>
          <w:bCs/>
          <w:i/>
          <w:iCs/>
        </w:rPr>
        <w:t xml:space="preserve">Insert Table </w:t>
      </w:r>
      <w:r w:rsidR="00E31A24">
        <w:rPr>
          <w:b/>
          <w:bCs/>
          <w:i/>
          <w:iCs/>
        </w:rPr>
        <w:t>3</w:t>
      </w:r>
      <w:r>
        <w:rPr>
          <w:b/>
          <w:bCs/>
          <w:i/>
          <w:iCs/>
        </w:rPr>
        <w:t xml:space="preserve"> Here</w:t>
      </w:r>
    </w:p>
    <w:p w14:paraId="2ED210B9" w14:textId="6225D32D" w:rsidR="006772EB" w:rsidRPr="006772EB" w:rsidRDefault="00D63BFB" w:rsidP="00D63BFB">
      <w:pPr>
        <w:pStyle w:val="Heading2"/>
      </w:pPr>
      <w:r>
        <w:t xml:space="preserve">Statistical Analysis </w:t>
      </w:r>
    </w:p>
    <w:p w14:paraId="5730C49D" w14:textId="22413647" w:rsidR="008C7B55" w:rsidRDefault="00D63BFB" w:rsidP="007F276C">
      <w:r>
        <w:tab/>
        <w:t xml:space="preserve">Descriptive statistics were calculated to characterize the range of symptom severity ratings between </w:t>
      </w:r>
      <w:r w:rsidR="007427EE">
        <w:t>sex</w:t>
      </w:r>
      <w:r w:rsidR="0095705B">
        <w:t>e</w:t>
      </w:r>
      <w:r>
        <w:t xml:space="preserve">s across the six symptom clusters and the total symptom severity score. Additionally, </w:t>
      </w:r>
      <w:r w:rsidR="001B4BD8">
        <w:t>descriptive statistics on the duration of time between test dates for students completing multiple ImPACT</w:t>
      </w:r>
      <w:r w:rsidR="00701175">
        <w:t xml:space="preserve"> post-injury</w:t>
      </w:r>
      <w:r w:rsidR="001B4BD8">
        <w:t xml:space="preserve"> tests were calculated to provide insight on the time required to complete the RTP protocol. </w:t>
      </w:r>
    </w:p>
    <w:p w14:paraId="463FCC5B" w14:textId="47964176" w:rsidR="001B4BD8" w:rsidRDefault="001B4BD8" w:rsidP="007F276C">
      <w:r>
        <w:tab/>
        <w:t xml:space="preserve">To evaluate a potential interaction between symptom cluster severity rating and </w:t>
      </w:r>
      <w:r w:rsidR="007427EE">
        <w:t>sex</w:t>
      </w:r>
      <w:r>
        <w:t>,</w:t>
      </w:r>
      <w:r w:rsidR="00FC4940">
        <w:t xml:space="preserve"> the distributions of cluster severity ratings were first rescaled with a min-max normalization to compare scores on a common 0 – 1 scale. Second,</w:t>
      </w:r>
      <w:r>
        <w:t xml:space="preserve"> a series of two-way between-subjects analysis of variance (ANOVA) were calculated with corresponding post hoc analyses. All analyses were </w:t>
      </w:r>
      <w:r>
        <w:lastRenderedPageBreak/>
        <w:t>completed with RStudio version 1.4</w:t>
      </w:r>
      <w:r w:rsidR="00FC4940">
        <w:t xml:space="preserve"> with alpha level established at </w:t>
      </w:r>
      <w:r w:rsidR="00FC4940">
        <w:rPr>
          <w:i/>
          <w:iCs/>
        </w:rPr>
        <w:t xml:space="preserve">p </w:t>
      </w:r>
      <w:r w:rsidR="00FC4940">
        <w:t>&lt; .05</w:t>
      </w:r>
      <w:r>
        <w:t xml:space="preserve"> (RStudio Team, 2020). Additionally, a two-way between-subjects ANOVA was used to calculate the interaction effect between </w:t>
      </w:r>
      <w:r w:rsidR="007427EE">
        <w:t>sex</w:t>
      </w:r>
      <w:r>
        <w:t xml:space="preserve"> and </w:t>
      </w:r>
      <w:r w:rsidR="00FC4940">
        <w:t xml:space="preserve">the </w:t>
      </w:r>
      <w:r>
        <w:t>total number of ImPACT</w:t>
      </w:r>
      <w:r w:rsidR="00701175">
        <w:t xml:space="preserve"> post-injury</w:t>
      </w:r>
      <w:r>
        <w:t xml:space="preserve"> tests completed to evaluate differences in total symptom severity at the time of first </w:t>
      </w:r>
      <w:r w:rsidR="009F2970">
        <w:t xml:space="preserve">post-injury </w:t>
      </w:r>
      <w:r>
        <w:t xml:space="preserve">testing. </w:t>
      </w:r>
      <w:r w:rsidR="00FC4940">
        <w:t xml:space="preserve">Appropriate post-hoc analyses were calculated. </w:t>
      </w:r>
    </w:p>
    <w:p w14:paraId="2EB28654" w14:textId="494D7F7E" w:rsidR="00FC4940" w:rsidRDefault="00FC4940" w:rsidP="00FC4940">
      <w:pPr>
        <w:pStyle w:val="Heading1"/>
      </w:pPr>
      <w:r>
        <w:t xml:space="preserve">Results </w:t>
      </w:r>
    </w:p>
    <w:p w14:paraId="3D20DF10" w14:textId="2BF01F1D" w:rsidR="009F2970" w:rsidRDefault="009F2970" w:rsidP="009F2970">
      <w:pPr>
        <w:pStyle w:val="Heading2"/>
      </w:pPr>
      <w:r>
        <w:t>Duration of Time between ImPACT</w:t>
      </w:r>
      <w:r w:rsidR="002B4DA6">
        <w:t xml:space="preserve"> Post-Injury</w:t>
      </w:r>
      <w:r>
        <w:t xml:space="preserve"> Tests</w:t>
      </w:r>
    </w:p>
    <w:p w14:paraId="6CF1C853" w14:textId="076DF0E7" w:rsidR="009F2970" w:rsidRDefault="009F2970" w:rsidP="009F2970">
      <w:r>
        <w:tab/>
        <w:t>On average, students who completed two ImPACT</w:t>
      </w:r>
      <w:r w:rsidR="002B4DA6">
        <w:t xml:space="preserve"> post-injury</w:t>
      </w:r>
      <w:r>
        <w:t xml:space="preserve"> tests completed the second test 5.95 days following the first test. Students who completed three ImPACT</w:t>
      </w:r>
      <w:r w:rsidR="002B4DA6">
        <w:t xml:space="preserve"> post-injury</w:t>
      </w:r>
      <w:r>
        <w:t xml:space="preserve"> tests completed the third </w:t>
      </w:r>
      <w:r w:rsidR="002B4DA6">
        <w:t xml:space="preserve">post-injury </w:t>
      </w:r>
      <w:r>
        <w:t>test an average of 11.61 days following the first</w:t>
      </w:r>
      <w:r w:rsidR="002B4DA6">
        <w:t xml:space="preserve"> post-injury</w:t>
      </w:r>
      <w:r>
        <w:t xml:space="preserve"> test. For students who completed four ImPACT post-injury tests, the average duration of time between the first and fourth </w:t>
      </w:r>
      <w:r w:rsidR="002B4DA6">
        <w:t xml:space="preserve">post-injury </w:t>
      </w:r>
      <w:r>
        <w:t xml:space="preserve">tests was identified to be 18.18 days. Table </w:t>
      </w:r>
      <w:r w:rsidR="00E31A24">
        <w:t>4</w:t>
      </w:r>
      <w:r>
        <w:t xml:space="preserve"> provides </w:t>
      </w:r>
      <w:r w:rsidR="004A70A5">
        <w:t xml:space="preserve">descriptive statistics </w:t>
      </w:r>
      <w:r w:rsidR="007C0BBE">
        <w:t>o</w:t>
      </w:r>
      <w:r w:rsidR="004A70A5">
        <w:t xml:space="preserve">n </w:t>
      </w:r>
      <w:r w:rsidR="007C0BBE">
        <w:t>the duration of time between</w:t>
      </w:r>
      <w:r w:rsidR="002B4DA6">
        <w:t xml:space="preserve"> post-injury</w:t>
      </w:r>
      <w:r w:rsidR="007C0BBE">
        <w:t xml:space="preserve"> tests for each set of students corresponding to the number of </w:t>
      </w:r>
      <w:r w:rsidR="002B4DA6">
        <w:t xml:space="preserve">post-injury </w:t>
      </w:r>
      <w:r w:rsidR="007C0BBE">
        <w:t xml:space="preserve">tests completed. </w:t>
      </w:r>
    </w:p>
    <w:p w14:paraId="3D967467" w14:textId="24CFC2B0" w:rsidR="007C0BBE" w:rsidRDefault="007C0BBE" w:rsidP="009F2970">
      <w:pPr>
        <w:rPr>
          <w:b/>
          <w:bCs/>
          <w:i/>
          <w:iCs/>
        </w:rPr>
      </w:pPr>
      <w:r>
        <w:rPr>
          <w:b/>
          <w:bCs/>
          <w:i/>
          <w:iCs/>
        </w:rPr>
        <w:t>Insert Table</w:t>
      </w:r>
      <w:r w:rsidR="00E31A24">
        <w:rPr>
          <w:b/>
          <w:bCs/>
          <w:i/>
          <w:iCs/>
        </w:rPr>
        <w:t xml:space="preserve"> 4</w:t>
      </w:r>
      <w:r>
        <w:rPr>
          <w:b/>
          <w:bCs/>
          <w:i/>
          <w:iCs/>
        </w:rPr>
        <w:t xml:space="preserve"> Here</w:t>
      </w:r>
    </w:p>
    <w:p w14:paraId="3E00A4E1" w14:textId="580B76B9" w:rsidR="00C87092" w:rsidRPr="00C87092" w:rsidRDefault="00C87092" w:rsidP="00C87092">
      <w:pPr>
        <w:pStyle w:val="Heading2"/>
      </w:pPr>
      <w:r>
        <w:t xml:space="preserve">Symptom Cluster Severity Rating and </w:t>
      </w:r>
      <w:r w:rsidR="007427EE">
        <w:t>Sex</w:t>
      </w:r>
      <w:r>
        <w:t xml:space="preserve"> Interaction </w:t>
      </w:r>
    </w:p>
    <w:p w14:paraId="68BB09D7" w14:textId="66C81891" w:rsidR="00C87092" w:rsidRDefault="00C87092" w:rsidP="00C87092">
      <w:pPr>
        <w:pStyle w:val="Heading3"/>
      </w:pPr>
      <w:r>
        <w:t>Completed One</w:t>
      </w:r>
      <w:r w:rsidR="00F8068E">
        <w:t xml:space="preserve"> Post-Injury</w:t>
      </w:r>
      <w:r>
        <w:t xml:space="preserve"> Test </w:t>
      </w:r>
    </w:p>
    <w:p w14:paraId="44A8849F" w14:textId="54940789" w:rsidR="00C87092" w:rsidRPr="00496E39" w:rsidRDefault="00C87092" w:rsidP="00C87092">
      <w:pPr>
        <w:rPr>
          <w:u w:val="single"/>
        </w:rPr>
      </w:pPr>
      <w:r>
        <w:tab/>
      </w:r>
      <w:r w:rsidR="00E22EA6">
        <w:t>Descriptive statistics of non-normalized and normalized cluster severity ratings for students who completed one</w:t>
      </w:r>
      <w:r w:rsidR="00F8068E">
        <w:t xml:space="preserve"> ImPACT</w:t>
      </w:r>
      <w:r w:rsidR="00E22EA6">
        <w:t xml:space="preserve"> post-injury test are accessible in the supplemental materials. </w:t>
      </w:r>
      <w:r w:rsidR="008A19F0">
        <w:t>The symptom cluster-by-</w:t>
      </w:r>
      <w:r w:rsidR="007427EE">
        <w:t>sex</w:t>
      </w:r>
      <w:r w:rsidR="008A19F0">
        <w:t xml:space="preserve"> interaction effect was significant, </w:t>
      </w:r>
      <w:r w:rsidR="008A19F0">
        <w:rPr>
          <w:i/>
          <w:iCs/>
        </w:rPr>
        <w:t>F</w:t>
      </w:r>
      <w:r w:rsidR="008A19F0">
        <w:t xml:space="preserve">(5, 59,934) = 18.82, </w:t>
      </w:r>
      <w:r w:rsidR="008A19F0">
        <w:rPr>
          <w:i/>
          <w:iCs/>
        </w:rPr>
        <w:t xml:space="preserve">p </w:t>
      </w:r>
      <w:r w:rsidR="008A19F0">
        <w:t xml:space="preserve">&lt; </w:t>
      </w:r>
      <w:r w:rsidR="009E479B">
        <w:t>.001. Tukey post hoc analysis identified that females reported significantly higher symptom severity</w:t>
      </w:r>
      <w:r w:rsidR="00143BA2">
        <w:t xml:space="preserve"> levels than males</w:t>
      </w:r>
      <w:r w:rsidR="009E479B">
        <w:t xml:space="preserve"> between direct comparison of symptom clusters</w:t>
      </w:r>
      <w:r w:rsidR="00143BA2">
        <w:t xml:space="preserve"> (e.g., female vestibular cluster compared to male vestibular cluster)</w:t>
      </w:r>
      <w:r w:rsidR="009E479B">
        <w:t>.</w:t>
      </w:r>
      <w:r w:rsidR="00143BA2">
        <w:t xml:space="preserve"> The headache-migraine symptom cluster </w:t>
      </w:r>
      <w:r w:rsidR="00143BA2">
        <w:lastRenderedPageBreak/>
        <w:t xml:space="preserve">was identified to be rated significantly higher than </w:t>
      </w:r>
      <w:r w:rsidR="001216B3">
        <w:t xml:space="preserve">the </w:t>
      </w:r>
      <w:r w:rsidR="00143BA2">
        <w:t xml:space="preserve">other clusters due to the significant difference </w:t>
      </w:r>
      <w:r w:rsidR="004E2180">
        <w:t>between female</w:t>
      </w:r>
      <w:r w:rsidR="001216B3">
        <w:t xml:space="preserve"> (</w:t>
      </w:r>
      <w:r w:rsidR="001216B3">
        <w:rPr>
          <w:i/>
          <w:iCs/>
        </w:rPr>
        <w:t xml:space="preserve">M </w:t>
      </w:r>
      <w:r w:rsidR="001216B3">
        <w:t xml:space="preserve">= 0.16, </w:t>
      </w:r>
      <w:r w:rsidR="001216B3">
        <w:rPr>
          <w:i/>
          <w:iCs/>
        </w:rPr>
        <w:t xml:space="preserve">SD </w:t>
      </w:r>
      <w:r w:rsidR="001216B3">
        <w:t>= 0.19)</w:t>
      </w:r>
      <w:r w:rsidR="004E2180">
        <w:t xml:space="preserve"> and male</w:t>
      </w:r>
      <w:r w:rsidR="001216B3">
        <w:t xml:space="preserve"> (</w:t>
      </w:r>
      <w:r w:rsidR="001216B3">
        <w:rPr>
          <w:i/>
          <w:iCs/>
        </w:rPr>
        <w:t xml:space="preserve">M </w:t>
      </w:r>
      <w:r w:rsidR="001216B3">
        <w:t xml:space="preserve">= 0.12, </w:t>
      </w:r>
      <w:r w:rsidR="001216B3">
        <w:rPr>
          <w:i/>
          <w:iCs/>
        </w:rPr>
        <w:t xml:space="preserve">SD </w:t>
      </w:r>
      <w:r w:rsidR="001216B3">
        <w:t>= 0.16)</w:t>
      </w:r>
      <w:r w:rsidR="004E2180">
        <w:t xml:space="preserve"> headache-migraine cluster severity </w:t>
      </w:r>
      <w:r w:rsidR="001216B3">
        <w:t xml:space="preserve">ratings of normalized data, </w:t>
      </w:r>
      <w:r w:rsidR="001216B3">
        <w:rPr>
          <w:i/>
          <w:iCs/>
        </w:rPr>
        <w:t xml:space="preserve">p </w:t>
      </w:r>
      <w:r w:rsidR="001216B3">
        <w:t>&lt; .001</w:t>
      </w:r>
      <w:r w:rsidR="004E2180">
        <w:t xml:space="preserve">. </w:t>
      </w:r>
      <w:r w:rsidR="001216B3">
        <w:t xml:space="preserve">Cognitive and sleep cluster symptoms were rated with the second highest severity level across all symptom clusters for both </w:t>
      </w:r>
      <w:r w:rsidR="007427EE">
        <w:t>sex</w:t>
      </w:r>
      <w:r w:rsidR="0095705B">
        <w:t>e</w:t>
      </w:r>
      <w:r w:rsidR="001216B3">
        <w:t xml:space="preserve">s. </w:t>
      </w:r>
      <w:r w:rsidR="00BD0AFF">
        <w:t>The differences in normalized symptom severity ratings</w:t>
      </w:r>
      <w:r w:rsidR="00E91FF3">
        <w:t xml:space="preserve"> </w:t>
      </w:r>
      <w:r w:rsidR="00496E39">
        <w:t>were</w:t>
      </w:r>
      <w:r w:rsidR="00E91FF3">
        <w:t xml:space="preserve"> not significant</w:t>
      </w:r>
      <w:r w:rsidR="00BD0AFF">
        <w:t xml:space="preserve"> between</w:t>
      </w:r>
      <w:r w:rsidR="00E91FF3">
        <w:t xml:space="preserve"> both</w:t>
      </w:r>
      <w:r w:rsidR="00BD0AFF">
        <w:t xml:space="preserve"> female cognitive (</w:t>
      </w:r>
      <w:r w:rsidR="00BD0AFF">
        <w:rPr>
          <w:i/>
          <w:iCs/>
        </w:rPr>
        <w:t xml:space="preserve">M </w:t>
      </w:r>
      <w:r w:rsidR="00BD0AFF">
        <w:t xml:space="preserve">= 0.11, </w:t>
      </w:r>
      <w:r w:rsidR="00BD0AFF">
        <w:rPr>
          <w:i/>
          <w:iCs/>
        </w:rPr>
        <w:t xml:space="preserve">SD </w:t>
      </w:r>
      <w:r w:rsidR="00BD0AFF">
        <w:t xml:space="preserve">= 0.18) </w:t>
      </w:r>
      <w:r w:rsidR="00E91FF3">
        <w:t xml:space="preserve">and female sleep </w:t>
      </w:r>
      <w:r w:rsidR="00496E39">
        <w:t>cluster symptoms (</w:t>
      </w:r>
      <w:r w:rsidR="00496E39">
        <w:rPr>
          <w:i/>
          <w:iCs/>
        </w:rPr>
        <w:t xml:space="preserve">M = </w:t>
      </w:r>
      <w:r w:rsidR="00496E39">
        <w:t>0.11,</w:t>
      </w:r>
      <w:r w:rsidR="00496E39">
        <w:rPr>
          <w:i/>
          <w:iCs/>
        </w:rPr>
        <w:t xml:space="preserve"> SD </w:t>
      </w:r>
      <w:r w:rsidR="00496E39">
        <w:t>= 0.16) as well as between male cognitive (</w:t>
      </w:r>
      <w:r w:rsidR="00496E39">
        <w:rPr>
          <w:i/>
          <w:iCs/>
        </w:rPr>
        <w:t>M</w:t>
      </w:r>
      <w:r w:rsidR="00496E39">
        <w:t xml:space="preserve"> = 0.09, </w:t>
      </w:r>
      <w:r w:rsidR="00496E39">
        <w:rPr>
          <w:i/>
          <w:iCs/>
        </w:rPr>
        <w:t xml:space="preserve">SD </w:t>
      </w:r>
      <w:r w:rsidR="00496E39">
        <w:t>= 0.15) and male sleep cluster symptoms (</w:t>
      </w:r>
      <w:r w:rsidR="00496E39">
        <w:rPr>
          <w:i/>
          <w:iCs/>
        </w:rPr>
        <w:t xml:space="preserve">M </w:t>
      </w:r>
      <w:r w:rsidR="00496E39">
        <w:t xml:space="preserve">= 0.09, </w:t>
      </w:r>
      <w:r w:rsidR="00496E39">
        <w:rPr>
          <w:i/>
          <w:iCs/>
        </w:rPr>
        <w:t xml:space="preserve">SD </w:t>
      </w:r>
      <w:r w:rsidR="00496E39">
        <w:t xml:space="preserve">= 0.15), </w:t>
      </w:r>
      <w:r w:rsidR="00496E39">
        <w:rPr>
          <w:i/>
          <w:iCs/>
        </w:rPr>
        <w:t xml:space="preserve">p </w:t>
      </w:r>
      <w:r w:rsidR="00496E39">
        <w:t xml:space="preserve">&gt; .05. </w:t>
      </w:r>
      <w:r w:rsidR="006B5585">
        <w:t xml:space="preserve">Both females and males were observed </w:t>
      </w:r>
      <w:r w:rsidR="004C583D">
        <w:t xml:space="preserve">to rate the ocular-motor, anxiety-mood, and vestibular symptom clusters significantly less than the sleep and cognitive symptom clusters. </w:t>
      </w:r>
    </w:p>
    <w:p w14:paraId="3B575928" w14:textId="3A239A82" w:rsidR="00E15818" w:rsidRDefault="004C583D" w:rsidP="004C583D">
      <w:pPr>
        <w:pStyle w:val="Heading3"/>
      </w:pPr>
      <w:r>
        <w:t xml:space="preserve">Completed Two </w:t>
      </w:r>
      <w:r w:rsidR="00F8068E">
        <w:t xml:space="preserve">Post-Injury </w:t>
      </w:r>
      <w:r>
        <w:t>Tests</w:t>
      </w:r>
    </w:p>
    <w:p w14:paraId="1E06CC2E" w14:textId="42789325" w:rsidR="00060BAA" w:rsidRDefault="00060BAA" w:rsidP="00060BAA">
      <w:r>
        <w:tab/>
      </w:r>
      <w:r w:rsidR="00F8068E">
        <w:rPr>
          <w:b/>
          <w:bCs/>
        </w:rPr>
        <w:t xml:space="preserve">Post-Injury </w:t>
      </w:r>
      <w:r>
        <w:rPr>
          <w:b/>
          <w:bCs/>
        </w:rPr>
        <w:t xml:space="preserve">Test One. </w:t>
      </w:r>
      <w:r w:rsidR="00E22EA6">
        <w:t xml:space="preserve">Descriptive statistics of non-normalized and normalized cluster severity ratings for students who completed two post-injury ImPACT tests are accessible in the supplemental materials. </w:t>
      </w:r>
      <w:r>
        <w:t>The symptom cluster-by-</w:t>
      </w:r>
      <w:r w:rsidR="007427EE">
        <w:t>sex</w:t>
      </w:r>
      <w:r>
        <w:t xml:space="preserve"> interaction effect was significant, </w:t>
      </w:r>
      <w:r>
        <w:rPr>
          <w:i/>
          <w:iCs/>
        </w:rPr>
        <w:t>F</w:t>
      </w:r>
      <w:r>
        <w:t xml:space="preserve">(5, 31,758) = 12.36, </w:t>
      </w:r>
      <w:r>
        <w:rPr>
          <w:i/>
          <w:iCs/>
        </w:rPr>
        <w:t xml:space="preserve">p </w:t>
      </w:r>
      <w:r>
        <w:t>&lt; .001. Tukey post hoc analysis identified that females reported significantly higher symptom severity levels than males between direct comparison of symptom clusters except for the ocular-motor cluster (</w:t>
      </w:r>
      <w:r>
        <w:rPr>
          <w:i/>
          <w:iCs/>
        </w:rPr>
        <w:t xml:space="preserve">p </w:t>
      </w:r>
      <w:r>
        <w:t>= .166). Both females (</w:t>
      </w:r>
      <w:r>
        <w:rPr>
          <w:i/>
          <w:iCs/>
        </w:rPr>
        <w:t xml:space="preserve">M </w:t>
      </w:r>
      <w:r>
        <w:t xml:space="preserve">= 0.20, </w:t>
      </w:r>
      <w:r>
        <w:rPr>
          <w:i/>
          <w:iCs/>
        </w:rPr>
        <w:t xml:space="preserve">SD = </w:t>
      </w:r>
      <w:r>
        <w:t>0.20) and males (</w:t>
      </w:r>
      <w:r>
        <w:rPr>
          <w:i/>
          <w:iCs/>
        </w:rPr>
        <w:t xml:space="preserve">M </w:t>
      </w:r>
      <w:r>
        <w:t xml:space="preserve">= 0.15, </w:t>
      </w:r>
      <w:r>
        <w:rPr>
          <w:i/>
          <w:iCs/>
        </w:rPr>
        <w:t xml:space="preserve">SD </w:t>
      </w:r>
      <w:r>
        <w:t xml:space="preserve">= 0.17)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&lt; .001</w:t>
      </w:r>
      <w:r w:rsidR="00F70048">
        <w:t>. Additionally, males and females were observed to both rate the sleep and cognitive clusters with the second highest level of severity</w:t>
      </w:r>
      <w:r w:rsidR="00506748">
        <w:t>.</w:t>
      </w:r>
      <w:r w:rsidR="00F70048">
        <w:t xml:space="preserve"> </w:t>
      </w:r>
      <w:r w:rsidR="00506748">
        <w:t>T</w:t>
      </w:r>
      <w:r w:rsidR="00F70048">
        <w:t xml:space="preserve">he difference between these </w:t>
      </w:r>
      <w:r w:rsidR="00EA7384">
        <w:t xml:space="preserve">two </w:t>
      </w:r>
      <w:r w:rsidR="00F70048">
        <w:t xml:space="preserve">clusters was not significant corresponding to </w:t>
      </w:r>
      <w:r w:rsidR="00F70048">
        <w:lastRenderedPageBreak/>
        <w:t xml:space="preserve">ratings within </w:t>
      </w:r>
      <w:r w:rsidR="007427EE">
        <w:t>sex</w:t>
      </w:r>
      <w:r w:rsidR="0095705B">
        <w:t>e</w:t>
      </w:r>
      <w:r w:rsidR="00F70048">
        <w:t xml:space="preserve">s, </w:t>
      </w:r>
      <w:r w:rsidR="00F70048">
        <w:rPr>
          <w:i/>
          <w:iCs/>
        </w:rPr>
        <w:t xml:space="preserve">p </w:t>
      </w:r>
      <w:r w:rsidR="00F70048">
        <w:t>&gt; .05</w:t>
      </w:r>
      <w:r w:rsidR="00506748">
        <w:t xml:space="preserve">, but females were observed to rate both clusters significantly higher than males, </w:t>
      </w:r>
      <w:r w:rsidR="00506748">
        <w:rPr>
          <w:i/>
          <w:iCs/>
        </w:rPr>
        <w:t xml:space="preserve">p </w:t>
      </w:r>
      <w:r w:rsidR="00506748">
        <w:t>&lt; .05</w:t>
      </w:r>
      <w:r w:rsidR="00F70048">
        <w:t>.</w:t>
      </w:r>
    </w:p>
    <w:p w14:paraId="7EDE7940" w14:textId="004573F2" w:rsidR="00EA7384" w:rsidRPr="00EA7384" w:rsidRDefault="001F06F5" w:rsidP="001F06F5">
      <w:r>
        <w:tab/>
      </w:r>
      <w:r w:rsidR="00F8068E">
        <w:rPr>
          <w:b/>
          <w:bCs/>
        </w:rPr>
        <w:t xml:space="preserve">Post-Injury </w:t>
      </w:r>
      <w:r>
        <w:rPr>
          <w:b/>
          <w:bCs/>
        </w:rPr>
        <w:t xml:space="preserve">Test Two. </w:t>
      </w:r>
      <w:r>
        <w:t>The symptom cluster-by-</w:t>
      </w:r>
      <w:r w:rsidR="007427EE">
        <w:t>sex</w:t>
      </w:r>
      <w:r>
        <w:t xml:space="preserve"> interaction effect was significant, </w:t>
      </w:r>
      <w:r>
        <w:rPr>
          <w:i/>
          <w:iCs/>
        </w:rPr>
        <w:t>F</w:t>
      </w:r>
      <w:r>
        <w:t xml:space="preserve">(5, 31,758) = 9.58, </w:t>
      </w:r>
      <w:r>
        <w:rPr>
          <w:i/>
          <w:iCs/>
        </w:rPr>
        <w:t xml:space="preserve">p </w:t>
      </w:r>
      <w:r>
        <w:t>&lt; .001. Tukey post hoc analysis identified that females reported significantly higher symptom severity levels than males between direct comparison of symptom clusters except for the ocular-motor (</w:t>
      </w:r>
      <w:r>
        <w:rPr>
          <w:i/>
          <w:iCs/>
        </w:rPr>
        <w:t xml:space="preserve">p </w:t>
      </w:r>
      <w:r>
        <w:t>= .421) and vestibular clusters (</w:t>
      </w:r>
      <w:r>
        <w:rPr>
          <w:i/>
          <w:iCs/>
        </w:rPr>
        <w:t xml:space="preserve">p </w:t>
      </w:r>
      <w:r>
        <w:t>= .559). Both females (</w:t>
      </w:r>
      <w:r>
        <w:rPr>
          <w:i/>
          <w:iCs/>
        </w:rPr>
        <w:t xml:space="preserve">M </w:t>
      </w:r>
      <w:r>
        <w:t>= 0.</w:t>
      </w:r>
      <w:r w:rsidR="00EA7384">
        <w:t>07</w:t>
      </w:r>
      <w:r>
        <w:t xml:space="preserve">, </w:t>
      </w:r>
      <w:r>
        <w:rPr>
          <w:i/>
          <w:iCs/>
        </w:rPr>
        <w:t xml:space="preserve">SD = </w:t>
      </w:r>
      <w:r>
        <w:t>0.</w:t>
      </w:r>
      <w:r w:rsidR="00EA7384">
        <w:t>13</w:t>
      </w:r>
      <w:r>
        <w:t>) and males (</w:t>
      </w:r>
      <w:r>
        <w:rPr>
          <w:i/>
          <w:iCs/>
        </w:rPr>
        <w:t xml:space="preserve">M </w:t>
      </w:r>
      <w:r>
        <w:t>= 0.</w:t>
      </w:r>
      <w:r w:rsidR="00EA7384">
        <w:t>05</w:t>
      </w:r>
      <w:r>
        <w:t xml:space="preserve">, </w:t>
      </w:r>
      <w:r>
        <w:rPr>
          <w:i/>
          <w:iCs/>
        </w:rPr>
        <w:t xml:space="preserve">SD </w:t>
      </w:r>
      <w:r>
        <w:t>= 0.1</w:t>
      </w:r>
      <w:r w:rsidR="00EA7384">
        <w:t>0</w:t>
      </w:r>
      <w:r>
        <w:t xml:space="preserve">)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 xml:space="preserve">&lt; .001. </w:t>
      </w:r>
      <w:r w:rsidR="00EA7384">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EA7384">
        <w:t xml:space="preserve">s, </w:t>
      </w:r>
      <w:r w:rsidR="00EA7384">
        <w:rPr>
          <w:i/>
          <w:iCs/>
        </w:rPr>
        <w:t xml:space="preserve">p </w:t>
      </w:r>
      <w:r w:rsidR="00EA7384">
        <w:t>&gt; .05.</w:t>
      </w:r>
      <w:r w:rsidR="00506748">
        <w:t xml:space="preserve"> However, females were observed to rate both clusters significantly higher than males, </w:t>
      </w:r>
      <w:r w:rsidR="00506748">
        <w:rPr>
          <w:i/>
          <w:iCs/>
        </w:rPr>
        <w:t xml:space="preserve">p </w:t>
      </w:r>
      <w:r w:rsidR="00506748">
        <w:t>&lt; .05.</w:t>
      </w:r>
    </w:p>
    <w:p w14:paraId="26593DE8" w14:textId="6B9DC6CC" w:rsidR="00EA7384" w:rsidRDefault="00EA7384" w:rsidP="00EA7384">
      <w:pPr>
        <w:pStyle w:val="Heading3"/>
      </w:pPr>
      <w:r>
        <w:t xml:space="preserve">Completed Three </w:t>
      </w:r>
      <w:r w:rsidR="003D7F08">
        <w:t xml:space="preserve">Post-Injury </w:t>
      </w:r>
      <w:r>
        <w:t>Tests</w:t>
      </w:r>
    </w:p>
    <w:p w14:paraId="2CB1934E" w14:textId="752509FF" w:rsidR="00712BCC" w:rsidRPr="00EA7384" w:rsidRDefault="00337782" w:rsidP="00712BCC">
      <w:r>
        <w:tab/>
      </w:r>
      <w:r w:rsidR="003D7F08">
        <w:rPr>
          <w:b/>
          <w:bCs/>
        </w:rPr>
        <w:t xml:space="preserve">Post-Injury </w:t>
      </w:r>
      <w:r w:rsidRPr="00337782">
        <w:rPr>
          <w:b/>
          <w:bCs/>
        </w:rPr>
        <w:t>Test One.</w:t>
      </w:r>
      <w:r>
        <w:rPr>
          <w:b/>
          <w:bCs/>
        </w:rPr>
        <w:t xml:space="preserve"> </w:t>
      </w:r>
      <w:r w:rsidR="00E22EA6">
        <w:t xml:space="preserve">Descriptive statistics of non-normalized and normalized cluster severity ratings for students who completed three </w:t>
      </w:r>
      <w:r w:rsidR="003D7F08">
        <w:t xml:space="preserve">ImPACT </w:t>
      </w:r>
      <w:r w:rsidR="00E22EA6">
        <w:t xml:space="preserve">post-injury tests are accessible in the supplemental materials. </w:t>
      </w:r>
      <w:r w:rsidR="00C15AF8">
        <w:t>The symptom cluster-by-</w:t>
      </w:r>
      <w:r w:rsidR="007427EE">
        <w:t>sex</w:t>
      </w:r>
      <w:r w:rsidR="00C15AF8">
        <w:t xml:space="preserve"> interaction effect was significant, </w:t>
      </w:r>
      <w:r w:rsidR="00C15AF8">
        <w:rPr>
          <w:i/>
          <w:iCs/>
        </w:rPr>
        <w:t>F</w:t>
      </w:r>
      <w:r w:rsidR="00C15AF8">
        <w:t xml:space="preserve">(5, </w:t>
      </w:r>
      <w:r w:rsidR="00506748">
        <w:t>13,356</w:t>
      </w:r>
      <w:r w:rsidR="00C15AF8">
        <w:t xml:space="preserve">) = </w:t>
      </w:r>
      <w:r w:rsidR="00506748">
        <w:t>7.25</w:t>
      </w:r>
      <w:r w:rsidR="00C15AF8">
        <w:t xml:space="preserve">, </w:t>
      </w:r>
      <w:r w:rsidR="00C15AF8">
        <w:rPr>
          <w:i/>
          <w:iCs/>
        </w:rPr>
        <w:t xml:space="preserve">p </w:t>
      </w:r>
      <w:r w:rsidR="00C15AF8">
        <w:t>&lt; .001. Tukey post hoc analysis identified that females reported significantly higher symptom severity levels than males between direct comparison of symptom clusters except for the ocular-motor (</w:t>
      </w:r>
      <w:r w:rsidR="00C15AF8">
        <w:rPr>
          <w:i/>
          <w:iCs/>
        </w:rPr>
        <w:t xml:space="preserve">p </w:t>
      </w:r>
      <w:r w:rsidR="00C15AF8">
        <w:t>= .</w:t>
      </w:r>
      <w:r w:rsidR="00506748">
        <w:t>998</w:t>
      </w:r>
      <w:r w:rsidR="00C15AF8">
        <w:t>)</w:t>
      </w:r>
      <w:r w:rsidR="00506748">
        <w:t xml:space="preserve"> and vestibular clusters (</w:t>
      </w:r>
      <w:r w:rsidR="00506748">
        <w:rPr>
          <w:i/>
          <w:iCs/>
        </w:rPr>
        <w:t>p</w:t>
      </w:r>
      <w:r w:rsidR="00506748">
        <w:t xml:space="preserve"> = .777)</w:t>
      </w:r>
      <w:r w:rsidR="00C15AF8">
        <w:t>.</w:t>
      </w:r>
      <w:r w:rsidR="00506748">
        <w:t xml:space="preserve"> </w:t>
      </w:r>
      <w:r w:rsidR="00C15AF8">
        <w:t>Both females (</w:t>
      </w:r>
      <w:r w:rsidR="00C15AF8">
        <w:rPr>
          <w:i/>
          <w:iCs/>
        </w:rPr>
        <w:t xml:space="preserve">M </w:t>
      </w:r>
      <w:r w:rsidR="00C15AF8">
        <w:t>= 0.2</w:t>
      </w:r>
      <w:r w:rsidR="00506748">
        <w:t>3</w:t>
      </w:r>
      <w:r w:rsidR="00C15AF8">
        <w:t xml:space="preserve">, </w:t>
      </w:r>
      <w:r w:rsidR="00C15AF8">
        <w:rPr>
          <w:i/>
          <w:iCs/>
        </w:rPr>
        <w:t xml:space="preserve">SD = </w:t>
      </w:r>
      <w:r w:rsidR="00C15AF8">
        <w:t>0.2</w:t>
      </w:r>
      <w:r w:rsidR="00506748">
        <w:t>1</w:t>
      </w:r>
      <w:r w:rsidR="00C15AF8">
        <w:t>) and males (</w:t>
      </w:r>
      <w:r w:rsidR="00C15AF8">
        <w:rPr>
          <w:i/>
          <w:iCs/>
        </w:rPr>
        <w:t xml:space="preserve">M </w:t>
      </w:r>
      <w:r w:rsidR="00C15AF8">
        <w:t>= 0.</w:t>
      </w:r>
      <w:r w:rsidR="00506748">
        <w:t>17</w:t>
      </w:r>
      <w:r w:rsidR="00C15AF8">
        <w:t xml:space="preserve">, </w:t>
      </w:r>
      <w:r w:rsidR="00C15AF8">
        <w:rPr>
          <w:i/>
          <w:iCs/>
        </w:rPr>
        <w:t xml:space="preserve">SD </w:t>
      </w:r>
      <w:r w:rsidR="00C15AF8">
        <w:t>= 0.1</w:t>
      </w:r>
      <w:r w:rsidR="00506748">
        <w:t>9</w:t>
      </w:r>
      <w:r w:rsidR="00C15AF8">
        <w:t xml:space="preserve">) rated the headache-migraine cluster significantly higher than other clusters when compared to their respective </w:t>
      </w:r>
      <w:r w:rsidR="007427EE">
        <w:t>sex</w:t>
      </w:r>
      <w:r w:rsidR="0095705B">
        <w:t>e</w:t>
      </w:r>
      <w:r w:rsidR="00C15AF8">
        <w:t xml:space="preserve">s. The difference between </w:t>
      </w:r>
      <w:r w:rsidR="00C15AF8">
        <w:lastRenderedPageBreak/>
        <w:t xml:space="preserve">headache-migraine cluster severity ratings between males and females was significant, </w:t>
      </w:r>
      <w:r w:rsidR="00C15AF8">
        <w:rPr>
          <w:i/>
          <w:iCs/>
        </w:rPr>
        <w:t xml:space="preserve">p </w:t>
      </w:r>
      <w:r w:rsidR="00C15AF8">
        <w:t xml:space="preserve">&lt; .001. </w:t>
      </w:r>
      <w:r w:rsidR="00712BCC">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712BCC">
        <w:t xml:space="preserve">s, </w:t>
      </w:r>
      <w:r w:rsidR="00712BCC">
        <w:rPr>
          <w:i/>
          <w:iCs/>
        </w:rPr>
        <w:t xml:space="preserve">p </w:t>
      </w:r>
      <w:r w:rsidR="00712BCC">
        <w:t xml:space="preserve">&gt; .05. However, females were observed to rate both clusters significantly higher than males, </w:t>
      </w:r>
      <w:r w:rsidR="00712BCC">
        <w:rPr>
          <w:i/>
          <w:iCs/>
        </w:rPr>
        <w:t xml:space="preserve">p </w:t>
      </w:r>
      <w:r w:rsidR="00712BCC">
        <w:t>&lt; .05.</w:t>
      </w:r>
    </w:p>
    <w:p w14:paraId="46C803BA" w14:textId="754422CE" w:rsidR="00506748" w:rsidRDefault="003D7F08" w:rsidP="001D215C">
      <w:pPr>
        <w:ind w:firstLine="720"/>
      </w:pPr>
      <w:r>
        <w:rPr>
          <w:b/>
          <w:bCs/>
        </w:rPr>
        <w:t xml:space="preserve">Post-Injury </w:t>
      </w:r>
      <w:r w:rsidR="001D215C">
        <w:rPr>
          <w:b/>
          <w:bCs/>
        </w:rPr>
        <w:t xml:space="preserve">Test Three. </w:t>
      </w:r>
      <w:r w:rsidR="001D215C">
        <w:t>The symptom cluster-by-</w:t>
      </w:r>
      <w:r w:rsidR="007427EE">
        <w:t>sex</w:t>
      </w:r>
      <w:r w:rsidR="001D215C">
        <w:t xml:space="preserve"> interaction effect was significant, </w:t>
      </w:r>
      <w:r w:rsidR="001D215C">
        <w:rPr>
          <w:i/>
          <w:iCs/>
        </w:rPr>
        <w:t>F</w:t>
      </w:r>
      <w:r w:rsidR="001D215C">
        <w:t xml:space="preserve">(5, 13,356) = 2.60, </w:t>
      </w:r>
      <w:r w:rsidR="001D215C">
        <w:rPr>
          <w:i/>
          <w:iCs/>
        </w:rPr>
        <w:t xml:space="preserve">p </w:t>
      </w:r>
      <w:r w:rsidR="001D215C">
        <w:t xml:space="preserve">= .02. </w:t>
      </w:r>
      <w:r w:rsidR="00AE5920">
        <w:t>Females reported higher symptom severity than males for the headache-migraine (</w:t>
      </w:r>
      <w:r w:rsidR="00AE5920">
        <w:rPr>
          <w:i/>
          <w:iCs/>
        </w:rPr>
        <w:t xml:space="preserve">p </w:t>
      </w:r>
      <w:r w:rsidR="00AE5920">
        <w:t>= .004) and anxiety-mood clusters (</w:t>
      </w:r>
      <w:r w:rsidR="00AE5920">
        <w:rPr>
          <w:i/>
          <w:iCs/>
        </w:rPr>
        <w:t xml:space="preserve">p </w:t>
      </w:r>
      <w:r w:rsidR="00AE5920">
        <w:t xml:space="preserve">= .001). Direct comparison between </w:t>
      </w:r>
      <w:r w:rsidR="007427EE">
        <w:t>sex</w:t>
      </w:r>
      <w:r w:rsidR="0095705B">
        <w:t>e</w:t>
      </w:r>
      <w:r w:rsidR="00AE5920">
        <w:t>s of the sleep (</w:t>
      </w:r>
      <w:r w:rsidR="00AE5920">
        <w:rPr>
          <w:i/>
          <w:iCs/>
        </w:rPr>
        <w:t xml:space="preserve">p </w:t>
      </w:r>
      <w:r w:rsidR="00AE5920">
        <w:t>= .066), ocular-motor (</w:t>
      </w:r>
      <w:r w:rsidR="00AE5920">
        <w:rPr>
          <w:i/>
          <w:iCs/>
        </w:rPr>
        <w:t xml:space="preserve">p </w:t>
      </w:r>
      <w:r w:rsidR="00AE5920">
        <w:t>= 1.00), cognitive (</w:t>
      </w:r>
      <w:r w:rsidR="00AE5920">
        <w:rPr>
          <w:i/>
          <w:iCs/>
        </w:rPr>
        <w:t xml:space="preserve">p </w:t>
      </w:r>
      <w:r w:rsidR="00AE5920">
        <w:t>= .112), and vestibular clusters (</w:t>
      </w:r>
      <w:r w:rsidR="00AE5920">
        <w:rPr>
          <w:i/>
          <w:iCs/>
        </w:rPr>
        <w:t>p</w:t>
      </w:r>
      <w:r w:rsidR="00AE5920">
        <w:t xml:space="preserve"> = .988) were not significant. </w:t>
      </w:r>
      <w:r w:rsidR="00287C51">
        <w:t xml:space="preserve">Within </w:t>
      </w:r>
      <w:r w:rsidR="007427EE">
        <w:t>sex</w:t>
      </w:r>
      <w:r w:rsidR="0095705B">
        <w:t>e</w:t>
      </w:r>
      <w:r w:rsidR="00287C51">
        <w:t xml:space="preserve">s, both females and males rated symptoms from the headache-migraine, cognitive, and sleep clusters with the highest severity. Differences between these three clusters was not significant when comparing ratings within </w:t>
      </w:r>
      <w:r w:rsidR="007427EE">
        <w:t>sex</w:t>
      </w:r>
      <w:r w:rsidR="0095705B">
        <w:t>e</w:t>
      </w:r>
      <w:r w:rsidR="00287C51">
        <w:t xml:space="preserve">s, </w:t>
      </w:r>
      <w:r w:rsidR="00287C51">
        <w:rPr>
          <w:i/>
          <w:iCs/>
        </w:rPr>
        <w:t xml:space="preserve">p </w:t>
      </w:r>
      <w:r w:rsidR="00287C51">
        <w:t>&gt; .05.</w:t>
      </w:r>
    </w:p>
    <w:p w14:paraId="03CC0393" w14:textId="3E2A2474" w:rsidR="00287C51" w:rsidRPr="00287C51" w:rsidRDefault="00287C51" w:rsidP="00287C51">
      <w:pPr>
        <w:pStyle w:val="Heading3"/>
      </w:pPr>
      <w:r>
        <w:t xml:space="preserve">Completed Four </w:t>
      </w:r>
      <w:r w:rsidR="003D7F08">
        <w:t xml:space="preserve">Post-Injury </w:t>
      </w:r>
      <w:r>
        <w:t>Tests</w:t>
      </w:r>
    </w:p>
    <w:p w14:paraId="7C93F55A" w14:textId="0A28687D" w:rsidR="00506748" w:rsidRDefault="00287C51" w:rsidP="00C15AF8">
      <w:r>
        <w:tab/>
      </w:r>
      <w:r w:rsidR="003D7F08">
        <w:rPr>
          <w:b/>
          <w:bCs/>
        </w:rPr>
        <w:t xml:space="preserve">Post-Injury </w:t>
      </w:r>
      <w:r>
        <w:rPr>
          <w:b/>
          <w:bCs/>
        </w:rPr>
        <w:t>Test One.</w:t>
      </w:r>
      <w:r>
        <w:t xml:space="preserve"> </w:t>
      </w:r>
      <w:r w:rsidR="00E22EA6">
        <w:t xml:space="preserve">Descriptive statistics of non-normalized and normalized cluster severity ratings for students who completed four </w:t>
      </w:r>
      <w:r w:rsidR="003D7F08">
        <w:t xml:space="preserve">ImPACT </w:t>
      </w:r>
      <w:r w:rsidR="00E22EA6">
        <w:t xml:space="preserve">post-injury tests are accessible in the supplemental materials. </w:t>
      </w:r>
      <w:r w:rsidR="00E8553A">
        <w:t>The symptom cluster-by-</w:t>
      </w:r>
      <w:r w:rsidR="007427EE">
        <w:t>sex</w:t>
      </w:r>
      <w:r w:rsidR="00E8553A">
        <w:t xml:space="preserve"> interaction effect was not significant, </w:t>
      </w:r>
      <w:r w:rsidR="00E8553A">
        <w:rPr>
          <w:i/>
          <w:iCs/>
        </w:rPr>
        <w:t>F</w:t>
      </w:r>
      <w:r w:rsidR="00E8553A">
        <w:t xml:space="preserve">(5, 4,668) = 1.39, </w:t>
      </w:r>
      <w:r w:rsidR="00E8553A">
        <w:rPr>
          <w:i/>
          <w:iCs/>
        </w:rPr>
        <w:t xml:space="preserve">p </w:t>
      </w:r>
      <w:r w:rsidR="00E8553A">
        <w:t xml:space="preserve">= .220. Following the conventional ANOVA logic, the main effects of symptom cluster and </w:t>
      </w:r>
      <w:r w:rsidR="007427EE">
        <w:t>sex</w:t>
      </w:r>
      <w:r w:rsidR="00E8553A">
        <w:t xml:space="preserve"> were examined. The difference in severity rating between symptom clusters was determined to be significant, </w:t>
      </w:r>
      <w:r w:rsidR="00E8553A">
        <w:rPr>
          <w:i/>
          <w:iCs/>
        </w:rPr>
        <w:t>F</w:t>
      </w:r>
      <w:r w:rsidR="00E8553A">
        <w:t xml:space="preserve">(5, 4,668) = 26.71, </w:t>
      </w:r>
      <w:r w:rsidR="00E8553A">
        <w:rPr>
          <w:i/>
          <w:iCs/>
        </w:rPr>
        <w:t xml:space="preserve">p </w:t>
      </w:r>
      <w:r w:rsidR="00E8553A">
        <w:t xml:space="preserve">&lt; .001. The difference in severity rating between </w:t>
      </w:r>
      <w:r w:rsidR="007427EE">
        <w:t>sex</w:t>
      </w:r>
      <w:r w:rsidR="00E22EA6">
        <w:t>e</w:t>
      </w:r>
      <w:r w:rsidR="00E8553A">
        <w:t xml:space="preserve">s was also determined to be significant, </w:t>
      </w:r>
      <w:r w:rsidR="00E8553A">
        <w:rPr>
          <w:i/>
          <w:iCs/>
        </w:rPr>
        <w:t>F</w:t>
      </w:r>
      <w:r w:rsidR="00E8553A">
        <w:t xml:space="preserve">(1, 4,668) = 17.58, </w:t>
      </w:r>
      <w:r w:rsidR="00E8553A">
        <w:rPr>
          <w:i/>
          <w:iCs/>
        </w:rPr>
        <w:t xml:space="preserve">p </w:t>
      </w:r>
      <w:r w:rsidR="00E8553A">
        <w:t xml:space="preserve">&lt; .001. The headache-migraine cluster was observed to be rated significantly higher than other symptom clusters. </w:t>
      </w:r>
      <w:r w:rsidR="0004242D">
        <w:t>Comparisons of severity ratings for the vestibular/sleep clusters (</w:t>
      </w:r>
      <w:r w:rsidR="0004242D">
        <w:rPr>
          <w:i/>
          <w:iCs/>
        </w:rPr>
        <w:t xml:space="preserve">p </w:t>
      </w:r>
      <w:r w:rsidR="0004242D">
        <w:t xml:space="preserve">= .967), </w:t>
      </w:r>
      <w:r w:rsidR="0004242D">
        <w:lastRenderedPageBreak/>
        <w:t>vestibular/cognitive (</w:t>
      </w:r>
      <w:r w:rsidR="0004242D">
        <w:rPr>
          <w:i/>
          <w:iCs/>
        </w:rPr>
        <w:t xml:space="preserve">p </w:t>
      </w:r>
      <w:r w:rsidR="0004242D">
        <w:t>= .522), and sleep/cognitive clusters (</w:t>
      </w:r>
      <w:r w:rsidR="0004242D">
        <w:rPr>
          <w:i/>
          <w:iCs/>
        </w:rPr>
        <w:t xml:space="preserve">p </w:t>
      </w:r>
      <w:r w:rsidR="0004242D">
        <w:t xml:space="preserve">= .944) were not significant. Ratings for the vestibular, sleep, and cognitive clusters were all rated significantly higher than the anxiety-mood and ocular-motor clusters. The comparison of the anxiety-mood and ocular-motor clusters was not significant, </w:t>
      </w:r>
      <w:r w:rsidR="0004242D">
        <w:rPr>
          <w:i/>
          <w:iCs/>
        </w:rPr>
        <w:t xml:space="preserve">p </w:t>
      </w:r>
      <w:r w:rsidR="0004242D">
        <w:t xml:space="preserve">= .730. On average, females were observed to rate higher symptom severity levels compared to males, </w:t>
      </w:r>
      <w:r w:rsidR="0004242D">
        <w:rPr>
          <w:i/>
          <w:iCs/>
        </w:rPr>
        <w:t xml:space="preserve">p </w:t>
      </w:r>
      <w:r w:rsidR="0004242D">
        <w:t xml:space="preserve">&lt; .001. </w:t>
      </w:r>
    </w:p>
    <w:p w14:paraId="72597FA5" w14:textId="0FF26F14" w:rsidR="0004242D" w:rsidRPr="00FC071A" w:rsidRDefault="00CD00E1" w:rsidP="00C15AF8">
      <w:r>
        <w:tab/>
      </w:r>
      <w:r w:rsidR="006237BA">
        <w:rPr>
          <w:b/>
          <w:bCs/>
        </w:rPr>
        <w:t xml:space="preserve">Post-Injury </w:t>
      </w:r>
      <w:r>
        <w:rPr>
          <w:b/>
          <w:bCs/>
        </w:rPr>
        <w:t xml:space="preserve">Test Four. </w:t>
      </w:r>
      <w:r>
        <w:t>The symptom cluster-by-</w:t>
      </w:r>
      <w:r w:rsidR="007427EE">
        <w:t>sex</w:t>
      </w:r>
      <w:r>
        <w:t xml:space="preserve"> interaction effect was significant, </w:t>
      </w:r>
      <w:r>
        <w:rPr>
          <w:i/>
          <w:iCs/>
        </w:rPr>
        <w:t>F</w:t>
      </w:r>
      <w:r>
        <w:t>(5, 4,668) = 2.</w:t>
      </w:r>
      <w:r w:rsidR="003C45BC">
        <w:t>88</w:t>
      </w:r>
      <w:r>
        <w:t xml:space="preserve">, </w:t>
      </w:r>
      <w:r>
        <w:rPr>
          <w:i/>
          <w:iCs/>
        </w:rPr>
        <w:t xml:space="preserve">p </w:t>
      </w:r>
      <w:r>
        <w:t>= .0</w:t>
      </w:r>
      <w:r w:rsidR="003C45BC">
        <w:t>1</w:t>
      </w:r>
      <w:r w:rsidR="006E1229">
        <w:t>0</w:t>
      </w:r>
      <w:r>
        <w:t>.</w:t>
      </w:r>
      <w:r w:rsidR="003C45BC">
        <w:t xml:space="preserve"> Females reported higher symptom severity than males for both the headache-migraine (</w:t>
      </w:r>
      <w:r w:rsidR="003C45BC">
        <w:rPr>
          <w:i/>
          <w:iCs/>
        </w:rPr>
        <w:t xml:space="preserve">p </w:t>
      </w:r>
      <w:r w:rsidR="003C45BC">
        <w:t>&lt; .001) and cognitive clusters (</w:t>
      </w:r>
      <w:r w:rsidR="003C45BC">
        <w:rPr>
          <w:i/>
          <w:iCs/>
        </w:rPr>
        <w:t xml:space="preserve">p </w:t>
      </w:r>
      <w:r w:rsidR="003C45BC">
        <w:t xml:space="preserve">&lt; .001). Direct comparison between </w:t>
      </w:r>
      <w:r w:rsidR="007427EE">
        <w:t>sex</w:t>
      </w:r>
      <w:r w:rsidR="0095705B">
        <w:t>e</w:t>
      </w:r>
      <w:r w:rsidR="003C45BC">
        <w:t>s of the sleep (</w:t>
      </w:r>
      <w:r w:rsidR="003C45BC">
        <w:rPr>
          <w:i/>
          <w:iCs/>
        </w:rPr>
        <w:t xml:space="preserve">p </w:t>
      </w:r>
      <w:r w:rsidR="003C45BC">
        <w:t>= .139), ocular-motor (</w:t>
      </w:r>
      <w:r w:rsidR="003C45BC">
        <w:rPr>
          <w:i/>
          <w:iCs/>
        </w:rPr>
        <w:t xml:space="preserve">p </w:t>
      </w:r>
      <w:r w:rsidR="003C45BC">
        <w:t>= 1.00), anxiety-mood (</w:t>
      </w:r>
      <w:r w:rsidR="003C45BC">
        <w:rPr>
          <w:i/>
          <w:iCs/>
        </w:rPr>
        <w:t xml:space="preserve">p </w:t>
      </w:r>
      <w:r w:rsidR="003C45BC">
        <w:t>= .162), and vestibular clusters (</w:t>
      </w:r>
      <w:r w:rsidR="003C45BC">
        <w:rPr>
          <w:i/>
          <w:iCs/>
        </w:rPr>
        <w:t xml:space="preserve">p </w:t>
      </w:r>
      <w:r w:rsidR="003C45BC">
        <w:t xml:space="preserve">= .738) were not significant. When comparing severity ratings within </w:t>
      </w:r>
      <w:r w:rsidR="007427EE">
        <w:t>sex</w:t>
      </w:r>
      <w:r w:rsidR="0095705B">
        <w:t>e</w:t>
      </w:r>
      <w:r w:rsidR="003C45BC">
        <w:t xml:space="preserve">s, males were observed to not report </w:t>
      </w:r>
      <w:r w:rsidR="00FC071A">
        <w:t xml:space="preserve">severity ratings with significant differences across all clusters, </w:t>
      </w:r>
      <w:r w:rsidR="00FC071A">
        <w:rPr>
          <w:i/>
          <w:iCs/>
        </w:rPr>
        <w:t xml:space="preserve">p </w:t>
      </w:r>
      <w:r w:rsidR="00FC071A">
        <w:t>&gt; .05. Females were observed to rate the cognitive cluster (</w:t>
      </w:r>
      <w:r w:rsidR="00FC071A">
        <w:rPr>
          <w:i/>
          <w:iCs/>
        </w:rPr>
        <w:t xml:space="preserve">M </w:t>
      </w:r>
      <w:r w:rsidR="00FC071A">
        <w:t xml:space="preserve">= 0.05, </w:t>
      </w:r>
      <w:r w:rsidR="00FC071A">
        <w:rPr>
          <w:i/>
          <w:iCs/>
        </w:rPr>
        <w:t xml:space="preserve">SD </w:t>
      </w:r>
      <w:r w:rsidR="00FC071A">
        <w:t>= 0.13) significantly greater than the vestibular (</w:t>
      </w:r>
      <w:r w:rsidR="00FC071A">
        <w:rPr>
          <w:i/>
          <w:iCs/>
        </w:rPr>
        <w:t xml:space="preserve">M </w:t>
      </w:r>
      <w:r w:rsidR="00FC071A">
        <w:t xml:space="preserve">= 0.02, </w:t>
      </w:r>
      <w:r w:rsidR="00FC071A">
        <w:rPr>
          <w:i/>
          <w:iCs/>
        </w:rPr>
        <w:t xml:space="preserve">SD </w:t>
      </w:r>
      <w:r w:rsidR="00FC071A">
        <w:t>= 0.08) and ocular-motor clusters (</w:t>
      </w:r>
      <w:r w:rsidR="00FC071A">
        <w:rPr>
          <w:i/>
          <w:iCs/>
        </w:rPr>
        <w:t xml:space="preserve">M </w:t>
      </w:r>
      <w:r w:rsidR="00FC071A">
        <w:t xml:space="preserve">= 0.02, </w:t>
      </w:r>
      <w:r w:rsidR="00FC071A">
        <w:rPr>
          <w:i/>
          <w:iCs/>
        </w:rPr>
        <w:t xml:space="preserve">SD </w:t>
      </w:r>
      <w:r w:rsidR="00FC071A">
        <w:t xml:space="preserve">= 0.11), </w:t>
      </w:r>
      <w:r w:rsidR="00FC071A">
        <w:rPr>
          <w:i/>
          <w:iCs/>
        </w:rPr>
        <w:t xml:space="preserve">p </w:t>
      </w:r>
      <w:r w:rsidR="00FC071A">
        <w:t xml:space="preserve">= .008 and </w:t>
      </w:r>
      <w:r w:rsidR="00FC071A">
        <w:rPr>
          <w:i/>
          <w:iCs/>
        </w:rPr>
        <w:t xml:space="preserve">p </w:t>
      </w:r>
      <w:r w:rsidR="00FC071A">
        <w:t>= .004, respectively. Females additionally rated the headache-migraine cluster (</w:t>
      </w:r>
      <w:r w:rsidR="00FC071A">
        <w:rPr>
          <w:i/>
          <w:iCs/>
        </w:rPr>
        <w:t xml:space="preserve">M </w:t>
      </w:r>
      <w:r w:rsidR="00FC071A">
        <w:t xml:space="preserve">= 0.05, </w:t>
      </w:r>
      <w:r w:rsidR="00FC071A">
        <w:rPr>
          <w:i/>
          <w:iCs/>
        </w:rPr>
        <w:t xml:space="preserve">SD </w:t>
      </w:r>
      <w:r w:rsidR="00FC071A">
        <w:t>= 0.13) significantly greater than the vestibular, ocular-motor, and anxiety-mood clusters (</w:t>
      </w:r>
      <w:r w:rsidR="00FC071A">
        <w:rPr>
          <w:i/>
          <w:iCs/>
        </w:rPr>
        <w:t xml:space="preserve">M </w:t>
      </w:r>
      <w:r w:rsidR="00FC071A">
        <w:t xml:space="preserve">= 0.03, </w:t>
      </w:r>
      <w:r w:rsidR="00FC071A">
        <w:rPr>
          <w:i/>
          <w:iCs/>
        </w:rPr>
        <w:t xml:space="preserve">SD </w:t>
      </w:r>
      <w:r w:rsidR="00FC071A">
        <w:t xml:space="preserve">= 0.10), </w:t>
      </w:r>
      <w:r w:rsidR="00FC071A">
        <w:rPr>
          <w:i/>
          <w:iCs/>
        </w:rPr>
        <w:t xml:space="preserve">p </w:t>
      </w:r>
      <w:r w:rsidR="00FC071A">
        <w:t xml:space="preserve">&lt; .001, </w:t>
      </w:r>
      <w:r w:rsidR="00FC071A">
        <w:rPr>
          <w:i/>
          <w:iCs/>
        </w:rPr>
        <w:t xml:space="preserve">p </w:t>
      </w:r>
      <w:r w:rsidR="00FC071A">
        <w:t xml:space="preserve">&lt; .001, and </w:t>
      </w:r>
      <w:r w:rsidR="00FC071A">
        <w:rPr>
          <w:i/>
          <w:iCs/>
        </w:rPr>
        <w:t xml:space="preserve">p </w:t>
      </w:r>
      <w:r w:rsidR="00FC071A">
        <w:t xml:space="preserve">= .013, respectively.  </w:t>
      </w:r>
    </w:p>
    <w:p w14:paraId="67C1544E" w14:textId="52C5D782" w:rsidR="000D5B19" w:rsidRDefault="000D5B19" w:rsidP="000D5B19">
      <w:pPr>
        <w:pStyle w:val="Heading2"/>
      </w:pPr>
      <w:r>
        <w:t>Total Symptom</w:t>
      </w:r>
      <w:r w:rsidRPr="000D5B19">
        <w:t xml:space="preserve"> </w:t>
      </w:r>
      <w:r w:rsidR="008963F6">
        <w:t>Score</w:t>
      </w:r>
      <w:r w:rsidRPr="000D5B19">
        <w:t xml:space="preserve"> a</w:t>
      </w:r>
      <w:r>
        <w:t xml:space="preserve">t </w:t>
      </w:r>
      <w:r w:rsidR="006237BA">
        <w:t xml:space="preserve">Post-Injury </w:t>
      </w:r>
      <w:r>
        <w:t xml:space="preserve">Test One across Number of </w:t>
      </w:r>
      <w:r w:rsidR="006237BA">
        <w:t xml:space="preserve">Post-Injury </w:t>
      </w:r>
      <w:r>
        <w:t xml:space="preserve">Tests Completed </w:t>
      </w:r>
    </w:p>
    <w:p w14:paraId="1FE60822" w14:textId="42F709A3" w:rsidR="000D5B19" w:rsidRPr="00F00534" w:rsidRDefault="000D5B19" w:rsidP="000D5B19">
      <w:r>
        <w:tab/>
        <w:t xml:space="preserve">Table </w:t>
      </w:r>
      <w:r w:rsidR="00E22EA6">
        <w:t>5</w:t>
      </w:r>
      <w:r>
        <w:t xml:space="preserve"> displays descriptive statistics of </w:t>
      </w:r>
      <w:r w:rsidR="006237BA">
        <w:t xml:space="preserve">post-injury </w:t>
      </w:r>
      <w:r>
        <w:t xml:space="preserve">test one total symptom scores by </w:t>
      </w:r>
      <w:r w:rsidR="007427EE">
        <w:t>sex</w:t>
      </w:r>
      <w:r>
        <w:t xml:space="preserve"> and the number of </w:t>
      </w:r>
      <w:r w:rsidR="006237BA">
        <w:t xml:space="preserve">post-injury </w:t>
      </w:r>
      <w:r>
        <w:t>tests completed</w:t>
      </w:r>
      <w:r w:rsidR="0077053F">
        <w:t xml:space="preserve">. The total </w:t>
      </w:r>
      <w:r w:rsidR="006237BA">
        <w:t xml:space="preserve">post-injury </w:t>
      </w:r>
      <w:r w:rsidR="0077053F">
        <w:t>tests completed-by-</w:t>
      </w:r>
      <w:r w:rsidR="007427EE">
        <w:t>sex</w:t>
      </w:r>
      <w:r w:rsidR="0077053F">
        <w:t xml:space="preserve"> interaction effect was not significant, </w:t>
      </w:r>
      <w:r w:rsidR="0077053F">
        <w:rPr>
          <w:i/>
          <w:iCs/>
        </w:rPr>
        <w:t>F</w:t>
      </w:r>
      <w:r w:rsidR="0077053F">
        <w:t xml:space="preserve">(3, 18,286) = 1.09, </w:t>
      </w:r>
      <w:r w:rsidR="0077053F">
        <w:rPr>
          <w:i/>
          <w:iCs/>
        </w:rPr>
        <w:t xml:space="preserve">p </w:t>
      </w:r>
      <w:r w:rsidR="0077053F">
        <w:t xml:space="preserve">= .350. Subsequently, both the main effects of total </w:t>
      </w:r>
      <w:r w:rsidR="006237BA">
        <w:t xml:space="preserve">post-injury </w:t>
      </w:r>
      <w:r w:rsidR="0077053F">
        <w:t xml:space="preserve">tests completed and </w:t>
      </w:r>
      <w:r w:rsidR="007427EE">
        <w:t>sex</w:t>
      </w:r>
      <w:r w:rsidR="0077053F">
        <w:t xml:space="preserve"> were examined. The difference in</w:t>
      </w:r>
      <w:r w:rsidR="006237BA">
        <w:t xml:space="preserve"> post-injury</w:t>
      </w:r>
      <w:r w:rsidR="0077053F">
        <w:t xml:space="preserve"> test one total symptom </w:t>
      </w:r>
      <w:r w:rsidR="007427EE">
        <w:t>score</w:t>
      </w:r>
      <w:r w:rsidR="0077053F">
        <w:t xml:space="preserve"> between total tests completed was significant, </w:t>
      </w:r>
      <w:r w:rsidR="0077053F">
        <w:rPr>
          <w:i/>
          <w:iCs/>
        </w:rPr>
        <w:t>F</w:t>
      </w:r>
      <w:r w:rsidR="0077053F">
        <w:t xml:space="preserve">(3, 18,286) = 61.09, </w:t>
      </w:r>
      <w:r w:rsidR="0077053F">
        <w:rPr>
          <w:i/>
          <w:iCs/>
        </w:rPr>
        <w:lastRenderedPageBreak/>
        <w:t xml:space="preserve">p </w:t>
      </w:r>
      <w:r w:rsidR="0077053F">
        <w:t xml:space="preserve">&lt; .001. The difference in </w:t>
      </w:r>
      <w:r w:rsidR="006237BA">
        <w:t xml:space="preserve">post-injury </w:t>
      </w:r>
      <w:r w:rsidR="0077053F">
        <w:t>test one total symptom s</w:t>
      </w:r>
      <w:r w:rsidR="007427EE">
        <w:t>core</w:t>
      </w:r>
      <w:r w:rsidR="0077053F">
        <w:t xml:space="preserve"> between </w:t>
      </w:r>
      <w:r w:rsidR="007427EE">
        <w:t>sexe</w:t>
      </w:r>
      <w:r w:rsidR="0077053F">
        <w:t xml:space="preserve">s was also determined to be significant, </w:t>
      </w:r>
      <w:r w:rsidR="0077053F">
        <w:rPr>
          <w:i/>
          <w:iCs/>
        </w:rPr>
        <w:t>F</w:t>
      </w:r>
      <w:r w:rsidR="0077053F">
        <w:t xml:space="preserve">(1, 18,286) = 112.44, </w:t>
      </w:r>
      <w:r w:rsidR="0077053F">
        <w:rPr>
          <w:i/>
          <w:iCs/>
        </w:rPr>
        <w:t>p</w:t>
      </w:r>
      <w:r w:rsidR="0077053F">
        <w:t xml:space="preserve"> &lt; .001. Students who completed four</w:t>
      </w:r>
      <w:r w:rsidR="006237BA">
        <w:t xml:space="preserve"> post-injury</w:t>
      </w:r>
      <w:r w:rsidR="0077053F">
        <w:t xml:space="preserve"> tests (</w:t>
      </w:r>
      <w:r w:rsidR="0077053F">
        <w:rPr>
          <w:i/>
          <w:iCs/>
        </w:rPr>
        <w:t xml:space="preserve">M </w:t>
      </w:r>
      <w:r w:rsidR="0077053F">
        <w:t xml:space="preserve">= 18.95, </w:t>
      </w:r>
      <w:r w:rsidR="0077053F">
        <w:rPr>
          <w:i/>
          <w:iCs/>
        </w:rPr>
        <w:t xml:space="preserve">SD </w:t>
      </w:r>
      <w:r w:rsidR="00724379">
        <w:t>=</w:t>
      </w:r>
      <w:r w:rsidR="0077053F">
        <w:t xml:space="preserve"> 19.51) reported significantly higher </w:t>
      </w:r>
      <w:r w:rsidR="006237BA">
        <w:t xml:space="preserve">post-injury </w:t>
      </w:r>
      <w:r w:rsidR="00192E3A">
        <w:t xml:space="preserve">test one </w:t>
      </w:r>
      <w:r w:rsidR="0077053F">
        <w:t xml:space="preserve">total symptom scores than students who completed </w:t>
      </w:r>
      <w:r w:rsidR="00192E3A">
        <w:t xml:space="preserve">three </w:t>
      </w:r>
      <w:r w:rsidR="006237BA">
        <w:t xml:space="preserve">post-injury </w:t>
      </w:r>
      <w:r w:rsidR="00192E3A">
        <w:t>tests (</w:t>
      </w:r>
      <w:r w:rsidR="00192E3A">
        <w:rPr>
          <w:i/>
          <w:iCs/>
        </w:rPr>
        <w:t xml:space="preserve">M </w:t>
      </w:r>
      <w:r w:rsidR="00192E3A">
        <w:t xml:space="preserve">= 16.09, </w:t>
      </w:r>
      <w:r w:rsidR="00192E3A">
        <w:rPr>
          <w:i/>
          <w:iCs/>
        </w:rPr>
        <w:t xml:space="preserve">SD </w:t>
      </w:r>
      <w:r w:rsidR="00192E3A">
        <w:t xml:space="preserve">– 18.10), two </w:t>
      </w:r>
      <w:r w:rsidR="006237BA">
        <w:t xml:space="preserve">post-injury </w:t>
      </w:r>
      <w:r w:rsidR="00192E3A">
        <w:t>tests (</w:t>
      </w:r>
      <w:r w:rsidR="00192E3A">
        <w:rPr>
          <w:i/>
          <w:iCs/>
        </w:rPr>
        <w:t xml:space="preserve">M </w:t>
      </w:r>
      <w:r w:rsidR="00192E3A">
        <w:t xml:space="preserve">= 13.31, </w:t>
      </w:r>
      <w:r w:rsidR="00192E3A">
        <w:rPr>
          <w:i/>
          <w:iCs/>
        </w:rPr>
        <w:t xml:space="preserve">SD </w:t>
      </w:r>
      <w:r w:rsidR="00724379">
        <w:t>=</w:t>
      </w:r>
      <w:r w:rsidR="00192E3A">
        <w:t xml:space="preserve"> 16.76), and one</w:t>
      </w:r>
      <w:r w:rsidR="006237BA">
        <w:t xml:space="preserve"> post-injury</w:t>
      </w:r>
      <w:r w:rsidR="00192E3A">
        <w:t xml:space="preserve"> test (</w:t>
      </w:r>
      <w:r w:rsidR="00192E3A">
        <w:rPr>
          <w:i/>
          <w:iCs/>
        </w:rPr>
        <w:t xml:space="preserve">M </w:t>
      </w:r>
      <w:r w:rsidR="00192E3A">
        <w:t xml:space="preserve">= 10.70, </w:t>
      </w:r>
      <w:r w:rsidR="00192E3A">
        <w:rPr>
          <w:i/>
          <w:iCs/>
        </w:rPr>
        <w:t xml:space="preserve">SD </w:t>
      </w:r>
      <w:r w:rsidR="00820E44">
        <w:t xml:space="preserve">= </w:t>
      </w:r>
      <w:r w:rsidR="00192E3A">
        <w:t>15.57)</w:t>
      </w:r>
      <w:r w:rsidR="00F00534">
        <w:t xml:space="preserve">, </w:t>
      </w:r>
      <w:r w:rsidR="00F00534">
        <w:rPr>
          <w:i/>
          <w:iCs/>
        </w:rPr>
        <w:t xml:space="preserve">p </w:t>
      </w:r>
      <w:r w:rsidR="00F00534">
        <w:t>&lt; .05</w:t>
      </w:r>
      <w:r w:rsidR="00192E3A">
        <w:t xml:space="preserve">. Mean differences between students who completed one </w:t>
      </w:r>
      <w:r w:rsidR="006237BA">
        <w:t xml:space="preserve">post-injury </w:t>
      </w:r>
      <w:r w:rsidR="00192E3A">
        <w:t>test and two</w:t>
      </w:r>
      <w:r w:rsidR="006237BA">
        <w:t xml:space="preserve"> post-injury</w:t>
      </w:r>
      <w:r w:rsidR="00192E3A">
        <w:t xml:space="preserve"> tests, one </w:t>
      </w:r>
      <w:r w:rsidR="006237BA">
        <w:t xml:space="preserve">post-injury </w:t>
      </w:r>
      <w:r w:rsidR="00192E3A">
        <w:t xml:space="preserve">test and three </w:t>
      </w:r>
      <w:r w:rsidR="006237BA">
        <w:t xml:space="preserve">post-injury </w:t>
      </w:r>
      <w:r w:rsidR="00192E3A">
        <w:t xml:space="preserve">tests, and two </w:t>
      </w:r>
      <w:r w:rsidR="006237BA">
        <w:t xml:space="preserve">post-injury </w:t>
      </w:r>
      <w:r w:rsidR="00192E3A">
        <w:t xml:space="preserve">tests and three </w:t>
      </w:r>
      <w:r w:rsidR="006237BA">
        <w:t xml:space="preserve">post-injury </w:t>
      </w:r>
      <w:r w:rsidR="00192E3A">
        <w:t>tests were additionally significant</w:t>
      </w:r>
      <w:r w:rsidR="00F00534">
        <w:t xml:space="preserve">, </w:t>
      </w:r>
      <w:r w:rsidR="00F00534">
        <w:rPr>
          <w:i/>
          <w:iCs/>
        </w:rPr>
        <w:t xml:space="preserve">p </w:t>
      </w:r>
      <w:r w:rsidR="00F00534">
        <w:t>&lt; .05</w:t>
      </w:r>
      <w:r w:rsidR="00192E3A">
        <w:t xml:space="preserve">. </w:t>
      </w:r>
      <w:r w:rsidR="00F00534">
        <w:t>On average, females (</w:t>
      </w:r>
      <w:r w:rsidR="00F00534">
        <w:rPr>
          <w:i/>
          <w:iCs/>
        </w:rPr>
        <w:t xml:space="preserve">M </w:t>
      </w:r>
      <w:r w:rsidR="00F00534">
        <w:t xml:space="preserve">= 14.74, </w:t>
      </w:r>
      <w:r w:rsidR="00F00534">
        <w:rPr>
          <w:i/>
          <w:iCs/>
        </w:rPr>
        <w:t xml:space="preserve">SD </w:t>
      </w:r>
      <w:r w:rsidR="00724379">
        <w:t xml:space="preserve">= </w:t>
      </w:r>
      <w:r w:rsidR="00F00534">
        <w:t xml:space="preserve">17.95) reported significantly higher </w:t>
      </w:r>
      <w:r w:rsidR="006237BA">
        <w:t xml:space="preserve">post-injury </w:t>
      </w:r>
      <w:r w:rsidR="00F00534">
        <w:t xml:space="preserve">test one </w:t>
      </w:r>
      <w:r w:rsidR="007427EE">
        <w:t>total symptom scores</w:t>
      </w:r>
      <w:r w:rsidR="00F00534">
        <w:t xml:space="preserve"> compared to males (</w:t>
      </w:r>
      <w:r w:rsidR="00F00534">
        <w:rPr>
          <w:i/>
          <w:iCs/>
        </w:rPr>
        <w:t xml:space="preserve">M </w:t>
      </w:r>
      <w:r w:rsidR="00F00534">
        <w:t xml:space="preserve">= 10.87, </w:t>
      </w:r>
      <w:r w:rsidR="00F00534" w:rsidRPr="00724379">
        <w:t>SD</w:t>
      </w:r>
      <w:r w:rsidR="00724379">
        <w:t xml:space="preserve"> = </w:t>
      </w:r>
      <w:r w:rsidR="00F00534" w:rsidRPr="00724379">
        <w:t>15</w:t>
      </w:r>
      <w:r w:rsidR="00F00534">
        <w:t xml:space="preserve">.36), </w:t>
      </w:r>
      <w:r w:rsidR="00F00534">
        <w:rPr>
          <w:i/>
          <w:iCs/>
        </w:rPr>
        <w:t xml:space="preserve">p </w:t>
      </w:r>
      <w:r w:rsidR="00F00534">
        <w:t>&lt; .05.</w:t>
      </w:r>
    </w:p>
    <w:p w14:paraId="40D7C1F8" w14:textId="5CC6B8B6" w:rsidR="008C78AC" w:rsidRDefault="008C78AC" w:rsidP="008C78AC">
      <w:pPr>
        <w:rPr>
          <w:b/>
          <w:bCs/>
          <w:i/>
          <w:iCs/>
        </w:rPr>
      </w:pPr>
      <w:r>
        <w:rPr>
          <w:b/>
          <w:bCs/>
          <w:i/>
          <w:iCs/>
        </w:rPr>
        <w:t xml:space="preserve">Insert Table </w:t>
      </w:r>
      <w:r w:rsidR="00E22EA6">
        <w:rPr>
          <w:b/>
          <w:bCs/>
          <w:i/>
          <w:iCs/>
        </w:rPr>
        <w:t xml:space="preserve">5 </w:t>
      </w:r>
      <w:r>
        <w:rPr>
          <w:b/>
          <w:bCs/>
          <w:i/>
          <w:iCs/>
        </w:rPr>
        <w:t xml:space="preserve"> Here</w:t>
      </w:r>
    </w:p>
    <w:p w14:paraId="20715150" w14:textId="4F85BB23" w:rsidR="008C78AC" w:rsidRDefault="008C78AC" w:rsidP="008C78AC">
      <w:pPr>
        <w:pStyle w:val="Heading1"/>
      </w:pPr>
      <w:r>
        <w:t>Discussion</w:t>
      </w:r>
    </w:p>
    <w:p w14:paraId="6589D9E0" w14:textId="022E8B40" w:rsidR="00E57D1D" w:rsidRDefault="00130679" w:rsidP="008C78AC">
      <w:r>
        <w:tab/>
        <w:t>The purpose of this retrospective analysis was to evaluate trends in symptom reporting over 13 years of ImPACT testing</w:t>
      </w:r>
      <w:r w:rsidR="00E57D1D">
        <w:t xml:space="preserve"> data</w:t>
      </w:r>
      <w:r>
        <w:t xml:space="preserve"> across the </w:t>
      </w:r>
      <w:ins w:id="28" w:author="Jim Wright" w:date="2021-08-10T15:05:00Z">
        <w:r w:rsidR="007F1EF7">
          <w:t>S</w:t>
        </w:r>
      </w:ins>
      <w:del w:id="29" w:author="Jim Wright" w:date="2021-08-10T15:05:00Z">
        <w:r w:rsidDel="007F1EF7">
          <w:delText>s</w:delText>
        </w:r>
      </w:del>
      <w:r>
        <w:t>tate of Hawaii in 13 to 18-year-old</w:t>
      </w:r>
      <w:r w:rsidR="00E57D1D">
        <w:t xml:space="preserve"> students who rated symptom severity with the PCSS</w:t>
      </w:r>
      <w:r>
        <w:t xml:space="preserve">. </w:t>
      </w:r>
      <w:r w:rsidR="00E57D1D">
        <w:t>The findings from the current study aligned with</w:t>
      </w:r>
      <w:r w:rsidR="00004705">
        <w:t xml:space="preserve"> </w:t>
      </w:r>
      <w:r w:rsidR="00E57D1D">
        <w:t>symptom severity tr</w:t>
      </w:r>
      <w:ins w:id="30" w:author="Jim Wright" w:date="2021-08-10T15:07:00Z">
        <w:r w:rsidR="007F1EF7">
          <w:t>ajectories</w:t>
        </w:r>
      </w:ins>
      <w:del w:id="31" w:author="Jim Wright" w:date="2021-08-10T15:07:00Z">
        <w:r w:rsidR="00E57D1D" w:rsidDel="007F1EF7">
          <w:delText>ends</w:delText>
        </w:r>
      </w:del>
      <w:r w:rsidR="00E57D1D">
        <w:t xml:space="preserve"> </w:t>
      </w:r>
      <w:r w:rsidR="0078521E">
        <w:t>reported</w:t>
      </w:r>
      <w:r w:rsidR="00E57D1D">
        <w:t xml:space="preserve"> in previous </w:t>
      </w:r>
      <w:r w:rsidR="0078521E">
        <w:t>studies</w:t>
      </w:r>
      <w:r w:rsidR="00E57D1D">
        <w:t>. Present findings and their potential</w:t>
      </w:r>
      <w:r w:rsidR="0078521E">
        <w:t xml:space="preserve"> application to</w:t>
      </w:r>
      <w:r w:rsidR="00E57D1D">
        <w:t xml:space="preserve"> RTL are </w:t>
      </w:r>
      <w:r w:rsidR="0078521E">
        <w:t>discussed below</w:t>
      </w:r>
      <w:r w:rsidR="00E57D1D">
        <w:t xml:space="preserve">. </w:t>
      </w:r>
    </w:p>
    <w:p w14:paraId="2C4AEDCF" w14:textId="30432210" w:rsidR="00E57D1D" w:rsidRDefault="00E57D1D" w:rsidP="008C78AC">
      <w:r>
        <w:tab/>
        <w:t xml:space="preserve">Similar to findings from previous studies </w:t>
      </w:r>
      <w:r>
        <w:fldChar w:fldCharType="begin" w:fldLock="1"/>
      </w:r>
      <w:r w:rsidR="00DD686D">
        <w:instrText>ADDIN CSL_CITATION {"citationItems":[{"id":"ITEM-1","itemData":{"DOI":"10.1177/0363546513509962","ISSN":"03635465","PMID":"24197616","abstract":"Background: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Medicine","id":"ITEM-1","issue":"12","issued":{"date-parts":[["2013"]]},"page":"2890-2895","title":"Are there differences in neurocognitive function and symptoms between male and female soccer players after concussions?","type":"article-journal","volume":"41"},"uris":["http://www.mendeley.com/documents/?uuid=72df52ae-30a1-480a-b8c3-752a43679e75"]},{"id":"ITEM-2","itemData":{"DOI":"10.1177/0363546515617746","ISSN":"15523365","PMID":"26672026","abstract":"Background: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Medicine","id":"ITEM-2","issue":"3","issued":{"date-parts":[["2016"]]},"page":"748-752","title":"Sex-based differences as a predictor of recovery trajectories in young athletes after a sports-related concussion","type":"article-journal","volume":"44"},"uris":["http://www.mendeley.com/documents/?uuid=891cdf79-e2f4-4631-b260-1d82cdccb86b"]},{"id":"ITEM-3","itemData":{"DOI":"10.1542/peds.2013-2988","ISBN":"0031-4005","ISSN":"0031-4005","PMID":"24958583","abstract":"BACKGROUND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W.","non-dropping-particle":"","parse-names":false,"suffix":""}],"container-title":"Pediatrics","id":"ITEM-3","issue":"1","issued":{"date-parts":[["2014"]]},"page":"54-62","title":"Acute concussion symptom severity and delayed symptom resolution","type":"article-journal","volume":"134"},"uris":["http://www.mendeley.com/documents/?uuid=460e7d91-011f-4529-92d8-90a40310623b"]}],"mendeley":{"formattedCitation":"(Covassin et al., 2013; Grubenhoff et al., 2014; Ono et al., 2016)","plainTextFormattedCitation":"(Covassin et al., 2013; Grubenhoff et al., 2014; Ono et al., 2016)","previouslyFormattedCitation":"(Covassin et al., 2013; Grubenhoff et al., 2014; Ono et al., 2016)"},"properties":{"noteIndex":0},"schema":"https://github.com/citation-style-language/schema/raw/master/csl-citation.json"}</w:instrText>
      </w:r>
      <w:r>
        <w:fldChar w:fldCharType="separate"/>
      </w:r>
      <w:r w:rsidRPr="00E57D1D">
        <w:rPr>
          <w:noProof/>
        </w:rPr>
        <w:t>(Covassin et al., 2013; Grubenhoff et al., 2014; Ono et al., 2016)</w:t>
      </w:r>
      <w:r>
        <w:fldChar w:fldCharType="end"/>
      </w:r>
      <w:r>
        <w:t xml:space="preserve">, the results of the present study identified that students develop specific symptom </w:t>
      </w:r>
      <w:r w:rsidR="000F4446">
        <w:t>profiles</w:t>
      </w:r>
      <w:r>
        <w:t xml:space="preserve">, consistently rating symptoms from the headache-migraine, sleep, and cognitive clusters with the highest severity. Symptom severity ratings obtained at the time of the fourth </w:t>
      </w:r>
      <w:r w:rsidR="000F4446">
        <w:t xml:space="preserve">post-injury </w:t>
      </w:r>
      <w:r>
        <w:t>test for students who completed four ImPACT</w:t>
      </w:r>
      <w:r w:rsidR="00381AAA">
        <w:t xml:space="preserve"> post-injury</w:t>
      </w:r>
      <w:r>
        <w:t xml:space="preserve"> tests</w:t>
      </w:r>
      <w:r w:rsidR="0078521E">
        <w:t>, which would constitute the students with the most protracted recovery,</w:t>
      </w:r>
      <w:r w:rsidR="00004705">
        <w:t xml:space="preserve"> </w:t>
      </w:r>
      <w:r>
        <w:t>w</w:t>
      </w:r>
      <w:r w:rsidR="0025210D">
        <w:t>ere</w:t>
      </w:r>
      <w:r>
        <w:t xml:space="preserve"> observed to be the only </w:t>
      </w:r>
      <w:r w:rsidR="0025210D">
        <w:t>ratings</w:t>
      </w:r>
      <w:r>
        <w:t xml:space="preserve"> </w:t>
      </w:r>
      <w:r>
        <w:lastRenderedPageBreak/>
        <w:t xml:space="preserve">where symptom severity across all clusters was rated with relative </w:t>
      </w:r>
      <w:r w:rsidR="00EC7FD6">
        <w:t>equality.</w:t>
      </w:r>
      <w:r w:rsidR="000F4446">
        <w:t xml:space="preserve"> Students who completed four post-injury tests averaged 18.18 days between post-injury test one and post-injury test four, and a gradual decrease of symptom cluster severity ratings across all clusters was observed. This observation may provide </w:t>
      </w:r>
      <w:r w:rsidR="00DD686D">
        <w:t xml:space="preserve">insight on the duration of time for headache-migraine, sleep, and cognitive symptoms to subside to similar severity levels of the other clusters for students with a longer recovery. </w:t>
      </w:r>
    </w:p>
    <w:p w14:paraId="16781E6B" w14:textId="7C422657" w:rsidR="00121B14" w:rsidRDefault="002D7474" w:rsidP="008C78AC">
      <w:r>
        <w:tab/>
        <w:t xml:space="preserve">Also consistent with previous research was the finding that females generally rated symptoms with higher severity than males across direct comparison of symptom clusters. It was not the purpose of the present study to analyze </w:t>
      </w:r>
      <w:r w:rsidR="00D74A2B">
        <w:t xml:space="preserve">the cause of differences in symptom reporting between the sexes, but multiple explanations on the discrepancy between male and female symptom reporting have been documented in the literature ranging from differences in behavioral symptom reporting </w:t>
      </w:r>
      <w:r w:rsidR="00D74A2B">
        <w:fldChar w:fldCharType="begin" w:fldLock="1"/>
      </w:r>
      <w:r w:rsidR="00FA2BCF">
        <w:instrText>ADDIN CSL_CITATION {"citationItems":[{"id":"ITEM-1","itemData":{"DOI":"10.1089/neu.2017.5453","ISSN":"15579042","PMID":"29336208","abstract":"There is conflicting evidence regarding whether females are more adversely affected after concussion than males. Further, recent research suggests that hormonal contraceptive (HC) use may affect symptom severity and duration post-concussion. The objective of this study was to examine the effects of sex and HC use on outcomes following concussion among collegiate varsity athletes. We hypothesized that females would have longer length of recovery (LOR), and that peak symptom severity would be associated with longer LOR in both males and females. Among females, we hypothesized that non-HC users would have longer LOR and higher peak symptom severity than HC users. Ninety collegiate student-athletes were included in this study (40 males, 50 females; 24 HC users, 25 non-HC users). Demographic, injury, and recovery information was abstracted via retrospective record review. LOR was defined as days between injury and clearance for full return to play by team physician. Peak symptom severity score (Sport Concussion Assessment Tool [SCAT] 2 or 3) was used in analyses. Study results revealed that males had shorter LOR than females (F[1, 86] = 5.021, p &lt; 0.05, d = 0.49), but had comparable symptom severity scores. Symptom severity was strongly related to LOR for males (r = 0.513, p &lt; 0.01) but not females (r = -0.003, p &gt; 0.05). Among females, non-HC users demonstrated higher symptom severity than HC users (F[1,47] = 5.142, p &lt; 0.05, d = 0.70). No significant differences between female HC users and non-HC users on LOR were observed. This study provides evidence for differential concussion outcomes between male and female collegiate athletes and between HC users and nonusers among females.","author":[{"dropping-particle":"","family":"Gallagher","given":"Virginia","non-dropping-particle":"","parse-names":false,"suffix":""},{"dropping-particle":"","family":"Kramer","given":"Natalie","non-dropping-particle":"","parse-names":false,"suffix":""},{"dropping-particle":"","family":"Abbott","given":"Kristin","non-dropping-particle":"","parse-names":false,"suffix":""},{"dropping-particle":"","family":"Alexander","given":"John","non-dropping-particle":"","parse-names":false,"suffix":""},{"dropping-particle":"","family":"Breiter","given":"Hans","non-dropping-particle":"","parse-names":false,"suffix":""},{"dropping-particle":"","family":"Herrold","given":"Amy","non-dropping-particle":"","parse-names":false,"suffix":""},{"dropping-particle":"","family":"Lindley","given":"Tory","non-dropping-particle":"","parse-names":false,"suffix":""},{"dropping-particle":"","family":"Mjaanes","given":"Jeffrey","non-dropping-particle":"","parse-names":false,"suffix":""},{"dropping-particle":"","family":"Reilly","given":"James","non-dropping-particle":"","parse-names":false,"suffix":""}],"container-title":"Journal of Neurotrauma","id":"ITEM-1","issue":"11","issued":{"date-parts":[["2018"]]},"page":"1242-1247","title":"The effects of sex differences and hormonal contraception on outcomes after collegiate sports-related concussion","type":"article-journal","volume":"35"},"uris":["http://www.mendeley.com/documents/?uuid=3e56c9de-d552-4f16-88b0-b4f60f44680a"]},{"id":"ITEM-2","itemData":{"DOI":"10.1080/02699052.2021.1942550","ISSN":"1362301X","PMID":"34184599","abstract":"Objectives: To evaluate the frequency and severity of post-concussive symptoms in youth with a history of concussion relative to youth without concussion who had another medical diagnosis, as well as compare the correlations between post-concussive and depressive symptoms between groups. We hypothesized comparable symptom reporting and correlations in each group. Methods: A total of 564 youth ages 8–18 years were assessed regarding post-concussive symptoms. A subset of youth (n = 360) were compared on correlations between post-concussive and depressive symptoms. Non-parametric statistics were used for most analyses. Results: Youth with concussion reported a comparable number of post-concussive and depressive symptoms as youth with another medical condition without concussion. However, those with concussion reported greater post-concussive symptom severity (but small effect sizes). Relationships between post-concussive and depressive symptoms were comparable for both groups, but for those who sustained a concussion, the correlation was significantly stronger for females than males. Conclusions: This study further demonstrates that post-concussive symptoms are nonspecific and provide little functional utility. Post-concussive and depressive symptoms are strongly correlated, particularly in females with concussion. Psychiatric comorbidities and other medical diagnoses should be assessed pre-injury because both affect interpretation of post-concussive symptom reports.","author":[{"dropping-particle":"","family":"Pulsipher","given":"Dalin T.","non-dropping-particle":"","parse-names":false,"suffix":""},{"dropping-particle":"","family":"Rettig","given":"Eman K.","non-dropping-particle":"","parse-names":false,"suffix":""},{"dropping-particle":"","family":"Krapf","given":"Erica M.","non-dropping-particle":"","parse-names":false,"suffix":""},{"dropping-particle":"","family":"Stanford","given":"Lisa D.","non-dropping-particle":"","parse-names":false,"suffix":""}],"container-title":"Brain Injury","id":"ITEM-2","issue":"8","issued":{"date-parts":[["2021"]]},"page":"964-970","publisher":"Taylor &amp; Francis","title":"A cross-sectional cohort study of post-concussive symptoms and their relationships with depressive symptoms in youth with and without concussion","type":"article-journal","volume":"35"},"uris":["http://www.mendeley.com/documents/?uuid=255c1a69-3d3e-4bef-8de5-2242c4d9626d"]}],"mendeley":{"formattedCitation":"(Gallagher et al., 2018; Pulsipher et al., 2021)","plainTextFormattedCitation":"(Gallagher et al., 2018; Pulsipher et al., 2021)","previouslyFormattedCitation":"(Gallagher et al., 2018)"},"properties":{"noteIndex":0},"schema":"https://github.com/citation-style-language/schema/raw/master/csl-citation.json"}</w:instrText>
      </w:r>
      <w:r w:rsidR="00D74A2B">
        <w:fldChar w:fldCharType="separate"/>
      </w:r>
      <w:r w:rsidR="00FA2BCF" w:rsidRPr="00FA2BCF">
        <w:rPr>
          <w:noProof/>
        </w:rPr>
        <w:t>(Gallagher et al., 2018; Pulsipher et al., 2021)</w:t>
      </w:r>
      <w:r w:rsidR="00D74A2B">
        <w:fldChar w:fldCharType="end"/>
      </w:r>
      <w:r w:rsidR="00D74A2B">
        <w:t xml:space="preserve"> to physiological differences </w:t>
      </w:r>
      <w:r w:rsidR="00D74A2B">
        <w:fldChar w:fldCharType="begin" w:fldLock="1"/>
      </w:r>
      <w:r w:rsidR="00D74A2B">
        <w:instrText>ADDIN CSL_CITATION {"citationItems":[{"id":"ITEM-1","itemData":{"DOI":"10.1007/s10439-011-0396-0","ISBN":"00906964 (ISSN)","ISSN":"00906964","PMID":"21994058","abstract":"Researchers are striving to understand the biomechanics of concussive injury that occur in the context of sport by using a number of methodologies. Animal models, video reconstruction, and helmet-based accelerometers have all been used, but have their limitations. The Head Impact Telemetry (HIT) System permits the real-time in vivo tracking of all impacts that occur on the football field and has been used in both the high school and collegiate setting. This review provides a theoretical discussion of concussion mechanics and examines the current literature on the effects of the number of impacts, impact magnitude, impact distribution, and concussion threshold in high school and collegiate football athletes recorded by the HIT System.","author":[{"dropping-particle":"","family":"Broglio","given":"Steven P.","non-dropping-particle":"","parse-names":false,"suffix":""},{"dropping-particle":"","family":"Surma","given":"Tyler","non-dropping-particle":"","parse-names":false,"suffix":""},{"dropping-particle":"","family":"Ashton-Miller","given":"James A.","non-dropping-particle":"","parse-names":false,"suffix":""}],"container-title":"Annals of Biomedical Engineering","id":"ITEM-1","issue":"1","issued":{"date-parts":[["2012"]]},"page":"37-46","title":"High school and collegiate football athlete concussions: A biomechanical review","type":"article-journal","volume":"40"},"uris":["http://www.mendeley.com/documents/?uuid=f052ee2d-cf0a-4792-812d-45d7eea94cf1"]},{"id":"ITEM-2","itemData":{"DOI":"10.1177/0009922815606417","ISBN":"0009-9228","ISSN":"19382707","PMID":"26378093","abstract":"Gender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Broglio et al., 2012)","plainTextFormattedCitation":"(Baker et al., 2016; Broglio et al., 2012)","previouslyFormattedCitation":"(Baker et al., 2016; Broglio et al., 2012)"},"properties":{"noteIndex":0},"schema":"https://github.com/citation-style-language/schema/raw/master/csl-citation.json"}</w:instrText>
      </w:r>
      <w:r w:rsidR="00D74A2B">
        <w:fldChar w:fldCharType="separate"/>
      </w:r>
      <w:r w:rsidR="00D74A2B" w:rsidRPr="00D74A2B">
        <w:rPr>
          <w:noProof/>
        </w:rPr>
        <w:t>(Baker et al., 2016; Broglio et al., 2012)</w:t>
      </w:r>
      <w:r w:rsidR="00D74A2B">
        <w:fldChar w:fldCharType="end"/>
      </w:r>
      <w:r w:rsidR="00D74A2B">
        <w:t xml:space="preserve"> to neurophysiological differences </w:t>
      </w:r>
      <w:r w:rsidR="00D74A2B">
        <w:fldChar w:fldCharType="begin" w:fldLock="1"/>
      </w:r>
      <w:r w:rsidR="007055F5">
        <w:instrText>ADDIN CSL_CITATION {"citationItems":[{"id":"ITEM-1","itemData":{"author":[{"dropping-particle":"","family":"Bazarian","given":"Jeffrey J.","non-dropping-particle":"","parse-names":false,"suffix":""},{"dropping-particle":"","family":"Blyth","given":"Brian","non-dropping-particle":"","parse-names":false,"suffix":""},{"dropping-particle":"","family":"Mookerjee","given":"Sohug","non-dropping-particle":"","parse-names":false,"suffix":""},{"dropping-particle":"","family":"He","given":"Hua","non-dropping-particle":"","parse-names":false,"suffix":""},{"dropping-particle":"","family":"McDermott","given":"Michael P.","non-dropping-particle":"","parse-names":false,"suffix":""}],"container-title":"Journal of Neurotrauma","id":"ITEM-1","issued":{"date-parts":[["2010"]]},"page":"527-539","title":"Sex differences in outcome after mild traumatic brain injury","type":"article-journal","volume":"27"},"uris":["http://www.mendeley.com/documents/?uuid=778c17e2-f0f0-4d43-aab3-1461fce2d4ba"]}],"mendeley":{"formattedCitation":"(Bazarian et al., 2010)","plainTextFormattedCitation":"(Bazarian et al., 2010)","previouslyFormattedCitation":"(Bazarian et al., 2010)"},"properties":{"noteIndex":0},"schema":"https://github.com/citation-style-language/schema/raw/master/csl-citation.json"}</w:instrText>
      </w:r>
      <w:r w:rsidR="00D74A2B">
        <w:fldChar w:fldCharType="separate"/>
      </w:r>
      <w:r w:rsidR="00D74A2B" w:rsidRPr="00D74A2B">
        <w:rPr>
          <w:noProof/>
        </w:rPr>
        <w:t>(Bazarian et al., 2010)</w:t>
      </w:r>
      <w:r w:rsidR="00D74A2B">
        <w:fldChar w:fldCharType="end"/>
      </w:r>
      <w:r w:rsidR="00D74A2B">
        <w:t xml:space="preserve">. </w:t>
      </w:r>
    </w:p>
    <w:p w14:paraId="6406D3AD" w14:textId="30D08B59" w:rsidR="00D74A2B" w:rsidRDefault="00D74A2B" w:rsidP="008C78AC">
      <w:r>
        <w:tab/>
      </w:r>
      <w:r w:rsidR="00495C83">
        <w:t xml:space="preserve">It has been documented that </w:t>
      </w:r>
      <w:r w:rsidR="00381AAA">
        <w:t xml:space="preserve">the </w:t>
      </w:r>
      <w:r w:rsidR="00495C83">
        <w:t xml:space="preserve">most consistent predictor of concussion recovery is the number and overall severity of symptoms </w:t>
      </w:r>
      <w:r w:rsidR="00495C83">
        <w:rPr>
          <w:b/>
          <w:bCs/>
        </w:rPr>
        <w:fldChar w:fldCharType="begin" w:fldLock="1"/>
      </w:r>
      <w:r w:rsidR="00495C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495C83">
        <w:rPr>
          <w:b/>
          <w:bCs/>
        </w:rPr>
        <w:fldChar w:fldCharType="separate"/>
      </w:r>
      <w:r w:rsidR="00495C83" w:rsidRPr="0036214F">
        <w:rPr>
          <w:noProof/>
        </w:rPr>
        <w:t>(Harmon et al., 2019; Iverson et al., 2017)</w:t>
      </w:r>
      <w:r w:rsidR="00495C83">
        <w:rPr>
          <w:b/>
          <w:bCs/>
        </w:rPr>
        <w:fldChar w:fldCharType="end"/>
      </w:r>
      <w:r w:rsidR="00495C83">
        <w:rPr>
          <w:b/>
          <w:bCs/>
        </w:rPr>
        <w:t>.</w:t>
      </w:r>
      <w:r w:rsidR="00495C83">
        <w:t xml:space="preserve"> Consistent with previous studies on symptom severity and outcome was the finding from the present study that students who completed more ImPACT </w:t>
      </w:r>
      <w:r w:rsidR="00381AAA">
        <w:t xml:space="preserve">post-injury </w:t>
      </w:r>
      <w:r w:rsidR="00495C83">
        <w:t xml:space="preserve">tests, corresponding to a longer duration of recovery, reported significantly higher severity scores across all symptom clusters at the time of test one completion. </w:t>
      </w:r>
    </w:p>
    <w:p w14:paraId="7FEDA310" w14:textId="6AE3CF0C" w:rsidR="00C43EE4" w:rsidRDefault="00C43EE4" w:rsidP="00C43EE4">
      <w:pPr>
        <w:pStyle w:val="Heading2"/>
      </w:pPr>
      <w:r>
        <w:t>How Trends in Symptom Severity can Influence the Future of RTL</w:t>
      </w:r>
    </w:p>
    <w:p w14:paraId="408AE7A9" w14:textId="1BA0409F" w:rsidR="00C43EE4" w:rsidRDefault="00C43EE4" w:rsidP="008C78AC">
      <w:r>
        <w:tab/>
      </w:r>
      <w:r w:rsidR="00866044">
        <w:t>T</w:t>
      </w:r>
      <w:r w:rsidR="00433B39">
        <w:t>he</w:t>
      </w:r>
      <w:r w:rsidR="005B02C8">
        <w:t xml:space="preserve"> analysis of this</w:t>
      </w:r>
      <w:r w:rsidR="00433B39">
        <w:t xml:space="preserve"> large samp</w:t>
      </w:r>
      <w:r w:rsidR="005B02C8">
        <w:t>le</w:t>
      </w:r>
      <w:r w:rsidR="00724379">
        <w:t xml:space="preserve"> </w:t>
      </w:r>
      <w:r w:rsidR="00433B39">
        <w:t xml:space="preserve">provides insight </w:t>
      </w:r>
      <w:r w:rsidR="005B02C8">
        <w:t>into which</w:t>
      </w:r>
      <w:r w:rsidR="00433B39">
        <w:t xml:space="preserve"> </w:t>
      </w:r>
      <w:r w:rsidR="0032074C">
        <w:t xml:space="preserve">concussion </w:t>
      </w:r>
      <w:r w:rsidR="00433B39">
        <w:t>symptom</w:t>
      </w:r>
      <w:r w:rsidR="005B02C8">
        <w:t xml:space="preserve"> clusters</w:t>
      </w:r>
      <w:r w:rsidR="00433B39">
        <w:t xml:space="preserve"> burden</w:t>
      </w:r>
      <w:r w:rsidR="00BC5883">
        <w:t xml:space="preserve"> students the most during their return to school</w:t>
      </w:r>
      <w:r w:rsidR="0032074C">
        <w:t xml:space="preserve">. </w:t>
      </w:r>
      <w:del w:id="32" w:author="Jim Wright" w:date="2021-08-10T14:37:00Z">
        <w:r w:rsidR="0032074C" w:rsidDel="005B02C8">
          <w:delText>It also d</w:delText>
        </w:r>
        <w:r w:rsidR="005B02C8" w:rsidDel="005B02C8">
          <w:delText>escribes</w:delText>
        </w:r>
        <w:r w:rsidR="0032074C" w:rsidDel="005B02C8">
          <w:delText xml:space="preserve"> how</w:delText>
        </w:r>
        <w:r w:rsidR="00A37638" w:rsidDel="005B02C8">
          <w:delText xml:space="preserve"> </w:delText>
        </w:r>
        <w:r w:rsidR="00BC5883" w:rsidDel="005B02C8">
          <w:delText>various symptoms may interact with each other</w:delText>
        </w:r>
        <w:r w:rsidR="0032074C" w:rsidDel="005B02C8">
          <w:delText>, possibly</w:delText>
        </w:r>
        <w:r w:rsidR="00BC5883" w:rsidDel="005B02C8">
          <w:delText xml:space="preserve"> impact</w:delText>
        </w:r>
        <w:r w:rsidR="0032074C" w:rsidDel="005B02C8">
          <w:delText>ing</w:delText>
        </w:r>
        <w:r w:rsidR="00BC5883" w:rsidDel="005B02C8">
          <w:delText xml:space="preserve"> student academic performance. </w:delText>
        </w:r>
      </w:del>
      <w:r w:rsidR="00BC5883">
        <w:t xml:space="preserve">Specifically, symptoms from the </w:t>
      </w:r>
      <w:r w:rsidR="00BC5883">
        <w:lastRenderedPageBreak/>
        <w:t>headache-migraine, cognitive, and sleep clusters</w:t>
      </w:r>
      <w:r w:rsidR="00724379">
        <w:t>, consistently rated the most severely,</w:t>
      </w:r>
      <w:r w:rsidR="00BC5883">
        <w:t xml:space="preserve"> may impact student alertness and attention during lecture, ultimately impacting the ability to learn and retain new information </w:t>
      </w:r>
      <w:r w:rsidR="00BC5883">
        <w:fldChar w:fldCharType="begin" w:fldLock="1"/>
      </w:r>
      <w:r w:rsidR="00846746">
        <w:instrText>ADDIN CSL_CITATION {"citationItems":[{"id":"ITEM-1","itemData":{"DOI":"10.1097/HTR.0000000000000205","ISBN":"0000000000000","ISSN":"0885-9701","PMID":"26709582","abstract":"Objectives: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Rehabilitation","id":"ITEM-1","issue":"6","issued":{"date-parts":[["2016"]]},"page":"397-406","title":"Building statewide infrastructure for the academic support of students with mild traumatic brain injury","type":"article-journal","volume":"31"},"uris":["http://www.mendeley.com/documents/?uuid=21c673dc-7d3d-4364-834a-671f8510323d"]}],"mendeley":{"formattedCitation":"(Gioia et al., 2016)","plainTextFormattedCitation":"(Gioia et al., 2016)","previouslyFormattedCitation":"(Gioia et al., 2016)"},"properties":{"noteIndex":0},"schema":"https://github.com/citation-style-language/schema/raw/master/csl-citation.json"}</w:instrText>
      </w:r>
      <w:r w:rsidR="00BC5883">
        <w:fldChar w:fldCharType="separate"/>
      </w:r>
      <w:r w:rsidR="00BC5883" w:rsidRPr="00BC5883">
        <w:rPr>
          <w:noProof/>
        </w:rPr>
        <w:t>(Gioia et al., 2016)</w:t>
      </w:r>
      <w:r w:rsidR="00BC5883">
        <w:fldChar w:fldCharType="end"/>
      </w:r>
      <w:r w:rsidR="00BC5883">
        <w:t xml:space="preserve">. With an improved knowledge of </w:t>
      </w:r>
      <w:ins w:id="33" w:author="Jim Wright" w:date="2021-08-10T14:39:00Z">
        <w:r w:rsidR="005B02C8">
          <w:t>perceived symptom severity</w:t>
        </w:r>
      </w:ins>
      <w:ins w:id="34" w:author="Jim Wright" w:date="2021-08-10T14:40:00Z">
        <w:r w:rsidR="00334D27">
          <w:t xml:space="preserve"> and recovery trajectory</w:t>
        </w:r>
      </w:ins>
      <w:ins w:id="35" w:author="Jim Wright" w:date="2021-08-10T14:39:00Z">
        <w:r w:rsidR="00334D27">
          <w:t xml:space="preserve">, </w:t>
        </w:r>
      </w:ins>
      <w:del w:id="36" w:author="Jim Wright" w:date="2021-08-10T14:39:00Z">
        <w:r w:rsidR="00BC5883" w:rsidDel="005B02C8">
          <w:delText>student symptom reporting</w:delText>
        </w:r>
        <w:r w:rsidR="00A37638" w:rsidDel="005B02C8">
          <w:delText xml:space="preserve"> and what clusters </w:delText>
        </w:r>
        <w:r w:rsidR="00381AAA" w:rsidDel="005B02C8">
          <w:delText xml:space="preserve">are </w:delText>
        </w:r>
        <w:r w:rsidR="00A37638" w:rsidDel="005B02C8">
          <w:delText>rate</w:delText>
        </w:r>
        <w:r w:rsidR="00381AAA" w:rsidDel="005B02C8">
          <w:delText>d</w:delText>
        </w:r>
        <w:r w:rsidR="00A37638" w:rsidDel="005B02C8">
          <w:delText xml:space="preserve"> the most severely</w:delText>
        </w:r>
        <w:r w:rsidR="00BC5883" w:rsidDel="005B02C8">
          <w:delText xml:space="preserve">, </w:delText>
        </w:r>
      </w:del>
      <w:r w:rsidR="00BC5883">
        <w:t>it is imperative for educators</w:t>
      </w:r>
      <w:r w:rsidR="0032074C">
        <w:t xml:space="preserve"> and clinicians</w:t>
      </w:r>
      <w:r w:rsidR="00BC5883">
        <w:t xml:space="preserve"> to be prepared with interventions</w:t>
      </w:r>
      <w:ins w:id="37" w:author="Jim Wright" w:date="2021-08-10T14:39:00Z">
        <w:r w:rsidR="00334D27">
          <w:t xml:space="preserve"> that </w:t>
        </w:r>
      </w:ins>
      <w:ins w:id="38" w:author="Jim Wright" w:date="2021-08-10T14:40:00Z">
        <w:r w:rsidR="00334D27">
          <w:t>address</w:t>
        </w:r>
      </w:ins>
      <w:ins w:id="39" w:author="Jim Wright" w:date="2021-08-10T14:43:00Z">
        <w:r w:rsidR="00FB1833">
          <w:t xml:space="preserve"> </w:t>
        </w:r>
      </w:ins>
      <w:ins w:id="40" w:author="Jim Wright" w:date="2021-08-10T14:46:00Z">
        <w:r w:rsidR="002E4E87">
          <w:t>how a student’s symptoms may impact their academics</w:t>
        </w:r>
      </w:ins>
      <w:del w:id="41" w:author="Jim Wright" w:date="2021-08-10T14:46:00Z">
        <w:r w:rsidR="00BC5883" w:rsidDel="002E4E87">
          <w:delText xml:space="preserve"> </w:delText>
        </w:r>
        <w:r w:rsidR="00846746" w:rsidDel="002E4E87">
          <w:delText>that can be personalized to the specific symptom profile of the student</w:delText>
        </w:r>
      </w:del>
      <w:r w:rsidR="00846746">
        <w:t xml:space="preserve"> </w:t>
      </w:r>
      <w:r w:rsidR="00846746">
        <w:fldChar w:fldCharType="begin" w:fldLock="1"/>
      </w:r>
      <w:r w:rsidR="000C6298">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846746">
        <w:fldChar w:fldCharType="separate"/>
      </w:r>
      <w:r w:rsidR="00846746" w:rsidRPr="00846746">
        <w:rPr>
          <w:noProof/>
        </w:rPr>
        <w:t>(Harmon et al., 2019)</w:t>
      </w:r>
      <w:r w:rsidR="00846746">
        <w:fldChar w:fldCharType="end"/>
      </w:r>
      <w:r w:rsidR="00846746">
        <w:t>.</w:t>
      </w:r>
      <w:r w:rsidR="00536CB8">
        <w:t xml:space="preserve"> As previously stated, students with the highest levels of</w:t>
      </w:r>
      <w:r w:rsidR="0032074C">
        <w:t xml:space="preserve"> post-injury</w:t>
      </w:r>
      <w:r w:rsidR="00536CB8">
        <w:t xml:space="preserve"> </w:t>
      </w:r>
      <w:r w:rsidR="00724379">
        <w:t xml:space="preserve">test one </w:t>
      </w:r>
      <w:r w:rsidR="00536CB8">
        <w:t>symptom severity</w:t>
      </w:r>
      <w:r w:rsidR="00724379">
        <w:t xml:space="preserve"> </w:t>
      </w:r>
      <w:r w:rsidR="00536CB8">
        <w:t xml:space="preserve">required more </w:t>
      </w:r>
      <w:r w:rsidR="0032074C">
        <w:t xml:space="preserve">post-injury </w:t>
      </w:r>
      <w:r w:rsidR="00536CB8">
        <w:t>tests to complete the protocol</w:t>
      </w:r>
      <w:r w:rsidR="0032074C">
        <w:t>,</w:t>
      </w:r>
      <w:r w:rsidR="00536CB8">
        <w:t xml:space="preserve"> corresponding to a longer recovery</w:t>
      </w:r>
      <w:r w:rsidR="006907D1">
        <w:t>. This is a critical finding for RTL because it provides educators with an indicator of who is at risk for a longer recovery. Future research should consider the evaluation of severity cut-off scores that trigger the implementation of specific RTL interventions to manage symptoms and prevent academic challenges.</w:t>
      </w:r>
      <w:r w:rsidR="00536CB8">
        <w:t xml:space="preserve"> </w:t>
      </w:r>
      <w:r w:rsidR="006907D1">
        <w:t xml:space="preserve">It is also important for educators to be mindful that females tend to be more symptomatic than males when assessing student needs and implementing supports. </w:t>
      </w:r>
    </w:p>
    <w:p w14:paraId="42C95827" w14:textId="08047FAA" w:rsidR="0059049D" w:rsidDel="005E7CC4" w:rsidRDefault="0059049D" w:rsidP="008C78AC">
      <w:pPr>
        <w:rPr>
          <w:del w:id="42" w:author="Jim Wright" w:date="2021-08-10T14:47:00Z"/>
        </w:rPr>
      </w:pPr>
      <w:del w:id="43" w:author="Jim Wright" w:date="2021-08-10T14:47:00Z">
        <w:r w:rsidDel="005E7CC4">
          <w:tab/>
          <w:delText xml:space="preserve">Besides the influence of symptom severity, it is necessary to consider the challenges to developing an RTL protocol that can adapt to the differences that exist in schools. The first challenge to overcome is the development of a protocol that can be implemented and adjusted across various grade levels. The differences in procedures between elementary, middle, and high schools require that an RTL protocol can adapt to the school’s setting. Second it is vital for an RTL protocol to be adaptable to meet the needs of schools of differing socio-economic status and student population. With the information obtained from the present study and the consideration of an adaptable RTL program, the next step is to evaluate existing RTL protocols </w:delText>
        </w:r>
        <w:r w:rsidR="00AE124D" w:rsidDel="005E7CC4">
          <w:delText xml:space="preserve">on schools with diverse and underrepresented backgrounds to ensure effective protocols can extend to all students. </w:delText>
        </w:r>
        <w:r w:rsidDel="005E7CC4">
          <w:delText xml:space="preserve"> </w:delText>
        </w:r>
      </w:del>
    </w:p>
    <w:p w14:paraId="5C06C4E2" w14:textId="3263181F" w:rsidR="00450BE6" w:rsidRDefault="00450BE6" w:rsidP="00450BE6">
      <w:pPr>
        <w:pStyle w:val="Heading2"/>
      </w:pPr>
      <w:r>
        <w:t xml:space="preserve">Study Limitations </w:t>
      </w:r>
    </w:p>
    <w:p w14:paraId="1EA11BC1" w14:textId="76CA7720" w:rsidR="00450BE6" w:rsidRDefault="00450BE6" w:rsidP="00450BE6">
      <w:r>
        <w:tab/>
      </w:r>
      <w:r w:rsidRPr="00AB0346">
        <w:t xml:space="preserve">It is important to acknowledge the limitations from the present study. Although this retrospective analysis provided the ability to characterize trends from a large sample, the lack of experimentation </w:t>
      </w:r>
      <w:r w:rsidR="00112A34" w:rsidRPr="00AB0346">
        <w:t xml:space="preserve">weakens the ability to draw strong conclusions from the findings. Another limitation to the study is that assumptions on RTP time were made based on the number of tests completed rather than the duration of time to achieve RTP like </w:t>
      </w:r>
      <w:r w:rsidR="00112A34" w:rsidRPr="00AB0346">
        <w:fldChar w:fldCharType="begin" w:fldLock="1"/>
      </w:r>
      <w:r w:rsidR="007A73E7" w:rsidRPr="00AB0346">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112A34" w:rsidRPr="00AB0346">
        <w:fldChar w:fldCharType="separate"/>
      </w:r>
      <w:r w:rsidR="00112A34" w:rsidRPr="00AB0346">
        <w:rPr>
          <w:noProof/>
        </w:rPr>
        <w:t>Tamura et al. (2020)</w:t>
      </w:r>
      <w:r w:rsidR="00112A34" w:rsidRPr="00AB0346">
        <w:fldChar w:fldCharType="end"/>
      </w:r>
      <w:r w:rsidR="007A1332" w:rsidRPr="00AB0346">
        <w:t xml:space="preserve"> as data on RTP outcome could not be included in the analysis</w:t>
      </w:r>
      <w:r w:rsidR="00112A34" w:rsidRPr="00AB0346">
        <w:t>.</w:t>
      </w:r>
      <w:r w:rsidR="003C1F9E">
        <w:t xml:space="preserve"> The authors attempted to merge ImPACT scores and PCSS symptom severity ratings with student RTP timeline data from the Sports Injury Surveillance System. </w:t>
      </w:r>
      <w:r w:rsidR="00112A34" w:rsidRPr="00AB0346">
        <w:t xml:space="preserve">The two data sets were joined in RSudio to attempt to create one large data set with all information on PCSS severity ratings </w:t>
      </w:r>
      <w:r w:rsidR="003C1F9E">
        <w:t>and student</w:t>
      </w:r>
      <w:r w:rsidR="00112A34" w:rsidRPr="00AB0346">
        <w:t xml:space="preserve"> RTP outcome; however, the data </w:t>
      </w:r>
      <w:r w:rsidR="00112A34" w:rsidRPr="00AB0346">
        <w:lastRenderedPageBreak/>
        <w:t>sets did not align directly enough to retain all observations from the ImPACT and PCSS data source. Therefore, the decision was made to proceed with analyses from the ImPACT data set only as it provided more observations.</w:t>
      </w:r>
      <w:r w:rsidR="00112A34">
        <w:t xml:space="preserve"> </w:t>
      </w:r>
    </w:p>
    <w:p w14:paraId="7C0ECC1C" w14:textId="77777777" w:rsidR="004A04F4" w:rsidRDefault="004A04F4" w:rsidP="004A04F4">
      <w:pPr>
        <w:pStyle w:val="Heading3"/>
      </w:pPr>
      <w:r>
        <w:t xml:space="preserve">Measurement Considerations </w:t>
      </w:r>
    </w:p>
    <w:p w14:paraId="5EB9459B" w14:textId="09690A44" w:rsidR="004A04F4" w:rsidRDefault="004A04F4" w:rsidP="004A04F4">
      <w:r>
        <w:tab/>
        <w:t xml:space="preserve">A key consideration for RTL development is the need to address the limitations to how student academic need is measured post-concussion. Although symptom severity measures like the PCSS provide a method to quantify the severity of student symptoms, these measures have been identified to underrepresent symptoms from the ocular-motor and vestibular clusters </w:t>
      </w:r>
      <w:r>
        <w:fldChar w:fldCharType="begin" w:fldLock="1"/>
      </w:r>
      <w:r>
        <w:instrText>ADDIN CSL_CITATION {"citationItems":[{"id":"ITEM-1","itemData":{"DOI":"10.2217/cnc-2019-0005","ISSN":"20563299","abstract":"Aim: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-1","issue":"3","issued":{"date-parts":[["2019"]]},"title":"Representation of concussion subtypes in common postconcussion symptom-rating scales","type":"article-journal","volume":"4"},"uris":["http://www.mendeley.com/documents/?uuid=87c1c7b7-0b58-4b49-bdd1-dd48faa73ca5"]}],"mendeley":{"formattedCitation":"(Lumba-Brown et al., 2019)","plainTextFormattedCitation":"(Lumba-Brown et al., 2019)","previouslyFormattedCitation":"(Lumba-Brown et al., 2019)"},"properties":{"noteIndex":0},"schema":"https://github.com/citation-style-language/schema/raw/master/csl-citation.json"}</w:instrText>
      </w:r>
      <w:r>
        <w:fldChar w:fldCharType="separate"/>
      </w:r>
      <w:r w:rsidRPr="000C6298">
        <w:rPr>
          <w:noProof/>
        </w:rPr>
        <w:t>(Lumba-Brown et al., 2019)</w:t>
      </w:r>
      <w:r>
        <w:fldChar w:fldCharType="end"/>
      </w:r>
      <w:r>
        <w:t xml:space="preserve">. Such a bias in symptom measurement may have influenced the results of the present </w:t>
      </w:r>
      <w:r w:rsidR="00962393">
        <w:t>study</w:t>
      </w:r>
      <w:r>
        <w:t xml:space="preserve"> as the vestibular and ocular-motor clusters were consistently rated with less severity than other clusters. Moreover, it may lead to the misidentification of students experiencing negative academic outcome because of these symptoms. </w:t>
      </w:r>
    </w:p>
    <w:p w14:paraId="04B039D5" w14:textId="77777777" w:rsidR="004A04F4" w:rsidRPr="00530F97" w:rsidRDefault="004A04F4" w:rsidP="004A04F4">
      <w:pPr>
        <w:ind w:firstLine="720"/>
      </w:pPr>
      <w:r w:rsidRPr="00530F97">
        <w:t xml:space="preserve">Another limitation of symptom measurement related to our methods is that our data could not consider the influence of individual symptom scores on unrelated symptom cluster scores. As outlined by </w:t>
      </w:r>
      <w:r w:rsidRPr="00530F97">
        <w:fldChar w:fldCharType="begin" w:fldLock="1"/>
      </w:r>
      <w:r w:rsidRPr="00530F97">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2019)","manualFormatting":"Harmon et al. (2019)","plainTextFormattedCitation":"(Harmon et al., 2019)","previouslyFormattedCitation":"(Harmon et al., 2019)"},"properties":{"noteIndex":0},"schema":"https://github.com/citation-style-language/schema/raw/master/csl-citation.json"}</w:instrText>
      </w:r>
      <w:r w:rsidRPr="00530F97">
        <w:fldChar w:fldCharType="separate"/>
      </w:r>
      <w:r w:rsidRPr="00530F97">
        <w:rPr>
          <w:noProof/>
        </w:rPr>
        <w:t>Harmon et al. (2019)</w:t>
      </w:r>
      <w:r w:rsidRPr="00530F97">
        <w:fldChar w:fldCharType="end"/>
      </w:r>
      <w:r w:rsidRPr="00530F97">
        <w:t xml:space="preserve">, the interaction of symptoms from different clusters creates multiple profiles where reported symptom scores for one individual symptom or cluster are likely influenced by the symptom scores of a variety of symptoms from multiple clusters. For example, a student may rate the cognitive or sleep symptom clusters with a higher symptom score because of the influence of anxiety-mood symptoms on those clusters. Therefore, it is important to consider the interaction of all symptoms when interpreting symptom severity scores to better understand the individual profile. </w:t>
      </w:r>
    </w:p>
    <w:p w14:paraId="6E01DC18" w14:textId="4B4E5CAF" w:rsidR="004A04F4" w:rsidRDefault="004A04F4" w:rsidP="00450BE6">
      <w:r w:rsidRPr="00530F97">
        <w:tab/>
        <w:t xml:space="preserve">Besides symptom measurement, there is a need to develop and implement measurement tools that can be utilized repeatedly to provide clinicians and educators with valid and reliable </w:t>
      </w:r>
      <w:r w:rsidRPr="00530F97">
        <w:lastRenderedPageBreak/>
        <w:t>information in determining RTL management decisions. The Concussion Learning Assessment and School Survey, 3</w:t>
      </w:r>
      <w:r w:rsidRPr="00530F97">
        <w:rPr>
          <w:vertAlign w:val="superscript"/>
        </w:rPr>
        <w:t>rd</w:t>
      </w:r>
      <w:r w:rsidRPr="00530F97">
        <w:t xml:space="preserve"> Edition (CLASS-3) </w:t>
      </w:r>
      <w:r w:rsidRPr="00530F97">
        <w:fldChar w:fldCharType="begin" w:fldLock="1"/>
      </w:r>
      <w:r>
        <w:instrText>ADDIN CSL_CITATION {"citationItems":[{"id":"ITEM-1","itemData":{"DOI":"https://doi.org/10.1007/s40817-020-00092-5","ISBN":"8089565956","author":[{"dropping-particle":"","family":"Gioia","given":"Gerard A.","non-dropping-particle":"","parse-names":false,"suffix":""},{"dropping-particle":"","family":"Babikian","given":"Talin","non-dropping-particle":"","parse-names":false,"suffix":""},{"dropping-particle":"","family":"Barney","given":"Bradley J.","non-dropping-particle":"","parse-names":false,"suffix":""},{"dropping-particle":"","family":"Chrisman","given":"Sara P.D.","non-dropping-particle":"","parse-names":false,"suffix":""},{"dropping-particle":"","family":"Cook","given":"Lawrence J.","non-dropping-particle":"","parse-names":false,"suffix":""},{"dropping-particle":"","family":"Didehbani","given":"Nyaz","non-dropping-particle":"","parse-names":false,"suffix":""},{"dropping-particle":"","family":"Richards","given":"Rachel","non-dropping-particle":"","parse-names":false,"suffix":""},{"dropping-particle":"","family":"Sady","given":"Maegan D.","non-dropping-particle":"","parse-names":false,"suffix":""},{"dropping-particle":"","family":"Stolz","given":"Erin","non-dropping-particle":"","parse-names":false,"suffix":""},{"dropping-particle":"","family":"Vaughan","given":"Christopher","non-dropping-particle":"","parse-names":false,"suffix":""},{"dropping-particle":"","family":"Rivera","given":"Frederick","non-dropping-particle":"","parse-names":false,"suffix":""},{"dropping-particle":"","family":"Giza","given":"Christoper","non-dropping-particle":"","parse-names":false,"suffix":""}],"container-title":"Journal of Pediatric Neuropsychology","id":"ITEM-1","issued":{"date-parts":[["2020"]]},"page":"203-217","title":"Identifying school challenges following concussion: Psychometric evidence for the Concussion Learning Assessment &amp; School Survey, 3rd Ed. (CLASS-3)","type":"article-journal","volume":"6"},"uris":["http://www.mendeley.com/documents/?uuid=31ffaacd-8508-4c9f-a573-d30255fd93d4"]}],"mendeley":{"formattedCitation":"(Gioia et al., 2020)","plainTextFormattedCitation":"(Gioia et al., 2020)","previouslyFormattedCitation":"(Gioia et al., 2020)"},"properties":{"noteIndex":0},"schema":"https://github.com/citation-style-language/schema/raw/master/csl-citation.json"}</w:instrText>
      </w:r>
      <w:r w:rsidRPr="00530F97">
        <w:fldChar w:fldCharType="separate"/>
      </w:r>
      <w:r w:rsidRPr="00530F97">
        <w:rPr>
          <w:noProof/>
        </w:rPr>
        <w:t>(Gioia et al., 2020)</w:t>
      </w:r>
      <w:r w:rsidRPr="00530F97">
        <w:fldChar w:fldCharType="end"/>
      </w:r>
      <w:r w:rsidRPr="00530F97">
        <w:t xml:space="preserve"> is one such tool with reasonably strong psychometric properties that provides educators with a measurement to characterize student academic needs during concussion recovery. Previous versions of the CLASS have been determined to successfully identify students experiencing academic challenges post-concussion, especially when used in tandem with symptom severity measurements like the PCSS</w:t>
      </w:r>
      <w:r w:rsidR="00962393">
        <w:t xml:space="preserve"> </w:t>
      </w:r>
      <w:r w:rsidR="00962393">
        <w:fldChar w:fldCharType="begin" w:fldLock="1"/>
      </w:r>
      <w:r w:rsidR="00EF1305">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id":"ITEM-2","itemData":{"DOI":"10.1044/2021_ajslp-20-00306","ISSN":"1058-0360","author":[{"dropping-particle":"","family":"Wright","given":"Jim","non-dropping-particle":"","parse-names":false,"suffix":""},{"dropping-particle":"","family":"Sohlberg","given":"McKay Moore","non-dropping-particle":"","parse-names":false,"suffix":""}],"container-title":"American Journal of Speech-Language Pathology","id":"ITEM-2","issued":{"date-parts":[["2021"]]},"page":"1-14","title":"The implementation of a personalized dynamic approach for the management of prolonged concussion symptoms","type":"article-journal"},"uris":["http://www.mendeley.com/documents/?uuid=bccf0c10-e939-4c89-aac8-97a58758fe8f"]}],"mendeley":{"formattedCitation":"(Ransom et al., 2015; Wright &amp; Sohlberg, 2021)","plainTextFormattedCitation":"(Ransom et al., 2015; Wright &amp; Sohlberg, 2021)","previouslyFormattedCitation":"(Ransom et al., 2015; Wright &amp; Sohlberg, 2021)"},"properties":{"noteIndex":0},"schema":"https://github.com/citation-style-language/schema/raw/master/csl-citation.json"}</w:instrText>
      </w:r>
      <w:r w:rsidR="00962393">
        <w:fldChar w:fldCharType="separate"/>
      </w:r>
      <w:r w:rsidR="00962393" w:rsidRPr="00962393">
        <w:rPr>
          <w:noProof/>
        </w:rPr>
        <w:t>(Ransom et al., 2015; Wright &amp; Sohlberg, 2021)</w:t>
      </w:r>
      <w:r w:rsidR="00962393">
        <w:fldChar w:fldCharType="end"/>
      </w:r>
      <w:r w:rsidRPr="00530F97">
        <w:t>. Continued evaluation of the reliability and validity of the CLASS-3 on diverse populations is certainly warranted to expand its use across the educational spectrum.</w:t>
      </w:r>
      <w:r>
        <w:t xml:space="preserve"> </w:t>
      </w:r>
    </w:p>
    <w:p w14:paraId="72964403" w14:textId="174BB54A" w:rsidR="00112A34" w:rsidRDefault="00112A34" w:rsidP="00112A34">
      <w:pPr>
        <w:pStyle w:val="Heading2"/>
      </w:pPr>
      <w:r>
        <w:t>Conclusions</w:t>
      </w:r>
    </w:p>
    <w:p w14:paraId="4E768C08" w14:textId="24ADAB69" w:rsidR="007A73E7" w:rsidRDefault="00112A34" w:rsidP="00112A34">
      <w:r>
        <w:tab/>
        <w:t xml:space="preserve">The results of this retrospective analysis aligned with previous research evaluating symptom reporting between </w:t>
      </w:r>
      <w:r w:rsidR="007427EE">
        <w:t>sexes</w:t>
      </w:r>
      <w:r>
        <w:t xml:space="preserve"> and type of symptom</w:t>
      </w:r>
      <w:r w:rsidR="00DC63B4">
        <w:t>s</w:t>
      </w:r>
      <w:r>
        <w:t xml:space="preserve">. Females were identified to report symptoms with higher severity compared to males, and symptoms from the headache-migraine, cognitive, and sleep clusters were consistently rated with higher severity ratings. Moreover, students with higher symptom severity at the time of post-injury test one were identified to require more tests during their recovery, suggesting a relationship between immediate post-injury symptom severity and recovery time. Results from this study </w:t>
      </w:r>
      <w:r w:rsidR="003E377B">
        <w:t>contribute to the literature base of</w:t>
      </w:r>
      <w:r w:rsidR="001B43E2">
        <w:t xml:space="preserve"> post-concussion</w:t>
      </w:r>
      <w:r w:rsidR="003E377B">
        <w:t xml:space="preserve"> symptom reporting and highlight the importance of considering symptom severity trends</w:t>
      </w:r>
      <w:r w:rsidR="00FA2BCF">
        <w:t xml:space="preserve"> </w:t>
      </w:r>
      <w:ins w:id="44" w:author="Jim Wright" w:date="2021-08-10T15:20:00Z">
        <w:r w:rsidR="00FA2BCF">
          <w:t xml:space="preserve">and </w:t>
        </w:r>
      </w:ins>
      <w:ins w:id="45" w:author="Jim Wright" w:date="2021-08-10T15:21:00Z">
        <w:r w:rsidR="00FA2BCF">
          <w:t>trajectories</w:t>
        </w:r>
      </w:ins>
      <w:r w:rsidR="003E377B">
        <w:t xml:space="preserve"> in the development of empirically driven RTL </w:t>
      </w:r>
      <w:r w:rsidR="001B43E2">
        <w:t>protocols</w:t>
      </w:r>
      <w:r w:rsidR="003E377B">
        <w:t xml:space="preserve"> that </w:t>
      </w:r>
      <w:ins w:id="46" w:author="Jim Wright" w:date="2021-08-10T15:21:00Z">
        <w:r w:rsidR="00FA2BCF">
          <w:t>can</w:t>
        </w:r>
      </w:ins>
      <w:del w:id="47" w:author="Jim Wright" w:date="2021-08-10T15:21:00Z">
        <w:r w:rsidR="003E377B" w:rsidDel="00FA2BCF">
          <w:delText>can be adapted to various school settings and</w:delText>
        </w:r>
      </w:del>
      <w:r w:rsidR="003E377B">
        <w:t xml:space="preserve"> prevent chronic academic difficulty in students recovering from concussion. </w:t>
      </w:r>
    </w:p>
    <w:p w14:paraId="21E9ADEC" w14:textId="77777777" w:rsidR="007A73E7" w:rsidRDefault="007A73E7">
      <w:pPr>
        <w:spacing w:line="240" w:lineRule="auto"/>
      </w:pPr>
      <w:r>
        <w:br w:type="page"/>
      </w:r>
    </w:p>
    <w:p w14:paraId="05C8B0EC" w14:textId="71E64233" w:rsidR="00112A34" w:rsidRDefault="007A73E7" w:rsidP="007A73E7">
      <w:pPr>
        <w:pStyle w:val="Heading1"/>
      </w:pPr>
      <w:r>
        <w:lastRenderedPageBreak/>
        <w:t>References</w:t>
      </w:r>
    </w:p>
    <w:p w14:paraId="53382AC8" w14:textId="33E155D3" w:rsidR="00FA2BCF" w:rsidRPr="00FA2BCF" w:rsidRDefault="007A73E7" w:rsidP="00FA2BCF">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FA2BCF" w:rsidRPr="00FA2BCF">
        <w:rPr>
          <w:rFonts w:cs="Times New Roman"/>
          <w:noProof/>
        </w:rPr>
        <w:t xml:space="preserve">Arbabi, M., Sheldon, R. J. G., Bahadoran, P., Smith, J. G., Poole, N., &amp; Agrawal, N. (2020). Treatment outcomes in mild traumatic brain injury: a systematic review of randomized controlled trials. </w:t>
      </w:r>
      <w:r w:rsidR="00FA2BCF" w:rsidRPr="00FA2BCF">
        <w:rPr>
          <w:rFonts w:cs="Times New Roman"/>
          <w:i/>
          <w:iCs/>
          <w:noProof/>
        </w:rPr>
        <w:t>Brain Injury</w:t>
      </w:r>
      <w:r w:rsidR="00FA2BCF" w:rsidRPr="00FA2BCF">
        <w:rPr>
          <w:rFonts w:cs="Times New Roman"/>
          <w:noProof/>
        </w:rPr>
        <w:t xml:space="preserve">, </w:t>
      </w:r>
      <w:r w:rsidR="00FA2BCF" w:rsidRPr="00FA2BCF">
        <w:rPr>
          <w:rFonts w:cs="Times New Roman"/>
          <w:i/>
          <w:iCs/>
          <w:noProof/>
        </w:rPr>
        <w:t>34</w:t>
      </w:r>
      <w:r w:rsidR="00FA2BCF" w:rsidRPr="00FA2BCF">
        <w:rPr>
          <w:rFonts w:cs="Times New Roman"/>
          <w:noProof/>
        </w:rPr>
        <w:t>(9), 1139–1149. https://doi.org/10.1080/02699052.2020.1797168</w:t>
      </w:r>
    </w:p>
    <w:p w14:paraId="2CCE2415"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Baker, J. G., Leddy, J. J., Darling, S. R., Shucard, J., Makdissi, M., &amp; Willer, B. S. (2016). Gender differences in recovery from sports-related concussion in adolescents. </w:t>
      </w:r>
      <w:r w:rsidRPr="00FA2BCF">
        <w:rPr>
          <w:rFonts w:cs="Times New Roman"/>
          <w:i/>
          <w:iCs/>
          <w:noProof/>
        </w:rPr>
        <w:t>Clinical Pediatrics</w:t>
      </w:r>
      <w:r w:rsidRPr="00FA2BCF">
        <w:rPr>
          <w:rFonts w:cs="Times New Roman"/>
          <w:noProof/>
        </w:rPr>
        <w:t xml:space="preserve">, </w:t>
      </w:r>
      <w:r w:rsidRPr="00FA2BCF">
        <w:rPr>
          <w:rFonts w:cs="Times New Roman"/>
          <w:i/>
          <w:iCs/>
          <w:noProof/>
        </w:rPr>
        <w:t>55</w:t>
      </w:r>
      <w:r w:rsidRPr="00FA2BCF">
        <w:rPr>
          <w:rFonts w:cs="Times New Roman"/>
          <w:noProof/>
        </w:rPr>
        <w:t>(8), 771–775. https://doi.org/10.1177/0009922815606417</w:t>
      </w:r>
    </w:p>
    <w:p w14:paraId="7B4B02E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Bazarian, J. J., Blyth, B., Mookerjee, S., He, H., &amp; McDermott, M. P. (2010). Sex differences in outcome after mild traumatic brain injury. </w:t>
      </w:r>
      <w:r w:rsidRPr="00FA2BCF">
        <w:rPr>
          <w:rFonts w:cs="Times New Roman"/>
          <w:i/>
          <w:iCs/>
          <w:noProof/>
        </w:rPr>
        <w:t>Journal of Neurotrauma</w:t>
      </w:r>
      <w:r w:rsidRPr="00FA2BCF">
        <w:rPr>
          <w:rFonts w:cs="Times New Roman"/>
          <w:noProof/>
        </w:rPr>
        <w:t xml:space="preserve">, </w:t>
      </w:r>
      <w:r w:rsidRPr="00FA2BCF">
        <w:rPr>
          <w:rFonts w:cs="Times New Roman"/>
          <w:i/>
          <w:iCs/>
          <w:noProof/>
        </w:rPr>
        <w:t>27</w:t>
      </w:r>
      <w:r w:rsidRPr="00FA2BCF">
        <w:rPr>
          <w:rFonts w:cs="Times New Roman"/>
          <w:noProof/>
        </w:rPr>
        <w:t>, 527–539.</w:t>
      </w:r>
    </w:p>
    <w:p w14:paraId="07BB70DA"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Broglio, S. P., Surma, T., &amp; Ashton-Miller, J. A. (2012). High school and collegiate football athlete concussions: A biomechanical review. </w:t>
      </w:r>
      <w:r w:rsidRPr="00FA2BCF">
        <w:rPr>
          <w:rFonts w:cs="Times New Roman"/>
          <w:i/>
          <w:iCs/>
          <w:noProof/>
        </w:rPr>
        <w:t>Annals of Biomedical Engineering</w:t>
      </w:r>
      <w:r w:rsidRPr="00FA2BCF">
        <w:rPr>
          <w:rFonts w:cs="Times New Roman"/>
          <w:noProof/>
        </w:rPr>
        <w:t xml:space="preserve">, </w:t>
      </w:r>
      <w:r w:rsidRPr="00FA2BCF">
        <w:rPr>
          <w:rFonts w:cs="Times New Roman"/>
          <w:i/>
          <w:iCs/>
          <w:noProof/>
        </w:rPr>
        <w:t>40</w:t>
      </w:r>
      <w:r w:rsidRPr="00FA2BCF">
        <w:rPr>
          <w:rFonts w:cs="Times New Roman"/>
          <w:noProof/>
        </w:rPr>
        <w:t>(1), 37–46. https://doi.org/10.1007/s10439-011-0396-0</w:t>
      </w:r>
    </w:p>
    <w:p w14:paraId="3CE50455"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Covassin, T., Elbin, R. J., Bleecker, A., Lipchik, A., &amp; Kontos, A. P. (2013). Are there differences in neurocognitive function and symptoms between male and female soccer players after concussions? </w:t>
      </w:r>
      <w:r w:rsidRPr="00FA2BCF">
        <w:rPr>
          <w:rFonts w:cs="Times New Roman"/>
          <w:i/>
          <w:iCs/>
          <w:noProof/>
        </w:rPr>
        <w:t>American Journal of Sports Medicine</w:t>
      </w:r>
      <w:r w:rsidRPr="00FA2BCF">
        <w:rPr>
          <w:rFonts w:cs="Times New Roman"/>
          <w:noProof/>
        </w:rPr>
        <w:t xml:space="preserve">, </w:t>
      </w:r>
      <w:r w:rsidRPr="00FA2BCF">
        <w:rPr>
          <w:rFonts w:cs="Times New Roman"/>
          <w:i/>
          <w:iCs/>
          <w:noProof/>
        </w:rPr>
        <w:t>41</w:t>
      </w:r>
      <w:r w:rsidRPr="00FA2BCF">
        <w:rPr>
          <w:rFonts w:cs="Times New Roman"/>
          <w:noProof/>
        </w:rPr>
        <w:t>(12), 2890–2895. https://doi.org/10.1177/0363546513509962</w:t>
      </w:r>
    </w:p>
    <w:p w14:paraId="38E40001"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Covassin, T., Elbin, R. J., Harris, W., Parker, T., &amp; Kontos, A. (2012). The role of age and sex in symptoms, neurocognitive performance, and postural stability in athletes after concussion. </w:t>
      </w:r>
      <w:r w:rsidRPr="00FA2BCF">
        <w:rPr>
          <w:rFonts w:cs="Times New Roman"/>
          <w:i/>
          <w:iCs/>
          <w:noProof/>
        </w:rPr>
        <w:t>American Journal of Sports Medicine</w:t>
      </w:r>
      <w:r w:rsidRPr="00FA2BCF">
        <w:rPr>
          <w:rFonts w:cs="Times New Roman"/>
          <w:noProof/>
        </w:rPr>
        <w:t xml:space="preserve">, </w:t>
      </w:r>
      <w:r w:rsidRPr="00FA2BCF">
        <w:rPr>
          <w:rFonts w:cs="Times New Roman"/>
          <w:i/>
          <w:iCs/>
          <w:noProof/>
        </w:rPr>
        <w:t>40</w:t>
      </w:r>
      <w:r w:rsidRPr="00FA2BCF">
        <w:rPr>
          <w:rFonts w:cs="Times New Roman"/>
          <w:noProof/>
        </w:rPr>
        <w:t>(6), 1303–1312. https://doi.org/10.1177/0363546512444554</w:t>
      </w:r>
    </w:p>
    <w:p w14:paraId="1DE0F903"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Dachtyl, S. A., &amp; Morales, P. (2017). A collaborative model for return to academics after concussion: Athletic training and speech-language pathology. </w:t>
      </w:r>
      <w:r w:rsidRPr="00FA2BCF">
        <w:rPr>
          <w:rFonts w:cs="Times New Roman"/>
          <w:i/>
          <w:iCs/>
          <w:noProof/>
        </w:rPr>
        <w:t>American Journal of Speech-</w:t>
      </w:r>
      <w:r w:rsidRPr="00FA2BCF">
        <w:rPr>
          <w:rFonts w:cs="Times New Roman"/>
          <w:i/>
          <w:iCs/>
          <w:noProof/>
        </w:rPr>
        <w:lastRenderedPageBreak/>
        <w:t>Language Pathology</w:t>
      </w:r>
      <w:r w:rsidRPr="00FA2BCF">
        <w:rPr>
          <w:rFonts w:cs="Times New Roman"/>
          <w:noProof/>
        </w:rPr>
        <w:t xml:space="preserve">, </w:t>
      </w:r>
      <w:r w:rsidRPr="00FA2BCF">
        <w:rPr>
          <w:rFonts w:cs="Times New Roman"/>
          <w:i/>
          <w:iCs/>
          <w:noProof/>
        </w:rPr>
        <w:t>26</w:t>
      </w:r>
      <w:r w:rsidRPr="00FA2BCF">
        <w:rPr>
          <w:rFonts w:cs="Times New Roman"/>
          <w:noProof/>
        </w:rPr>
        <w:t>, 716–728.</w:t>
      </w:r>
    </w:p>
    <w:p w14:paraId="5ABDA8FA"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Davies, S. C. (2016). School-based traumatic brain injury and concussion management program. </w:t>
      </w:r>
      <w:r w:rsidRPr="00FA2BCF">
        <w:rPr>
          <w:rFonts w:cs="Times New Roman"/>
          <w:i/>
          <w:iCs/>
          <w:noProof/>
        </w:rPr>
        <w:t>Hellenic Journal of Psychology</w:t>
      </w:r>
      <w:r w:rsidRPr="00FA2BCF">
        <w:rPr>
          <w:rFonts w:cs="Times New Roman"/>
          <w:noProof/>
        </w:rPr>
        <w:t xml:space="preserve">, </w:t>
      </w:r>
      <w:r w:rsidRPr="00FA2BCF">
        <w:rPr>
          <w:rFonts w:cs="Times New Roman"/>
          <w:i/>
          <w:iCs/>
          <w:noProof/>
        </w:rPr>
        <w:t>53</w:t>
      </w:r>
      <w:r w:rsidRPr="00FA2BCF">
        <w:rPr>
          <w:rFonts w:cs="Times New Roman"/>
          <w:noProof/>
        </w:rPr>
        <w:t>(6), 567–582. https://doi.org/10.1002/pits</w:t>
      </w:r>
    </w:p>
    <w:p w14:paraId="39086433"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Gallagher, V., Kramer, N., Abbott, K., Alexander, J., Breiter, H., Herrold, A., Lindley, T., Mjaanes, J., &amp; Reilly, J. (2018). The effects of sex differences and hormonal contraception on outcomes after collegiate sports-related concussion. </w:t>
      </w:r>
      <w:r w:rsidRPr="00FA2BCF">
        <w:rPr>
          <w:rFonts w:cs="Times New Roman"/>
          <w:i/>
          <w:iCs/>
          <w:noProof/>
        </w:rPr>
        <w:t>Journal of Neurotrauma</w:t>
      </w:r>
      <w:r w:rsidRPr="00FA2BCF">
        <w:rPr>
          <w:rFonts w:cs="Times New Roman"/>
          <w:noProof/>
        </w:rPr>
        <w:t xml:space="preserve">, </w:t>
      </w:r>
      <w:r w:rsidRPr="00FA2BCF">
        <w:rPr>
          <w:rFonts w:cs="Times New Roman"/>
          <w:i/>
          <w:iCs/>
          <w:noProof/>
        </w:rPr>
        <w:t>35</w:t>
      </w:r>
      <w:r w:rsidRPr="00FA2BCF">
        <w:rPr>
          <w:rFonts w:cs="Times New Roman"/>
          <w:noProof/>
        </w:rPr>
        <w:t>(11), 1242–1247. https://doi.org/10.1089/neu.2017.5453</w:t>
      </w:r>
    </w:p>
    <w:p w14:paraId="11F8C927"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Gioia, G. A. (2016). Medical-school partnership in guiding return to school following mild traumatic brain injury in youth. </w:t>
      </w:r>
      <w:r w:rsidRPr="00FA2BCF">
        <w:rPr>
          <w:rFonts w:cs="Times New Roman"/>
          <w:i/>
          <w:iCs/>
          <w:noProof/>
        </w:rPr>
        <w:t>Journal of Child Neurology</w:t>
      </w:r>
      <w:r w:rsidRPr="00FA2BCF">
        <w:rPr>
          <w:rFonts w:cs="Times New Roman"/>
          <w:noProof/>
        </w:rPr>
        <w:t xml:space="preserve">, </w:t>
      </w:r>
      <w:r w:rsidRPr="00FA2BCF">
        <w:rPr>
          <w:rFonts w:cs="Times New Roman"/>
          <w:i/>
          <w:iCs/>
          <w:noProof/>
        </w:rPr>
        <w:t>31</w:t>
      </w:r>
      <w:r w:rsidRPr="00FA2BCF">
        <w:rPr>
          <w:rFonts w:cs="Times New Roman"/>
          <w:noProof/>
        </w:rPr>
        <w:t>(1), 93–108. https://doi.org/10.1002/oby.21042.Prevalence</w:t>
      </w:r>
    </w:p>
    <w:p w14:paraId="1049A1BB"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Gioia, G. A., Babikian, T., Barney, B. J., Chrisman, S. P. D., Cook, L. J., Didehbani, N., Richards, R., Sady, M. D., Stolz, E., Vaughan, C., Rivera, F., &amp; Giza, C. (2020). Identifying school challenges following concussion: Psychometric evidence for the Concussion Learning Assessment &amp; School Survey, 3rd Ed. (CLASS-3). </w:t>
      </w:r>
      <w:r w:rsidRPr="00FA2BCF">
        <w:rPr>
          <w:rFonts w:cs="Times New Roman"/>
          <w:i/>
          <w:iCs/>
          <w:noProof/>
        </w:rPr>
        <w:t>Journal of Pediatric Neuropsychology</w:t>
      </w:r>
      <w:r w:rsidRPr="00FA2BCF">
        <w:rPr>
          <w:rFonts w:cs="Times New Roman"/>
          <w:noProof/>
        </w:rPr>
        <w:t xml:space="preserve">, </w:t>
      </w:r>
      <w:r w:rsidRPr="00FA2BCF">
        <w:rPr>
          <w:rFonts w:cs="Times New Roman"/>
          <w:i/>
          <w:iCs/>
          <w:noProof/>
        </w:rPr>
        <w:t>6</w:t>
      </w:r>
      <w:r w:rsidRPr="00FA2BCF">
        <w:rPr>
          <w:rFonts w:cs="Times New Roman"/>
          <w:noProof/>
        </w:rPr>
        <w:t>, 203–217. https://doi.org/https://doi.org/10.1007/s40817-020-00092-5</w:t>
      </w:r>
    </w:p>
    <w:p w14:paraId="73CE3E20"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Gioia, G. A., Glang, A. E., Hooper, S. R., &amp; Brown, B. E. (2016). Building statewide infrastructure for the academic support of students with mild traumatic brain injury. </w:t>
      </w:r>
      <w:r w:rsidRPr="00FA2BCF">
        <w:rPr>
          <w:rFonts w:cs="Times New Roman"/>
          <w:i/>
          <w:iCs/>
          <w:noProof/>
        </w:rPr>
        <w:t>Journal of Head Trauma Rehabilitation</w:t>
      </w:r>
      <w:r w:rsidRPr="00FA2BCF">
        <w:rPr>
          <w:rFonts w:cs="Times New Roman"/>
          <w:noProof/>
        </w:rPr>
        <w:t xml:space="preserve">, </w:t>
      </w:r>
      <w:r w:rsidRPr="00FA2BCF">
        <w:rPr>
          <w:rFonts w:cs="Times New Roman"/>
          <w:i/>
          <w:iCs/>
          <w:noProof/>
        </w:rPr>
        <w:t>31</w:t>
      </w:r>
      <w:r w:rsidRPr="00FA2BCF">
        <w:rPr>
          <w:rFonts w:cs="Times New Roman"/>
          <w:noProof/>
        </w:rPr>
        <w:t>(6), 397–406. https://doi.org/10.1097/HTR.0000000000000205</w:t>
      </w:r>
    </w:p>
    <w:p w14:paraId="4A323E7F"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Grubenhoff, J. A., Deakyne, S. J., Brou, L., Bajaj, L., Comstock, R. D., &amp; Kirkwood, M. W. (2014). Acute concussion symptom severity and delayed symptom resolution. </w:t>
      </w:r>
      <w:r w:rsidRPr="00FA2BCF">
        <w:rPr>
          <w:rFonts w:cs="Times New Roman"/>
          <w:i/>
          <w:iCs/>
          <w:noProof/>
        </w:rPr>
        <w:t>Pediatrics</w:t>
      </w:r>
      <w:r w:rsidRPr="00FA2BCF">
        <w:rPr>
          <w:rFonts w:cs="Times New Roman"/>
          <w:noProof/>
        </w:rPr>
        <w:t xml:space="preserve">, </w:t>
      </w:r>
      <w:r w:rsidRPr="00FA2BCF">
        <w:rPr>
          <w:rFonts w:cs="Times New Roman"/>
          <w:i/>
          <w:iCs/>
          <w:noProof/>
        </w:rPr>
        <w:t>134</w:t>
      </w:r>
      <w:r w:rsidRPr="00FA2BCF">
        <w:rPr>
          <w:rFonts w:cs="Times New Roman"/>
          <w:noProof/>
        </w:rPr>
        <w:t>(1), 54–62. https://doi.org/10.1542/peds.2013-2988</w:t>
      </w:r>
    </w:p>
    <w:p w14:paraId="04946522"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Halstead, M. E., McAvoy, K., Devore, C. D., Carl, R., Lee, M., &amp; Logan, K. (2013). Returning </w:t>
      </w:r>
      <w:r w:rsidRPr="00FA2BCF">
        <w:rPr>
          <w:rFonts w:cs="Times New Roman"/>
          <w:noProof/>
        </w:rPr>
        <w:lastRenderedPageBreak/>
        <w:t xml:space="preserve">to learning following a concussion. </w:t>
      </w:r>
      <w:r w:rsidRPr="00FA2BCF">
        <w:rPr>
          <w:rFonts w:cs="Times New Roman"/>
          <w:i/>
          <w:iCs/>
          <w:noProof/>
        </w:rPr>
        <w:t>Pediatrics</w:t>
      </w:r>
      <w:r w:rsidRPr="00FA2BCF">
        <w:rPr>
          <w:rFonts w:cs="Times New Roman"/>
          <w:noProof/>
        </w:rPr>
        <w:t xml:space="preserve">, </w:t>
      </w:r>
      <w:r w:rsidRPr="00FA2BCF">
        <w:rPr>
          <w:rFonts w:cs="Times New Roman"/>
          <w:i/>
          <w:iCs/>
          <w:noProof/>
        </w:rPr>
        <w:t>132</w:t>
      </w:r>
      <w:r w:rsidRPr="00FA2BCF">
        <w:rPr>
          <w:rFonts w:cs="Times New Roman"/>
          <w:noProof/>
        </w:rPr>
        <w:t>(5), 948–957. https://doi.org/10.1542/peds.2013-2867</w:t>
      </w:r>
    </w:p>
    <w:p w14:paraId="4BF8786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Harmon, K. G., Clugston, J. R., Dec, K., Hainline, B., Herring, S., Kane, S. F., Kontos, A. P., Leddy, J. J., McCrea, M., Poddar, S. K., Putukian, M., Wilson, J. C., &amp; Roberts, W. O. (2019). American Medical Society for Sports Medicine position statement on concussion in sport. </w:t>
      </w:r>
      <w:r w:rsidRPr="00FA2BCF">
        <w:rPr>
          <w:rFonts w:cs="Times New Roman"/>
          <w:i/>
          <w:iCs/>
          <w:noProof/>
        </w:rPr>
        <w:t>British Journal of Sports Medicine</w:t>
      </w:r>
      <w:r w:rsidRPr="00FA2BCF">
        <w:rPr>
          <w:rFonts w:cs="Times New Roman"/>
          <w:noProof/>
        </w:rPr>
        <w:t xml:space="preserve">, </w:t>
      </w:r>
      <w:r w:rsidRPr="00FA2BCF">
        <w:rPr>
          <w:rFonts w:cs="Times New Roman"/>
          <w:i/>
          <w:iCs/>
          <w:noProof/>
        </w:rPr>
        <w:t>53</w:t>
      </w:r>
      <w:r w:rsidRPr="00FA2BCF">
        <w:rPr>
          <w:rFonts w:cs="Times New Roman"/>
          <w:noProof/>
        </w:rPr>
        <w:t>(4), 213–225. https://doi.org/10.1136/bjsports-2018-100338</w:t>
      </w:r>
    </w:p>
    <w:p w14:paraId="16300A52"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Hossler, P., McAvoy, K., Rossen, E., Schoessler, S., &amp; Thompson, P. (2014). A comprehensive team approach to treating concussions in student athletes. </w:t>
      </w:r>
      <w:r w:rsidRPr="00FA2BCF">
        <w:rPr>
          <w:rFonts w:cs="Times New Roman"/>
          <w:i/>
          <w:iCs/>
          <w:noProof/>
        </w:rPr>
        <w:t>National Association of Secondary School Principles</w:t>
      </w:r>
      <w:r w:rsidRPr="00FA2BCF">
        <w:rPr>
          <w:rFonts w:cs="Times New Roman"/>
          <w:noProof/>
        </w:rPr>
        <w:t xml:space="preserve">, </w:t>
      </w:r>
      <w:r w:rsidRPr="00FA2BCF">
        <w:rPr>
          <w:rFonts w:cs="Times New Roman"/>
          <w:i/>
          <w:iCs/>
          <w:noProof/>
        </w:rPr>
        <w:t>9</w:t>
      </w:r>
      <w:r w:rsidRPr="00FA2BCF">
        <w:rPr>
          <w:rFonts w:cs="Times New Roman"/>
          <w:noProof/>
        </w:rPr>
        <w:t>(3), 1–7. https://doi.org/10.1089/acm.2009.0309.In</w:t>
      </w:r>
    </w:p>
    <w:p w14:paraId="4C08ABC7"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Iverson, G. L., Gardner, A. J., Terry, D. P., Ponsford, J. L., Sills, A. K., Broshek, D. K., &amp; Solomon, G. S. (2017). Predictors of clinical recovery from concussion: A systematic review. </w:t>
      </w:r>
      <w:r w:rsidRPr="00FA2BCF">
        <w:rPr>
          <w:rFonts w:cs="Times New Roman"/>
          <w:i/>
          <w:iCs/>
          <w:noProof/>
        </w:rPr>
        <w:t>British Journal of Sports Medicine</w:t>
      </w:r>
      <w:r w:rsidRPr="00FA2BCF">
        <w:rPr>
          <w:rFonts w:cs="Times New Roman"/>
          <w:noProof/>
        </w:rPr>
        <w:t xml:space="preserve">, </w:t>
      </w:r>
      <w:r w:rsidRPr="00FA2BCF">
        <w:rPr>
          <w:rFonts w:cs="Times New Roman"/>
          <w:i/>
          <w:iCs/>
          <w:noProof/>
        </w:rPr>
        <w:t>51</w:t>
      </w:r>
      <w:r w:rsidRPr="00FA2BCF">
        <w:rPr>
          <w:rFonts w:cs="Times New Roman"/>
          <w:noProof/>
        </w:rPr>
        <w:t>(12), 941–948. https://doi.org/10.1136/bjsports-2017-097729</w:t>
      </w:r>
    </w:p>
    <w:p w14:paraId="03B2CFC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Kenzie, E. S., Parks, E. L., Bigler, E. D., Lim, M. M., Chesnutt, J. C., &amp; Wakeland, W. (2017). Concussion as a multi-scale complex system: An interdisciplinary synthesis of current knowledge. </w:t>
      </w:r>
      <w:r w:rsidRPr="00FA2BCF">
        <w:rPr>
          <w:rFonts w:cs="Times New Roman"/>
          <w:i/>
          <w:iCs/>
          <w:noProof/>
        </w:rPr>
        <w:t>Frontiers in Neurology</w:t>
      </w:r>
      <w:r w:rsidRPr="00FA2BCF">
        <w:rPr>
          <w:rFonts w:cs="Times New Roman"/>
          <w:noProof/>
        </w:rPr>
        <w:t xml:space="preserve">, </w:t>
      </w:r>
      <w:r w:rsidRPr="00FA2BCF">
        <w:rPr>
          <w:rFonts w:cs="Times New Roman"/>
          <w:i/>
          <w:iCs/>
          <w:noProof/>
        </w:rPr>
        <w:t>8</w:t>
      </w:r>
      <w:r w:rsidRPr="00FA2BCF">
        <w:rPr>
          <w:rFonts w:cs="Times New Roman"/>
          <w:noProof/>
        </w:rPr>
        <w:t>(513), 1–17. https://doi.org/10.3389/fneur.2017.00513</w:t>
      </w:r>
    </w:p>
    <w:p w14:paraId="7DD9E100"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Kerr, Z. Y., Zuckerman, S. L., Wasserman, E. B., Covassin, T., Djoko, A., &amp; Dompier, T. P. (2016). Concussion symptoms and return to play time in youth, high school, and college American football athletes. </w:t>
      </w:r>
      <w:r w:rsidRPr="00FA2BCF">
        <w:rPr>
          <w:rFonts w:cs="Times New Roman"/>
          <w:i/>
          <w:iCs/>
          <w:noProof/>
        </w:rPr>
        <w:t>JAMA Pediatrics</w:t>
      </w:r>
      <w:r w:rsidRPr="00FA2BCF">
        <w:rPr>
          <w:rFonts w:cs="Times New Roman"/>
          <w:noProof/>
        </w:rPr>
        <w:t xml:space="preserve">, </w:t>
      </w:r>
      <w:r w:rsidRPr="00FA2BCF">
        <w:rPr>
          <w:rFonts w:cs="Times New Roman"/>
          <w:i/>
          <w:iCs/>
          <w:noProof/>
        </w:rPr>
        <w:t>170</w:t>
      </w:r>
      <w:r w:rsidRPr="00FA2BCF">
        <w:rPr>
          <w:rFonts w:cs="Times New Roman"/>
          <w:noProof/>
        </w:rPr>
        <w:t>(7), 647–653. https://doi.org/10.1001/jamapediatrics.2016.0073</w:t>
      </w:r>
    </w:p>
    <w:p w14:paraId="2A99C9CB"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Lovell, M. R., Iverson, G. L., Collins, M. W., Podell, K., Johnston, K. M., Pardini, D., Pardini, J., Norwig, J., &amp; Maroon, J. C. (2006). Measurement of symptoms following sports-related </w:t>
      </w:r>
      <w:r w:rsidRPr="00FA2BCF">
        <w:rPr>
          <w:rFonts w:cs="Times New Roman"/>
          <w:noProof/>
        </w:rPr>
        <w:lastRenderedPageBreak/>
        <w:t xml:space="preserve">concussion: Reliability and normative data for the post-concussion scale. </w:t>
      </w:r>
      <w:r w:rsidRPr="00FA2BCF">
        <w:rPr>
          <w:rFonts w:cs="Times New Roman"/>
          <w:i/>
          <w:iCs/>
          <w:noProof/>
        </w:rPr>
        <w:t>Applied Neuropsychology</w:t>
      </w:r>
      <w:r w:rsidRPr="00FA2BCF">
        <w:rPr>
          <w:rFonts w:cs="Times New Roman"/>
          <w:noProof/>
        </w:rPr>
        <w:t xml:space="preserve">, </w:t>
      </w:r>
      <w:r w:rsidRPr="00FA2BCF">
        <w:rPr>
          <w:rFonts w:cs="Times New Roman"/>
          <w:i/>
          <w:iCs/>
          <w:noProof/>
        </w:rPr>
        <w:t>13</w:t>
      </w:r>
      <w:r w:rsidRPr="00FA2BCF">
        <w:rPr>
          <w:rFonts w:cs="Times New Roman"/>
          <w:noProof/>
        </w:rPr>
        <w:t>(3), 166–174. http://www.ncbi.nlm.nih.gov/sites/entrez?Db=pubmed&amp;Cmd=ShowDetailView&amp;TermToSearch=17361669&amp;ordinalpos=5&amp;itool=EntrezSystem2.PEntrez.Pubmed.Pubmed_ResultsPanel.Pubmed_RVDocSum</w:t>
      </w:r>
    </w:p>
    <w:p w14:paraId="68DF2FE9"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Lowry, R., Haarbauer-Krupa, J. K., Breiding, M. J., Thigpen, S., Rasberry, C. N., &amp; Lee, S. M. (2019). Concussion and academic impairment among U.S. high school students. </w:t>
      </w:r>
      <w:r w:rsidRPr="00FA2BCF">
        <w:rPr>
          <w:rFonts w:cs="Times New Roman"/>
          <w:i/>
          <w:iCs/>
          <w:noProof/>
        </w:rPr>
        <w:t>American Journal of Preventive Medicine</w:t>
      </w:r>
      <w:r w:rsidRPr="00FA2BCF">
        <w:rPr>
          <w:rFonts w:cs="Times New Roman"/>
          <w:noProof/>
        </w:rPr>
        <w:t xml:space="preserve">, </w:t>
      </w:r>
      <w:r w:rsidRPr="00FA2BCF">
        <w:rPr>
          <w:rFonts w:cs="Times New Roman"/>
          <w:i/>
          <w:iCs/>
          <w:noProof/>
        </w:rPr>
        <w:t>57</w:t>
      </w:r>
      <w:r w:rsidRPr="00FA2BCF">
        <w:rPr>
          <w:rFonts w:cs="Times New Roman"/>
          <w:noProof/>
        </w:rPr>
        <w:t>(6), 733–740. https://doi.org/10.1016/j.amepre.2019.08.016</w:t>
      </w:r>
    </w:p>
    <w:p w14:paraId="553DDC34"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Lumba-Brown, A., Ghajar, J., Cornwell, J., Bloom, O. J., Chesnutt, J., Clugston, J. R., Kolluri, R., Leddy, J. J., Teramoto, M., &amp; Gioia, G. (2019). Representation of concussion subtypes in common postconcussion symptom-rating scales. </w:t>
      </w:r>
      <w:r w:rsidRPr="00FA2BCF">
        <w:rPr>
          <w:rFonts w:cs="Times New Roman"/>
          <w:i/>
          <w:iCs/>
          <w:noProof/>
        </w:rPr>
        <w:t>Concussion</w:t>
      </w:r>
      <w:r w:rsidRPr="00FA2BCF">
        <w:rPr>
          <w:rFonts w:cs="Times New Roman"/>
          <w:noProof/>
        </w:rPr>
        <w:t xml:space="preserve">, </w:t>
      </w:r>
      <w:r w:rsidRPr="00FA2BCF">
        <w:rPr>
          <w:rFonts w:cs="Times New Roman"/>
          <w:i/>
          <w:iCs/>
          <w:noProof/>
        </w:rPr>
        <w:t>4</w:t>
      </w:r>
      <w:r w:rsidRPr="00FA2BCF">
        <w:rPr>
          <w:rFonts w:cs="Times New Roman"/>
          <w:noProof/>
        </w:rPr>
        <w:t>(3). https://doi.org/10.2217/cnc-2019-0005</w:t>
      </w:r>
    </w:p>
    <w:p w14:paraId="41359992"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McAvoy, K., Eagan-Johnson, B., Dymacek, R., Hooper, S., McCart, M., &amp; Tyler, J. (2020). Establishing consensus for essential elements in returning to learn following a concussion. </w:t>
      </w:r>
      <w:r w:rsidRPr="00FA2BCF">
        <w:rPr>
          <w:rFonts w:cs="Times New Roman"/>
          <w:i/>
          <w:iCs/>
          <w:noProof/>
        </w:rPr>
        <w:t>Journal of School Health</w:t>
      </w:r>
      <w:r w:rsidRPr="00FA2BCF">
        <w:rPr>
          <w:rFonts w:cs="Times New Roman"/>
          <w:noProof/>
        </w:rPr>
        <w:t xml:space="preserve">, </w:t>
      </w:r>
      <w:r w:rsidRPr="00FA2BCF">
        <w:rPr>
          <w:rFonts w:cs="Times New Roman"/>
          <w:i/>
          <w:iCs/>
          <w:noProof/>
        </w:rPr>
        <w:t>90</w:t>
      </w:r>
      <w:r w:rsidRPr="00FA2BCF">
        <w:rPr>
          <w:rFonts w:cs="Times New Roman"/>
          <w:noProof/>
        </w:rPr>
        <w:t>(11), 849–858. https://doi.org/10.1111/josh.12949</w:t>
      </w:r>
    </w:p>
    <w:p w14:paraId="4051585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McAvoy, K., Eagan-Johnson, B., &amp; Halstead, M. (2018). Return to learn: Transitioning to school and through ascending levels of academic support for students following a concussion. </w:t>
      </w:r>
      <w:r w:rsidRPr="00FA2BCF">
        <w:rPr>
          <w:rFonts w:cs="Times New Roman"/>
          <w:i/>
          <w:iCs/>
          <w:noProof/>
        </w:rPr>
        <w:t>NeuroRehabilitation</w:t>
      </w:r>
      <w:r w:rsidRPr="00FA2BCF">
        <w:rPr>
          <w:rFonts w:cs="Times New Roman"/>
          <w:noProof/>
        </w:rPr>
        <w:t xml:space="preserve">, </w:t>
      </w:r>
      <w:r w:rsidRPr="00FA2BCF">
        <w:rPr>
          <w:rFonts w:cs="Times New Roman"/>
          <w:i/>
          <w:iCs/>
          <w:noProof/>
        </w:rPr>
        <w:t>42</w:t>
      </w:r>
      <w:r w:rsidRPr="00FA2BCF">
        <w:rPr>
          <w:rFonts w:cs="Times New Roman"/>
          <w:noProof/>
        </w:rPr>
        <w:t>(3), 325–330. https://doi.org/10.3233/NRE-172381</w:t>
      </w:r>
    </w:p>
    <w:p w14:paraId="0BB70DC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McCrory, P., Meeuwisse, W., Dvořák, J., Aubry, M., Bailes, J., Broglio, S., Cantu, R. C., Cassidy, D., Echemendia, R. J., Castellani, R. J., Davis, G. A., Ellenbogen, R., Emery, C., Engebretsen, L., Feddermann-Demont, N., Giza, C. C., Guskiewicz, K. M., Herring, S., Iverson, G. L., … Vos, P. E. (2017). Consensus statement on concussion in sport—the 5th </w:t>
      </w:r>
      <w:r w:rsidRPr="00FA2BCF">
        <w:rPr>
          <w:rFonts w:cs="Times New Roman"/>
          <w:noProof/>
        </w:rPr>
        <w:lastRenderedPageBreak/>
        <w:t xml:space="preserve">international conference on concussion in sport held in Berlin, October 2016. </w:t>
      </w:r>
      <w:r w:rsidRPr="00FA2BCF">
        <w:rPr>
          <w:rFonts w:cs="Times New Roman"/>
          <w:i/>
          <w:iCs/>
          <w:noProof/>
        </w:rPr>
        <w:t>British Journal of Sports Medicine</w:t>
      </w:r>
      <w:r w:rsidRPr="00FA2BCF">
        <w:rPr>
          <w:rFonts w:cs="Times New Roman"/>
          <w:noProof/>
        </w:rPr>
        <w:t xml:space="preserve">, </w:t>
      </w:r>
      <w:r w:rsidRPr="00FA2BCF">
        <w:rPr>
          <w:rFonts w:cs="Times New Roman"/>
          <w:i/>
          <w:iCs/>
          <w:noProof/>
        </w:rPr>
        <w:t>51</w:t>
      </w:r>
      <w:r w:rsidRPr="00FA2BCF">
        <w:rPr>
          <w:rFonts w:cs="Times New Roman"/>
          <w:noProof/>
        </w:rPr>
        <w:t>(11), 838–847. https://doi.org/10.1136/bjsports-2017-097699</w:t>
      </w:r>
    </w:p>
    <w:p w14:paraId="08991F2F"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Ono, K. E., Burns, T. G., Bearden, D. J., McManus, S. M., King, H., &amp; Reisner, A. (2016). Sex-based differences as a predictor of recovery trajectories in young athletes after a sports-related concussion. </w:t>
      </w:r>
      <w:r w:rsidRPr="00FA2BCF">
        <w:rPr>
          <w:rFonts w:cs="Times New Roman"/>
          <w:i/>
          <w:iCs/>
          <w:noProof/>
        </w:rPr>
        <w:t>American Journal of Sports Medicine</w:t>
      </w:r>
      <w:r w:rsidRPr="00FA2BCF">
        <w:rPr>
          <w:rFonts w:cs="Times New Roman"/>
          <w:noProof/>
        </w:rPr>
        <w:t xml:space="preserve">, </w:t>
      </w:r>
      <w:r w:rsidRPr="00FA2BCF">
        <w:rPr>
          <w:rFonts w:cs="Times New Roman"/>
          <w:i/>
          <w:iCs/>
          <w:noProof/>
        </w:rPr>
        <w:t>44</w:t>
      </w:r>
      <w:r w:rsidRPr="00FA2BCF">
        <w:rPr>
          <w:rFonts w:cs="Times New Roman"/>
          <w:noProof/>
        </w:rPr>
        <w:t>(3), 748–752. https://doi.org/10.1177/0363546515617746</w:t>
      </w:r>
    </w:p>
    <w:p w14:paraId="754DF9E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Pulsipher, D. T., Rettig, E. K., Krapf, E. M., &amp; Stanford, L. D. (2021). A cross-sectional cohort study of post-concussive symptoms and their relationships with depressive symptoms in youth with and without concussion. </w:t>
      </w:r>
      <w:r w:rsidRPr="00FA2BCF">
        <w:rPr>
          <w:rFonts w:cs="Times New Roman"/>
          <w:i/>
          <w:iCs/>
          <w:noProof/>
        </w:rPr>
        <w:t>Brain Injury</w:t>
      </w:r>
      <w:r w:rsidRPr="00FA2BCF">
        <w:rPr>
          <w:rFonts w:cs="Times New Roman"/>
          <w:noProof/>
        </w:rPr>
        <w:t xml:space="preserve">, </w:t>
      </w:r>
      <w:r w:rsidRPr="00FA2BCF">
        <w:rPr>
          <w:rFonts w:cs="Times New Roman"/>
          <w:i/>
          <w:iCs/>
          <w:noProof/>
        </w:rPr>
        <w:t>35</w:t>
      </w:r>
      <w:r w:rsidRPr="00FA2BCF">
        <w:rPr>
          <w:rFonts w:cs="Times New Roman"/>
          <w:noProof/>
        </w:rPr>
        <w:t>(8), 964–970. https://doi.org/10.1080/02699052.2021.1942550</w:t>
      </w:r>
    </w:p>
    <w:p w14:paraId="4B791D16"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Ransom, D. M., Vaughan, C. G., Pratson, L., Sady, M. D., McGill, C. A., &amp; Gioia, G. A. (2015). Academic effects of concussion in children and adolescents. </w:t>
      </w:r>
      <w:r w:rsidRPr="00FA2BCF">
        <w:rPr>
          <w:rFonts w:cs="Times New Roman"/>
          <w:i/>
          <w:iCs/>
          <w:noProof/>
        </w:rPr>
        <w:t>Pediatrics</w:t>
      </w:r>
      <w:r w:rsidRPr="00FA2BCF">
        <w:rPr>
          <w:rFonts w:cs="Times New Roman"/>
          <w:noProof/>
        </w:rPr>
        <w:t xml:space="preserve">, </w:t>
      </w:r>
      <w:r w:rsidRPr="00FA2BCF">
        <w:rPr>
          <w:rFonts w:cs="Times New Roman"/>
          <w:i/>
          <w:iCs/>
          <w:noProof/>
        </w:rPr>
        <w:t>135</w:t>
      </w:r>
      <w:r w:rsidRPr="00FA2BCF">
        <w:rPr>
          <w:rFonts w:cs="Times New Roman"/>
          <w:noProof/>
        </w:rPr>
        <w:t>(6), 1043–1050. https://doi.org/10.1542/peds.2014-3434</w:t>
      </w:r>
    </w:p>
    <w:p w14:paraId="005DACB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Sarmiento, K., Thomas, K. E., Daugherty, J., Waltzman, D., Haarbauer-Krupa, J. K., Peterson, A. B., Haileyesus, T., &amp; Breiding, M. J. (2019). Emergency department visits for sports- and recreation-related traumatic brain injuries among children - United States, 2010-2016. </w:t>
      </w:r>
      <w:r w:rsidRPr="00FA2BCF">
        <w:rPr>
          <w:rFonts w:cs="Times New Roman"/>
          <w:i/>
          <w:iCs/>
          <w:noProof/>
        </w:rPr>
        <w:t>MMWR. Morbidity and Mortality Weekly Report</w:t>
      </w:r>
      <w:r w:rsidRPr="00FA2BCF">
        <w:rPr>
          <w:rFonts w:cs="Times New Roman"/>
          <w:noProof/>
        </w:rPr>
        <w:t xml:space="preserve">, </w:t>
      </w:r>
      <w:r w:rsidRPr="00FA2BCF">
        <w:rPr>
          <w:rFonts w:cs="Times New Roman"/>
          <w:i/>
          <w:iCs/>
          <w:noProof/>
        </w:rPr>
        <w:t>68</w:t>
      </w:r>
      <w:r w:rsidRPr="00FA2BCF">
        <w:rPr>
          <w:rFonts w:cs="Times New Roman"/>
          <w:noProof/>
        </w:rPr>
        <w:t>(10), 237–242. http://www.embase.com/search/results?subaction=viewrecord&amp;from=export&amp;id=L626806097%0Ahttp://dx.doi.org/10.15585/mmwr.mm6810a2</w:t>
      </w:r>
    </w:p>
    <w:p w14:paraId="24B876A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Schatz, P., Pardini, J. E., Lovell, M. R., Collins, M. W., &amp; Podell, K. (2006). Sensitivity and specificity of the ImPACT Test Battery for concussion in athletes. </w:t>
      </w:r>
      <w:r w:rsidRPr="00FA2BCF">
        <w:rPr>
          <w:rFonts w:cs="Times New Roman"/>
          <w:i/>
          <w:iCs/>
          <w:noProof/>
        </w:rPr>
        <w:t>Archives of Clinical Neuropsychology</w:t>
      </w:r>
      <w:r w:rsidRPr="00FA2BCF">
        <w:rPr>
          <w:rFonts w:cs="Times New Roman"/>
          <w:noProof/>
        </w:rPr>
        <w:t xml:space="preserve">, </w:t>
      </w:r>
      <w:r w:rsidRPr="00FA2BCF">
        <w:rPr>
          <w:rFonts w:cs="Times New Roman"/>
          <w:i/>
          <w:iCs/>
          <w:noProof/>
        </w:rPr>
        <w:t>21</w:t>
      </w:r>
      <w:r w:rsidRPr="00FA2BCF">
        <w:rPr>
          <w:rFonts w:cs="Times New Roman"/>
          <w:noProof/>
        </w:rPr>
        <w:t>(1), 91–99. https://doi.org/10.1016/j.acn.2005.08.001</w:t>
      </w:r>
    </w:p>
    <w:p w14:paraId="53AD7E2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Tamura, K., Furutani, T., Oshiro, R., Oba, Y., Ling, A., &amp; Murata, N. (2020). Concussion </w:t>
      </w:r>
      <w:r w:rsidRPr="00FA2BCF">
        <w:rPr>
          <w:rFonts w:cs="Times New Roman"/>
          <w:noProof/>
        </w:rPr>
        <w:lastRenderedPageBreak/>
        <w:t xml:space="preserve">recovery timeline of high school athletes using a stepwise return-to-play protocol: Age and sex effects. </w:t>
      </w:r>
      <w:r w:rsidRPr="00FA2BCF">
        <w:rPr>
          <w:rFonts w:cs="Times New Roman"/>
          <w:i/>
          <w:iCs/>
          <w:noProof/>
        </w:rPr>
        <w:t>Journal of Athletic Training</w:t>
      </w:r>
      <w:r w:rsidRPr="00FA2BCF">
        <w:rPr>
          <w:rFonts w:cs="Times New Roman"/>
          <w:noProof/>
        </w:rPr>
        <w:t xml:space="preserve">, </w:t>
      </w:r>
      <w:r w:rsidRPr="00FA2BCF">
        <w:rPr>
          <w:rFonts w:cs="Times New Roman"/>
          <w:i/>
          <w:iCs/>
          <w:noProof/>
        </w:rPr>
        <w:t>55</w:t>
      </w:r>
      <w:r w:rsidRPr="00FA2BCF">
        <w:rPr>
          <w:rFonts w:cs="Times New Roman"/>
          <w:noProof/>
        </w:rPr>
        <w:t>(1), 1–4. https://doi.org/10.4085/1062-6050-452-18</w:t>
      </w:r>
    </w:p>
    <w:p w14:paraId="41CE567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Wright, J., &amp; Sohlberg, M. M. (2021). The implementation of a personalized dynamic approach for the management of prolonged concussion symptoms. </w:t>
      </w:r>
      <w:r w:rsidRPr="00FA2BCF">
        <w:rPr>
          <w:rFonts w:cs="Times New Roman"/>
          <w:i/>
          <w:iCs/>
          <w:noProof/>
        </w:rPr>
        <w:t>American Journal of Speech-Language Pathology</w:t>
      </w:r>
      <w:r w:rsidRPr="00FA2BCF">
        <w:rPr>
          <w:rFonts w:cs="Times New Roman"/>
          <w:noProof/>
        </w:rPr>
        <w:t>, 1–14. https://doi.org/10.1044/2021_ajslp-20-00306</w:t>
      </w:r>
    </w:p>
    <w:p w14:paraId="29869152" w14:textId="23D8166F" w:rsidR="007A73E7" w:rsidRPr="00112A34" w:rsidRDefault="007A73E7" w:rsidP="00FA2BCF">
      <w:pPr>
        <w:widowControl w:val="0"/>
        <w:autoSpaceDE w:val="0"/>
        <w:autoSpaceDN w:val="0"/>
        <w:adjustRightInd w:val="0"/>
        <w:ind w:left="480" w:hanging="480"/>
      </w:pPr>
      <w:r>
        <w:fldChar w:fldCharType="end"/>
      </w:r>
    </w:p>
    <w:p w14:paraId="36296E1F" w14:textId="77777777" w:rsidR="0099394C" w:rsidRDefault="0099394C" w:rsidP="008C78AC"/>
    <w:p w14:paraId="6B27A881" w14:textId="77777777" w:rsidR="00536CB8" w:rsidRPr="008C78AC" w:rsidRDefault="00536CB8" w:rsidP="008C78AC"/>
    <w:p w14:paraId="6D5A261F" w14:textId="77777777" w:rsidR="0077053F" w:rsidRPr="000D5B19" w:rsidRDefault="0077053F" w:rsidP="000D5B19"/>
    <w:p w14:paraId="25229535" w14:textId="266753A5" w:rsidR="003C45BC" w:rsidRPr="00C15AF8" w:rsidRDefault="003C45BC" w:rsidP="00EA7384"/>
    <w:sectPr w:rsidR="003C45BC" w:rsidRPr="00C15AF8" w:rsidSect="006004F2">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773B4" w14:textId="77777777" w:rsidR="00E42E9B" w:rsidRDefault="00E42E9B" w:rsidP="006004F2">
      <w:pPr>
        <w:spacing w:line="240" w:lineRule="auto"/>
      </w:pPr>
      <w:r>
        <w:separator/>
      </w:r>
    </w:p>
  </w:endnote>
  <w:endnote w:type="continuationSeparator" w:id="0">
    <w:p w14:paraId="483233AC" w14:textId="77777777" w:rsidR="00E42E9B" w:rsidRDefault="00E42E9B" w:rsidP="00600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9791114"/>
      <w:docPartObj>
        <w:docPartGallery w:val="Page Numbers (Bottom of Page)"/>
        <w:docPartUnique/>
      </w:docPartObj>
    </w:sdtPr>
    <w:sdtEndPr>
      <w:rPr>
        <w:rStyle w:val="PageNumber"/>
      </w:rPr>
    </w:sdtEndPr>
    <w:sdtContent>
      <w:p w14:paraId="18483BD3" w14:textId="7926AEF0"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F9DB" w14:textId="77777777" w:rsidR="006004F2" w:rsidRDefault="00600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2926995"/>
      <w:docPartObj>
        <w:docPartGallery w:val="Page Numbers (Bottom of Page)"/>
        <w:docPartUnique/>
      </w:docPartObj>
    </w:sdtPr>
    <w:sdtEndPr>
      <w:rPr>
        <w:rStyle w:val="PageNumber"/>
      </w:rPr>
    </w:sdtEndPr>
    <w:sdtContent>
      <w:p w14:paraId="794A617B" w14:textId="748F3052"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B1BA71" w14:textId="77777777" w:rsidR="006004F2" w:rsidRDefault="00600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0E9A3" w14:textId="77777777" w:rsidR="00E42E9B" w:rsidRDefault="00E42E9B" w:rsidP="006004F2">
      <w:pPr>
        <w:spacing w:line="240" w:lineRule="auto"/>
      </w:pPr>
      <w:r>
        <w:separator/>
      </w:r>
    </w:p>
  </w:footnote>
  <w:footnote w:type="continuationSeparator" w:id="0">
    <w:p w14:paraId="08C90F5F" w14:textId="77777777" w:rsidR="00E42E9B" w:rsidRDefault="00E42E9B" w:rsidP="006004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016E"/>
    <w:multiLevelType w:val="hybridMultilevel"/>
    <w:tmpl w:val="4F7A5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m Wright">
    <w15:presenceInfo w15:providerId="AD" w15:userId="S::jwrigh16@uoregon.edu::c17b559f-c3ac-43c2-997d-070321d387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17"/>
    <w:rsid w:val="00004705"/>
    <w:rsid w:val="00007F26"/>
    <w:rsid w:val="00017A15"/>
    <w:rsid w:val="00021DB1"/>
    <w:rsid w:val="0004242D"/>
    <w:rsid w:val="00054B3D"/>
    <w:rsid w:val="00057026"/>
    <w:rsid w:val="00060BAA"/>
    <w:rsid w:val="0009722B"/>
    <w:rsid w:val="000C2BBB"/>
    <w:rsid w:val="000C6298"/>
    <w:rsid w:val="000D5B19"/>
    <w:rsid w:val="000F4446"/>
    <w:rsid w:val="00102B24"/>
    <w:rsid w:val="00112A34"/>
    <w:rsid w:val="0012142F"/>
    <w:rsid w:val="001216B3"/>
    <w:rsid w:val="00121B14"/>
    <w:rsid w:val="00126217"/>
    <w:rsid w:val="00130679"/>
    <w:rsid w:val="00131408"/>
    <w:rsid w:val="00143BA2"/>
    <w:rsid w:val="0016781B"/>
    <w:rsid w:val="00176883"/>
    <w:rsid w:val="00187C3F"/>
    <w:rsid w:val="00192E3A"/>
    <w:rsid w:val="001B43E2"/>
    <w:rsid w:val="001B4BD8"/>
    <w:rsid w:val="001D215C"/>
    <w:rsid w:val="001F06F5"/>
    <w:rsid w:val="00222CD8"/>
    <w:rsid w:val="00234EBE"/>
    <w:rsid w:val="0025210D"/>
    <w:rsid w:val="00277AB4"/>
    <w:rsid w:val="00287C51"/>
    <w:rsid w:val="00291989"/>
    <w:rsid w:val="00294A7B"/>
    <w:rsid w:val="002966D4"/>
    <w:rsid w:val="002B39D2"/>
    <w:rsid w:val="002B4DA6"/>
    <w:rsid w:val="002D26E9"/>
    <w:rsid w:val="002D7474"/>
    <w:rsid w:val="002E4E87"/>
    <w:rsid w:val="00306F7C"/>
    <w:rsid w:val="0032074C"/>
    <w:rsid w:val="00325B4B"/>
    <w:rsid w:val="00326B33"/>
    <w:rsid w:val="00334D27"/>
    <w:rsid w:val="00337782"/>
    <w:rsid w:val="003517C9"/>
    <w:rsid w:val="00352825"/>
    <w:rsid w:val="00360ABA"/>
    <w:rsid w:val="00361032"/>
    <w:rsid w:val="0036214F"/>
    <w:rsid w:val="00372873"/>
    <w:rsid w:val="00381AAA"/>
    <w:rsid w:val="003A2722"/>
    <w:rsid w:val="003B5DF5"/>
    <w:rsid w:val="003C1F9E"/>
    <w:rsid w:val="003C45BC"/>
    <w:rsid w:val="003D7F08"/>
    <w:rsid w:val="003E377B"/>
    <w:rsid w:val="00401692"/>
    <w:rsid w:val="00433B39"/>
    <w:rsid w:val="00435AE6"/>
    <w:rsid w:val="00450BE6"/>
    <w:rsid w:val="004800DD"/>
    <w:rsid w:val="00482C10"/>
    <w:rsid w:val="004876B9"/>
    <w:rsid w:val="00487872"/>
    <w:rsid w:val="00491034"/>
    <w:rsid w:val="00492B05"/>
    <w:rsid w:val="00495C83"/>
    <w:rsid w:val="00496E39"/>
    <w:rsid w:val="004A04F4"/>
    <w:rsid w:val="004A70A5"/>
    <w:rsid w:val="004B23DF"/>
    <w:rsid w:val="004C0061"/>
    <w:rsid w:val="004C1270"/>
    <w:rsid w:val="004C583D"/>
    <w:rsid w:val="004E2180"/>
    <w:rsid w:val="004F12E0"/>
    <w:rsid w:val="00504B0E"/>
    <w:rsid w:val="00506748"/>
    <w:rsid w:val="00530F97"/>
    <w:rsid w:val="00536745"/>
    <w:rsid w:val="00536CB8"/>
    <w:rsid w:val="00574E17"/>
    <w:rsid w:val="0057755C"/>
    <w:rsid w:val="005804A0"/>
    <w:rsid w:val="0058055F"/>
    <w:rsid w:val="0059049D"/>
    <w:rsid w:val="005B02C8"/>
    <w:rsid w:val="005C1800"/>
    <w:rsid w:val="005D2EA6"/>
    <w:rsid w:val="005E6C20"/>
    <w:rsid w:val="005E7CC4"/>
    <w:rsid w:val="005F4B83"/>
    <w:rsid w:val="005F68E1"/>
    <w:rsid w:val="005F7A57"/>
    <w:rsid w:val="006004F2"/>
    <w:rsid w:val="006237BA"/>
    <w:rsid w:val="0062382D"/>
    <w:rsid w:val="00642E93"/>
    <w:rsid w:val="00645FF0"/>
    <w:rsid w:val="00647AF1"/>
    <w:rsid w:val="006611A1"/>
    <w:rsid w:val="006625FC"/>
    <w:rsid w:val="00663E98"/>
    <w:rsid w:val="00664A77"/>
    <w:rsid w:val="006664E2"/>
    <w:rsid w:val="006772EB"/>
    <w:rsid w:val="006907D1"/>
    <w:rsid w:val="006B12B3"/>
    <w:rsid w:val="006B5585"/>
    <w:rsid w:val="006E1229"/>
    <w:rsid w:val="00701175"/>
    <w:rsid w:val="00703950"/>
    <w:rsid w:val="007055F5"/>
    <w:rsid w:val="00705E13"/>
    <w:rsid w:val="00712BCC"/>
    <w:rsid w:val="00724379"/>
    <w:rsid w:val="007427EE"/>
    <w:rsid w:val="00756074"/>
    <w:rsid w:val="007574DB"/>
    <w:rsid w:val="0077053F"/>
    <w:rsid w:val="0078521E"/>
    <w:rsid w:val="00793335"/>
    <w:rsid w:val="007A1332"/>
    <w:rsid w:val="007A73E7"/>
    <w:rsid w:val="007B03CD"/>
    <w:rsid w:val="007B0B4E"/>
    <w:rsid w:val="007C0BBE"/>
    <w:rsid w:val="007D2758"/>
    <w:rsid w:val="007F1B66"/>
    <w:rsid w:val="007F1EF7"/>
    <w:rsid w:val="007F276C"/>
    <w:rsid w:val="00803119"/>
    <w:rsid w:val="00820E44"/>
    <w:rsid w:val="008231FF"/>
    <w:rsid w:val="00832CFC"/>
    <w:rsid w:val="00846746"/>
    <w:rsid w:val="00853144"/>
    <w:rsid w:val="00862DA8"/>
    <w:rsid w:val="00864939"/>
    <w:rsid w:val="00865F84"/>
    <w:rsid w:val="00866044"/>
    <w:rsid w:val="008963F6"/>
    <w:rsid w:val="008A19F0"/>
    <w:rsid w:val="008A3862"/>
    <w:rsid w:val="008B23A8"/>
    <w:rsid w:val="008C0E81"/>
    <w:rsid w:val="008C489A"/>
    <w:rsid w:val="008C5991"/>
    <w:rsid w:val="008C78AC"/>
    <w:rsid w:val="008C7B55"/>
    <w:rsid w:val="009157FC"/>
    <w:rsid w:val="00926C3E"/>
    <w:rsid w:val="00932CBE"/>
    <w:rsid w:val="009409C5"/>
    <w:rsid w:val="00951FCB"/>
    <w:rsid w:val="00953005"/>
    <w:rsid w:val="0095705B"/>
    <w:rsid w:val="00962393"/>
    <w:rsid w:val="00967657"/>
    <w:rsid w:val="00985411"/>
    <w:rsid w:val="0099088B"/>
    <w:rsid w:val="0099394C"/>
    <w:rsid w:val="009A22D0"/>
    <w:rsid w:val="009B3E1A"/>
    <w:rsid w:val="009C028C"/>
    <w:rsid w:val="009C5DF0"/>
    <w:rsid w:val="009E479B"/>
    <w:rsid w:val="009E4F3D"/>
    <w:rsid w:val="009F2970"/>
    <w:rsid w:val="009F687A"/>
    <w:rsid w:val="009F7981"/>
    <w:rsid w:val="00A05C28"/>
    <w:rsid w:val="00A36EE3"/>
    <w:rsid w:val="00A37638"/>
    <w:rsid w:val="00A5185A"/>
    <w:rsid w:val="00A708CB"/>
    <w:rsid w:val="00AB0346"/>
    <w:rsid w:val="00AB676B"/>
    <w:rsid w:val="00AD7D14"/>
    <w:rsid w:val="00AE124D"/>
    <w:rsid w:val="00AE5920"/>
    <w:rsid w:val="00AF4FD0"/>
    <w:rsid w:val="00B01BBA"/>
    <w:rsid w:val="00B01D2F"/>
    <w:rsid w:val="00B207FA"/>
    <w:rsid w:val="00B42A16"/>
    <w:rsid w:val="00B651ED"/>
    <w:rsid w:val="00BC3E5D"/>
    <w:rsid w:val="00BC5883"/>
    <w:rsid w:val="00BD0AFF"/>
    <w:rsid w:val="00C15AF8"/>
    <w:rsid w:val="00C21DA6"/>
    <w:rsid w:val="00C43EE4"/>
    <w:rsid w:val="00C54EE0"/>
    <w:rsid w:val="00C616B0"/>
    <w:rsid w:val="00C63079"/>
    <w:rsid w:val="00C65967"/>
    <w:rsid w:val="00C74A5D"/>
    <w:rsid w:val="00C87092"/>
    <w:rsid w:val="00C92B2B"/>
    <w:rsid w:val="00CA4DE4"/>
    <w:rsid w:val="00CB05E6"/>
    <w:rsid w:val="00CB630F"/>
    <w:rsid w:val="00CC6A87"/>
    <w:rsid w:val="00CD00E1"/>
    <w:rsid w:val="00CE4E21"/>
    <w:rsid w:val="00CE717E"/>
    <w:rsid w:val="00D12097"/>
    <w:rsid w:val="00D12FD0"/>
    <w:rsid w:val="00D233F2"/>
    <w:rsid w:val="00D23C72"/>
    <w:rsid w:val="00D31777"/>
    <w:rsid w:val="00D603DD"/>
    <w:rsid w:val="00D63BFB"/>
    <w:rsid w:val="00D74A06"/>
    <w:rsid w:val="00D74A2B"/>
    <w:rsid w:val="00D84B7F"/>
    <w:rsid w:val="00DA7A9B"/>
    <w:rsid w:val="00DC3890"/>
    <w:rsid w:val="00DC63B4"/>
    <w:rsid w:val="00DD686D"/>
    <w:rsid w:val="00E15818"/>
    <w:rsid w:val="00E22EA6"/>
    <w:rsid w:val="00E31A24"/>
    <w:rsid w:val="00E42E9B"/>
    <w:rsid w:val="00E57D1D"/>
    <w:rsid w:val="00E8553A"/>
    <w:rsid w:val="00E91FF3"/>
    <w:rsid w:val="00E973F4"/>
    <w:rsid w:val="00EA7384"/>
    <w:rsid w:val="00EB0FED"/>
    <w:rsid w:val="00EB664B"/>
    <w:rsid w:val="00EC2EEF"/>
    <w:rsid w:val="00EC7FD6"/>
    <w:rsid w:val="00EE4280"/>
    <w:rsid w:val="00EF1305"/>
    <w:rsid w:val="00EF5317"/>
    <w:rsid w:val="00F00534"/>
    <w:rsid w:val="00F04D7C"/>
    <w:rsid w:val="00F174DF"/>
    <w:rsid w:val="00F24E7A"/>
    <w:rsid w:val="00F3680D"/>
    <w:rsid w:val="00F37D57"/>
    <w:rsid w:val="00F41D5A"/>
    <w:rsid w:val="00F53BE2"/>
    <w:rsid w:val="00F70048"/>
    <w:rsid w:val="00F8068E"/>
    <w:rsid w:val="00FA2BCF"/>
    <w:rsid w:val="00FB1833"/>
    <w:rsid w:val="00FC00DB"/>
    <w:rsid w:val="00FC071A"/>
    <w:rsid w:val="00FC099C"/>
    <w:rsid w:val="00FC4940"/>
    <w:rsid w:val="00FE3217"/>
    <w:rsid w:val="00FE4B43"/>
    <w:rsid w:val="00FE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41BB4"/>
  <w14:defaultImageDpi w14:val="32767"/>
  <w15:chartTrackingRefBased/>
  <w15:docId w15:val="{11DD438A-D8AF-8D49-974F-DAC1427B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079"/>
    <w:pPr>
      <w:spacing w:line="480" w:lineRule="auto"/>
    </w:pPr>
    <w:rPr>
      <w:rFonts w:ascii="Times New Roman" w:hAnsi="Times New Roman"/>
    </w:rPr>
  </w:style>
  <w:style w:type="paragraph" w:styleId="Heading1">
    <w:name w:val="heading 1"/>
    <w:basedOn w:val="Normal"/>
    <w:link w:val="Heading1Char"/>
    <w:uiPriority w:val="9"/>
    <w:qFormat/>
    <w:rsid w:val="00126217"/>
    <w:pPr>
      <w:jc w:val="center"/>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57755C"/>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63079"/>
    <w:pPr>
      <w:keepNext/>
      <w:keepLines/>
      <w:outlineLvl w:val="2"/>
    </w:pPr>
    <w:rPr>
      <w:rFonts w:eastAsiaTheme="majorEastAsia" w:cstheme="majorBidi"/>
      <w:b/>
      <w:i/>
      <w:color w:val="000000" w:themeColor="text1"/>
    </w:rPr>
  </w:style>
  <w:style w:type="paragraph" w:styleId="Heading5">
    <w:name w:val="heading 5"/>
    <w:basedOn w:val="Normal"/>
    <w:next w:val="Normal"/>
    <w:link w:val="Heading5Char"/>
    <w:uiPriority w:val="9"/>
    <w:semiHidden/>
    <w:unhideWhenUsed/>
    <w:qFormat/>
    <w:rsid w:val="007574DB"/>
    <w:pPr>
      <w:keepNext/>
      <w:keepLines/>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55C"/>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126217"/>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C63079"/>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paragraph" w:styleId="Footer">
    <w:name w:val="footer"/>
    <w:basedOn w:val="Normal"/>
    <w:link w:val="FooterChar"/>
    <w:uiPriority w:val="99"/>
    <w:unhideWhenUsed/>
    <w:rsid w:val="006004F2"/>
    <w:pPr>
      <w:tabs>
        <w:tab w:val="center" w:pos="4680"/>
        <w:tab w:val="right" w:pos="9360"/>
      </w:tabs>
      <w:spacing w:line="240" w:lineRule="auto"/>
    </w:pPr>
  </w:style>
  <w:style w:type="character" w:customStyle="1" w:styleId="FooterChar">
    <w:name w:val="Footer Char"/>
    <w:basedOn w:val="DefaultParagraphFont"/>
    <w:link w:val="Footer"/>
    <w:uiPriority w:val="99"/>
    <w:rsid w:val="006004F2"/>
    <w:rPr>
      <w:rFonts w:ascii="Times New Roman" w:hAnsi="Times New Roman"/>
    </w:rPr>
  </w:style>
  <w:style w:type="character" w:styleId="PageNumber">
    <w:name w:val="page number"/>
    <w:basedOn w:val="DefaultParagraphFont"/>
    <w:uiPriority w:val="99"/>
    <w:semiHidden/>
    <w:unhideWhenUsed/>
    <w:rsid w:val="006004F2"/>
  </w:style>
  <w:style w:type="paragraph" w:styleId="Header">
    <w:name w:val="header"/>
    <w:basedOn w:val="Normal"/>
    <w:link w:val="HeaderChar"/>
    <w:uiPriority w:val="99"/>
    <w:unhideWhenUsed/>
    <w:rsid w:val="006004F2"/>
    <w:pPr>
      <w:tabs>
        <w:tab w:val="center" w:pos="4680"/>
        <w:tab w:val="right" w:pos="9360"/>
      </w:tabs>
      <w:spacing w:line="240" w:lineRule="auto"/>
    </w:pPr>
  </w:style>
  <w:style w:type="character" w:customStyle="1" w:styleId="HeaderChar">
    <w:name w:val="Header Char"/>
    <w:basedOn w:val="DefaultParagraphFont"/>
    <w:link w:val="Header"/>
    <w:uiPriority w:val="99"/>
    <w:rsid w:val="006004F2"/>
    <w:rPr>
      <w:rFonts w:ascii="Times New Roman" w:hAnsi="Times New Roman"/>
    </w:rPr>
  </w:style>
  <w:style w:type="character" w:styleId="Hyperlink">
    <w:name w:val="Hyperlink"/>
    <w:basedOn w:val="DefaultParagraphFont"/>
    <w:uiPriority w:val="99"/>
    <w:unhideWhenUsed/>
    <w:rsid w:val="007A73E7"/>
    <w:rPr>
      <w:color w:val="0563C1" w:themeColor="hyperlink"/>
      <w:u w:val="single"/>
    </w:rPr>
  </w:style>
  <w:style w:type="character" w:styleId="UnresolvedMention">
    <w:name w:val="Unresolved Mention"/>
    <w:basedOn w:val="DefaultParagraphFont"/>
    <w:uiPriority w:val="99"/>
    <w:rsid w:val="007A73E7"/>
    <w:rPr>
      <w:color w:val="605E5C"/>
      <w:shd w:val="clear" w:color="auto" w:fill="E1DFDD"/>
    </w:rPr>
  </w:style>
  <w:style w:type="paragraph" w:styleId="Revision">
    <w:name w:val="Revision"/>
    <w:hidden/>
    <w:uiPriority w:val="99"/>
    <w:semiHidden/>
    <w:rsid w:val="00102B24"/>
    <w:rPr>
      <w:rFonts w:ascii="Times New Roman" w:hAnsi="Times New Roman"/>
    </w:rPr>
  </w:style>
  <w:style w:type="character" w:styleId="CommentReference">
    <w:name w:val="annotation reference"/>
    <w:basedOn w:val="DefaultParagraphFont"/>
    <w:uiPriority w:val="99"/>
    <w:semiHidden/>
    <w:unhideWhenUsed/>
    <w:rsid w:val="00102B24"/>
    <w:rPr>
      <w:sz w:val="16"/>
      <w:szCs w:val="16"/>
    </w:rPr>
  </w:style>
  <w:style w:type="paragraph" w:styleId="CommentText">
    <w:name w:val="annotation text"/>
    <w:basedOn w:val="Normal"/>
    <w:link w:val="CommentTextChar"/>
    <w:uiPriority w:val="99"/>
    <w:semiHidden/>
    <w:unhideWhenUsed/>
    <w:rsid w:val="00102B24"/>
    <w:pPr>
      <w:spacing w:line="240" w:lineRule="auto"/>
    </w:pPr>
    <w:rPr>
      <w:sz w:val="20"/>
      <w:szCs w:val="20"/>
    </w:rPr>
  </w:style>
  <w:style w:type="character" w:customStyle="1" w:styleId="CommentTextChar">
    <w:name w:val="Comment Text Char"/>
    <w:basedOn w:val="DefaultParagraphFont"/>
    <w:link w:val="CommentText"/>
    <w:uiPriority w:val="99"/>
    <w:semiHidden/>
    <w:rsid w:val="00102B2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2B24"/>
    <w:rPr>
      <w:b/>
      <w:bCs/>
    </w:rPr>
  </w:style>
  <w:style w:type="character" w:customStyle="1" w:styleId="CommentSubjectChar">
    <w:name w:val="Comment Subject Char"/>
    <w:basedOn w:val="CommentTextChar"/>
    <w:link w:val="CommentSubject"/>
    <w:uiPriority w:val="99"/>
    <w:semiHidden/>
    <w:rsid w:val="00102B24"/>
    <w:rPr>
      <w:rFonts w:ascii="Times New Roman" w:hAnsi="Times New Roman"/>
      <w:b/>
      <w:bCs/>
      <w:sz w:val="20"/>
      <w:szCs w:val="20"/>
    </w:rPr>
  </w:style>
  <w:style w:type="paragraph" w:styleId="ListParagraph">
    <w:name w:val="List Paragraph"/>
    <w:basedOn w:val="Normal"/>
    <w:uiPriority w:val="34"/>
    <w:qFormat/>
    <w:rsid w:val="005F6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5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F50C-D6CF-A14E-B4EF-F0439B26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24</Pages>
  <Words>36413</Words>
  <Characters>207558</Characters>
  <Application>Microsoft Office Word</Application>
  <DocSecurity>0</DocSecurity>
  <Lines>1729</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133</cp:revision>
  <dcterms:created xsi:type="dcterms:W3CDTF">2021-04-27T21:02:00Z</dcterms:created>
  <dcterms:modified xsi:type="dcterms:W3CDTF">2021-08-10T22:21:00Z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bd47db44-2cbb-3918-bfb2-29461c09d294</vt:lpwstr>
  </property>
  <property fmtid="{D5CDD505-2E9C-101B-9397-08002B2CF9AE}" pid="24" name="Mendeley Citation Style_1">
    <vt:lpwstr>http://www.zotero.org/styles/apa</vt:lpwstr>
  </property>
</Properties>
</file>