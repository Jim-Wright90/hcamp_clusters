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D1F7" w14:textId="77777777" w:rsidR="00115283" w:rsidRDefault="00E31EE8">
      <w:pPr>
        <w:rPr>
          <w:rFonts w:cs="Times New Roman"/>
        </w:rPr>
      </w:pPr>
    </w:p>
    <w:p w14:paraId="39E1AE06" w14:textId="77777777" w:rsidR="00126217" w:rsidRDefault="00126217">
      <w:pPr>
        <w:rPr>
          <w:rFonts w:cs="Times New Roman"/>
        </w:rPr>
      </w:pPr>
    </w:p>
    <w:p w14:paraId="21DDE5FC" w14:textId="77777777" w:rsidR="00126217" w:rsidRDefault="00126217">
      <w:pPr>
        <w:rPr>
          <w:rFonts w:cs="Times New Roman"/>
        </w:rPr>
      </w:pPr>
    </w:p>
    <w:p w14:paraId="58CCCB2A" w14:textId="77777777" w:rsidR="00126217" w:rsidRDefault="00126217">
      <w:pPr>
        <w:rPr>
          <w:rFonts w:cs="Times New Roman"/>
        </w:rPr>
      </w:pPr>
    </w:p>
    <w:p w14:paraId="439AE333" w14:textId="77777777" w:rsidR="00126217" w:rsidRDefault="00126217">
      <w:pPr>
        <w:rPr>
          <w:rFonts w:cs="Times New Roman"/>
        </w:rPr>
      </w:pPr>
    </w:p>
    <w:p w14:paraId="280AE64F" w14:textId="77777777" w:rsidR="00126217" w:rsidRDefault="00126217">
      <w:pPr>
        <w:rPr>
          <w:rFonts w:cs="Times New Roman"/>
        </w:rPr>
      </w:pPr>
    </w:p>
    <w:p w14:paraId="453222D1" w14:textId="77777777" w:rsidR="00126217" w:rsidRDefault="00126217">
      <w:pPr>
        <w:rPr>
          <w:rFonts w:cs="Times New Roman"/>
        </w:rPr>
      </w:pPr>
    </w:p>
    <w:p w14:paraId="2F6E75A8" w14:textId="77777777" w:rsidR="00126217" w:rsidRDefault="00126217">
      <w:pPr>
        <w:rPr>
          <w:rFonts w:cs="Times New Roman"/>
        </w:rPr>
      </w:pPr>
    </w:p>
    <w:p w14:paraId="3BA47DAE" w14:textId="77777777" w:rsidR="00126217" w:rsidRDefault="00126217">
      <w:pPr>
        <w:rPr>
          <w:rFonts w:cs="Times New Roman"/>
        </w:rPr>
      </w:pPr>
    </w:p>
    <w:p w14:paraId="30765946" w14:textId="77777777"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474B9CD5" w14:textId="77777777" w:rsidR="00126217" w:rsidRDefault="00126217">
      <w:pPr>
        <w:rPr>
          <w:rFonts w:cs="Times New Roman"/>
        </w:rPr>
      </w:pPr>
      <w:r>
        <w:rPr>
          <w:rFonts w:cs="Times New Roman"/>
        </w:rPr>
        <w:br w:type="page"/>
      </w:r>
    </w:p>
    <w:p w14:paraId="3ACC7F61" w14:textId="77777777" w:rsidR="00126217" w:rsidRDefault="00126217" w:rsidP="005804A0">
      <w:pPr>
        <w:pStyle w:val="Heading1"/>
      </w:pPr>
      <w:r>
        <w:lastRenderedPageBreak/>
        <w:t xml:space="preserve">Introduction </w:t>
      </w:r>
    </w:p>
    <w:p w14:paraId="523F8A92" w14:textId="77777777" w:rsidR="00A42E1C" w:rsidRDefault="005804A0" w:rsidP="005804A0">
      <w:pPr>
        <w:pStyle w:val="Heading1"/>
        <w:jc w:val="left"/>
        <w:rPr>
          <w:ins w:id="0" w:author="Microsoft Office User" w:date="2021-06-29T10:04:00Z"/>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aged &lt; 18 years sought emergency department (ED) care for sports- and recreation-related TBIs 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p>
    <w:p w14:paraId="6AB3F72D" w14:textId="77777777" w:rsidR="00AE30F1" w:rsidRDefault="00A42E1C" w:rsidP="005804A0">
      <w:pPr>
        <w:pStyle w:val="Heading1"/>
        <w:jc w:val="left"/>
        <w:rPr>
          <w:b w:val="0"/>
          <w:bCs w:val="0"/>
        </w:rPr>
      </w:pPr>
      <w:ins w:id="1" w:author="Microsoft Office User" w:date="2021-06-29T10:05:00Z">
        <w:r>
          <w:rPr>
            <w:b w:val="0"/>
            <w:bCs w:val="0"/>
          </w:rPr>
          <w:t xml:space="preserve">Of similar concern is </w:t>
        </w:r>
      </w:ins>
      <w:ins w:id="2" w:author="Microsoft Office User" w:date="2021-06-29T10:06:00Z">
        <w:r>
          <w:rPr>
            <w:b w:val="0"/>
            <w:bCs w:val="0"/>
          </w:rPr>
          <w:t>the temporary cognitive</w:t>
        </w:r>
      </w:ins>
      <w:ins w:id="3" w:author="Microsoft Office User" w:date="2021-06-29T10:19:00Z">
        <w:r w:rsidR="000C2A52">
          <w:rPr>
            <w:b w:val="0"/>
            <w:bCs w:val="0"/>
          </w:rPr>
          <w:t xml:space="preserve"> impairment</w:t>
        </w:r>
      </w:ins>
      <w:ins w:id="4" w:author="Microsoft Office User" w:date="2021-06-29T10:06:00Z">
        <w:r>
          <w:rPr>
            <w:b w:val="0"/>
            <w:bCs w:val="0"/>
          </w:rPr>
          <w:t xml:space="preserve"> and academic </w:t>
        </w:r>
      </w:ins>
      <w:ins w:id="5" w:author="Microsoft Office User" w:date="2021-06-29T10:19:00Z">
        <w:r w:rsidR="000C2A52">
          <w:rPr>
            <w:b w:val="0"/>
            <w:bCs w:val="0"/>
          </w:rPr>
          <w:t>decline</w:t>
        </w:r>
      </w:ins>
      <w:ins w:id="6" w:author="Microsoft Office User" w:date="2021-06-29T10:06:00Z">
        <w:r>
          <w:rPr>
            <w:b w:val="0"/>
            <w:bCs w:val="0"/>
          </w:rPr>
          <w:t xml:space="preserve"> a</w:t>
        </w:r>
      </w:ins>
      <w:ins w:id="7" w:author="Microsoft Office User" w:date="2021-06-29T10:07:00Z">
        <w:r>
          <w:rPr>
            <w:b w:val="0"/>
            <w:bCs w:val="0"/>
          </w:rPr>
          <w:t>ssociated with concussions.  Students</w:t>
        </w:r>
      </w:ins>
      <w:ins w:id="8" w:author="Microsoft Office User" w:date="2021-06-29T10:08:00Z">
        <w:r>
          <w:rPr>
            <w:b w:val="0"/>
            <w:bCs w:val="0"/>
          </w:rPr>
          <w:t xml:space="preserve"> with a </w:t>
        </w:r>
      </w:ins>
      <w:ins w:id="9" w:author="Microsoft Office User" w:date="2021-06-29T10:19:00Z">
        <w:r w:rsidR="000C2A52">
          <w:rPr>
            <w:b w:val="0"/>
            <w:bCs w:val="0"/>
          </w:rPr>
          <w:t>sports</w:t>
        </w:r>
      </w:ins>
      <w:ins w:id="10" w:author="Microsoft Office User" w:date="2021-06-29T10:09:00Z">
        <w:r>
          <w:rPr>
            <w:b w:val="0"/>
            <w:bCs w:val="0"/>
          </w:rPr>
          <w:t xml:space="preserve"> and physical activity related </w:t>
        </w:r>
      </w:ins>
      <w:ins w:id="11" w:author="Microsoft Office User" w:date="2021-06-29T10:20:00Z">
        <w:r w:rsidR="000C2A52">
          <w:rPr>
            <w:b w:val="0"/>
            <w:bCs w:val="0"/>
          </w:rPr>
          <w:t>concussion</w:t>
        </w:r>
      </w:ins>
      <w:ins w:id="12" w:author="Microsoft Office User" w:date="2021-06-29T10:09:00Z">
        <w:r>
          <w:rPr>
            <w:b w:val="0"/>
            <w:bCs w:val="0"/>
          </w:rPr>
          <w:t xml:space="preserve"> where more likely to </w:t>
        </w:r>
      </w:ins>
      <w:ins w:id="13" w:author="Microsoft Office User" w:date="2021-06-29T10:10:00Z">
        <w:r>
          <w:rPr>
            <w:b w:val="0"/>
            <w:bCs w:val="0"/>
          </w:rPr>
          <w:t>report cognitive impairments</w:t>
        </w:r>
      </w:ins>
      <w:ins w:id="14" w:author="Microsoft Office User" w:date="2021-06-29T10:11:00Z">
        <w:r>
          <w:rPr>
            <w:b w:val="0"/>
            <w:bCs w:val="0"/>
          </w:rPr>
          <w:t xml:space="preserve"> and also reported a significant decrease in grade point average </w:t>
        </w:r>
      </w:ins>
      <w:r>
        <w:rPr>
          <w:b w:val="0"/>
          <w:bCs w:val="0"/>
        </w:rPr>
        <w:fldChar w:fldCharType="begin">
          <w:fldData xml:space="preserve">PEVuZE5vdGU+PENpdGU+PEF1dGhvcj5Mb3dyeTwvQXV0aG9yPjxZZWFyPjIwMTk8L1llYXI+PFJl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</w:fldData>
        </w:fldChar>
      </w:r>
      <w:r>
        <w:rPr>
          <w:b w:val="0"/>
          <w:bCs w:val="0"/>
        </w:rPr>
        <w:instrText xml:space="preserve"> ADDIN EN.CITE </w:instrText>
      </w:r>
      <w:r>
        <w:rPr>
          <w:b w:val="0"/>
          <w:bCs w:val="0"/>
        </w:rPr>
        <w:fldChar w:fldCharType="begin">
          <w:fldData xml:space="preserve">PEVuZE5vdGU+PENpdGU+PEF1dGhvcj5Mb3dyeTwvQXV0aG9yPjxZZWFyPjIwMTk8L1llYXI+PFJl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(Lowry et al., 2019)</w:t>
      </w:r>
      <w:r>
        <w:rPr>
          <w:b w:val="0"/>
          <w:bCs w:val="0"/>
        </w:rPr>
        <w:fldChar w:fldCharType="end"/>
      </w:r>
      <w:ins w:id="15" w:author="Microsoft Office User" w:date="2021-06-29T10:13:00Z">
        <w:r>
          <w:rPr>
            <w:b w:val="0"/>
            <w:bCs w:val="0"/>
          </w:rPr>
          <w:t xml:space="preserve">. </w:t>
        </w:r>
      </w:ins>
      <w:ins w:id="16" w:author="Microsoft Office User" w:date="2021-06-29T10:17:00Z">
        <w:r w:rsidR="000C2A52">
          <w:rPr>
            <w:b w:val="0"/>
            <w:bCs w:val="0"/>
          </w:rPr>
          <w:t xml:space="preserve">Students who reported greater severity of </w:t>
        </w:r>
        <w:proofErr w:type="spellStart"/>
        <w:r w:rsidR="000C2A52">
          <w:rPr>
            <w:b w:val="0"/>
            <w:bCs w:val="0"/>
          </w:rPr>
          <w:t>postconcussion</w:t>
        </w:r>
        <w:proofErr w:type="spellEnd"/>
        <w:r w:rsidR="000C2A52">
          <w:rPr>
            <w:b w:val="0"/>
            <w:bCs w:val="0"/>
          </w:rPr>
          <w:t xml:space="preserve"> </w:t>
        </w:r>
      </w:ins>
      <w:ins w:id="17" w:author="Microsoft Office User" w:date="2021-06-29T10:20:00Z">
        <w:r w:rsidR="000C2A52">
          <w:rPr>
            <w:b w:val="0"/>
            <w:bCs w:val="0"/>
          </w:rPr>
          <w:t>symptoms</w:t>
        </w:r>
      </w:ins>
      <w:ins w:id="18" w:author="Microsoft Office User" w:date="2021-06-29T10:17:00Z">
        <w:r w:rsidR="000C2A52">
          <w:rPr>
            <w:b w:val="0"/>
            <w:bCs w:val="0"/>
          </w:rPr>
          <w:t xml:space="preserve"> w</w:t>
        </w:r>
      </w:ins>
      <w:ins w:id="19" w:author="Microsoft Office User" w:date="2021-06-29T10:20:00Z">
        <w:r w:rsidR="000C2A52">
          <w:rPr>
            <w:b w:val="0"/>
            <w:bCs w:val="0"/>
          </w:rPr>
          <w:t>ere</w:t>
        </w:r>
      </w:ins>
      <w:ins w:id="20" w:author="Microsoft Office User" w:date="2021-06-29T10:17:00Z">
        <w:r w:rsidR="000C2A52">
          <w:rPr>
            <w:b w:val="0"/>
            <w:bCs w:val="0"/>
          </w:rPr>
          <w:t xml:space="preserve"> associated with more school </w:t>
        </w:r>
      </w:ins>
      <w:ins w:id="21" w:author="Microsoft Office User" w:date="2021-06-29T10:20:00Z">
        <w:r w:rsidR="000C2A52">
          <w:rPr>
            <w:b w:val="0"/>
            <w:bCs w:val="0"/>
          </w:rPr>
          <w:t>r</w:t>
        </w:r>
      </w:ins>
      <w:ins w:id="22" w:author="Microsoft Office User" w:date="2021-06-29T10:17:00Z">
        <w:r w:rsidR="000C2A52">
          <w:rPr>
            <w:b w:val="0"/>
            <w:bCs w:val="0"/>
          </w:rPr>
          <w:t>elated problems and worse academic effects</w:t>
        </w:r>
      </w:ins>
      <w:ins w:id="23" w:author="Microsoft Office User" w:date="2021-06-29T10:18:00Z">
        <w:r w:rsidR="000C2A52">
          <w:rPr>
            <w:b w:val="0"/>
            <w:bCs w:val="0"/>
          </w:rPr>
          <w:t xml:space="preserve"> </w:t>
        </w:r>
      </w:ins>
      <w:r w:rsidR="000C2A52">
        <w:rPr>
          <w:b w:val="0"/>
          <w:bCs w:val="0"/>
        </w:rPr>
        <w:fldChar w:fldCharType="begin"/>
      </w:r>
      <w:r w:rsidR="000C2A52">
        <w:rPr>
          <w:b w:val="0"/>
          <w:bCs w:val="0"/>
        </w:rPr>
        <w:instrText xml:space="preserve"> ADDIN EN.CITE &lt;EndNote&gt;&lt;Cite&gt;&lt;Author&gt;Ransom&lt;/Author&gt;&lt;Year&gt;2015&lt;/Year&gt;&lt;RecNum&gt;1312&lt;/RecNum&gt;&lt;DisplayText&gt;(Ransom et al., 2015)&lt;/DisplayText&gt;&lt;record&gt;&lt;rec-number&gt;1312&lt;/rec-number&gt;&lt;foreign-keys&gt;&lt;key app="EN" db-id="epwvpsrdu9rvppevfe2pwfdua25avxse20rt" timestamp="1493973676" guid="781dcc9b-e113-4628-adaa-cba41d099bd7"&gt;1312&lt;/key&gt;&lt;key app="ENWeb" db-id=""&gt;0&lt;/key&gt;&lt;/foreign-keys&gt;&lt;ref-type name="Journal Article"&gt;17&lt;/ref-type&gt;&lt;contributors&gt;&lt;authors&gt;&lt;author&gt;Ransom, D. M.&lt;/author&gt;&lt;author&gt;Vaughan, C. G.&lt;/author&gt;&lt;author&gt;Pratson, L.&lt;/author&gt;&lt;author&gt;Sady, M. D.&lt;/author&gt;&lt;author&gt;McGill, C. A.&lt;/author&gt;&lt;author&gt;Gioia, G. A.&lt;/author&gt;&lt;/authors&gt;&lt;/contributors&gt;&lt;auth-address&gt;Children&amp;apos;s National Health System, Washington, District of Columbia; The George Washington University School of Medicine, Washington, District of Columbia; and.&amp;#xD;The Brody School of Medicine at East Carolina University, Greenville, North Carolina.&amp;#xD;Children&amp;apos;s National Health System, Washington, District of Columbia; The George Washington University School of Medicine, Washington, District of Columbia; and ggioia@childrensnational.org.&lt;/auth-address&gt;&lt;titles&gt;&lt;title&gt;Academic effects of concussion in children and adolescents&lt;/title&gt;&lt;secondary-title&gt;Pediatrics&lt;/secondary-title&gt;&lt;/titles&gt;&lt;periodical&gt;&lt;full-title&gt;Pediatrics&lt;/full-title&gt;&lt;abbr-1&gt;Pediatrics&lt;/abbr-1&gt;&lt;/periodical&gt;&lt;pages&gt;1043-50&lt;/pages&gt;&lt;volume&gt;135&lt;/volume&gt;&lt;number&gt;6&lt;/number&gt;&lt;keywords&gt;&lt;keyword&gt;Adolescent&lt;/keyword&gt;&lt;keyword&gt;Child&lt;/keyword&gt;&lt;keyword&gt;Educational Status&lt;/keyword&gt;&lt;keyword&gt;Female&lt;/keyword&gt;&lt;keyword&gt;Humans&lt;/keyword&gt;&lt;keyword&gt;Learning Disorders/*etiology&lt;/keyword&gt;&lt;keyword&gt;Male&lt;/keyword&gt;&lt;keyword&gt;Post-Concussion Syndrome/*complications&lt;/keyword&gt;&lt;/keywords&gt;&lt;dates&gt;&lt;year&gt;2015&lt;/year&gt;&lt;pub-dates&gt;&lt;date&gt;Jun&lt;/date&gt;&lt;/pub-dates&gt;&lt;/dates&gt;&lt;isbn&gt;1098-4275 (Electronic)&amp;#xD;0031-4005 (Linking)&lt;/isbn&gt;&lt;accession-num&gt;25963014&lt;/accession-num&gt;&lt;urls&gt;&lt;related-urls&gt;&lt;url&gt;https://www.ncbi.nlm.nih.gov/pubmed/25963014&lt;/url&gt;&lt;/related-urls&gt;&lt;/urls&gt;&lt;electronic-resource-num&gt;10.1542/peds.2014-3434&lt;/electronic-resource-num&gt;&lt;/record&gt;&lt;/Cite&gt;&lt;/EndNote&gt;</w:instrText>
      </w:r>
      <w:r w:rsidR="000C2A52">
        <w:rPr>
          <w:b w:val="0"/>
          <w:bCs w:val="0"/>
        </w:rPr>
        <w:fldChar w:fldCharType="separate"/>
      </w:r>
      <w:r w:rsidR="000C2A52">
        <w:rPr>
          <w:b w:val="0"/>
          <w:bCs w:val="0"/>
          <w:noProof/>
        </w:rPr>
        <w:t>(Ransom et al., 2015)</w:t>
      </w:r>
      <w:r w:rsidR="000C2A52">
        <w:rPr>
          <w:b w:val="0"/>
          <w:bCs w:val="0"/>
        </w:rPr>
        <w:fldChar w:fldCharType="end"/>
      </w:r>
      <w:ins w:id="24" w:author="Microsoft Office User" w:date="2021-06-29T10:18:00Z">
        <w:r w:rsidR="000C2A52">
          <w:rPr>
            <w:b w:val="0"/>
            <w:bCs w:val="0"/>
          </w:rPr>
          <w:t xml:space="preserve">. </w:t>
        </w:r>
      </w:ins>
      <w:del w:id="25" w:author="Microsoft Office User" w:date="2021-06-29T10:12:00Z">
        <w:r w:rsidDel="00A42E1C">
          <w:rPr>
            <w:b w:val="0"/>
            <w:bCs w:val="0"/>
          </w:rPr>
          <w:fldChar w:fldCharType="begin">
            <w:fldData xml:space="preserve">PEVuZE5vdGU+PENpdGU+PEF1dGhvcj5Mb3dyeTwvQXV0aG9yPjxZZWFyPjIwMTk8L1llYXI+PFJl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</w:fldData>
          </w:fldChar>
        </w:r>
        <w:r w:rsidDel="00A42E1C">
          <w:rPr>
            <w:b w:val="0"/>
            <w:bCs w:val="0"/>
          </w:rPr>
          <w:delInstrText xml:space="preserve"> ADDIN EN.CITE </w:delInstrText>
        </w:r>
        <w:r w:rsidDel="00A42E1C">
          <w:rPr>
            <w:b w:val="0"/>
            <w:bCs w:val="0"/>
          </w:rPr>
          <w:fldChar w:fldCharType="begin">
            <w:fldData xml:space="preserve">PEVuZE5vdGU+PENpdGU+PEF1dGhvcj5Mb3dyeTwvQXV0aG9yPjxZZWFyPjIwMTk8L1llYXI+PFJl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</w:fldData>
          </w:fldChar>
        </w:r>
        <w:r w:rsidDel="00A42E1C">
          <w:rPr>
            <w:b w:val="0"/>
            <w:bCs w:val="0"/>
          </w:rPr>
          <w:delInstrText xml:space="preserve"> ADDIN EN.CITE.DATA </w:delInstrText>
        </w:r>
        <w:r w:rsidDel="00A42E1C">
          <w:rPr>
            <w:b w:val="0"/>
            <w:bCs w:val="0"/>
          </w:rPr>
        </w:r>
        <w:r w:rsidDel="00A42E1C">
          <w:rPr>
            <w:b w:val="0"/>
            <w:bCs w:val="0"/>
          </w:rPr>
          <w:fldChar w:fldCharType="end"/>
        </w:r>
        <w:r w:rsidDel="00A42E1C">
          <w:rPr>
            <w:b w:val="0"/>
            <w:bCs w:val="0"/>
          </w:rPr>
        </w:r>
        <w:r w:rsidDel="00A42E1C">
          <w:rPr>
            <w:b w:val="0"/>
            <w:bCs w:val="0"/>
          </w:rPr>
          <w:fldChar w:fldCharType="separate"/>
        </w:r>
        <w:r w:rsidRPr="00A42E1C" w:rsidDel="00A42E1C">
          <w:rPr>
            <w:b w:val="0"/>
            <w:bCs w:val="0"/>
            <w:noProof/>
            <w:vertAlign w:val="superscript"/>
          </w:rPr>
          <w:delText>1</w:delText>
        </w:r>
        <w:r w:rsidDel="00A42E1C">
          <w:rPr>
            <w:b w:val="0"/>
            <w:bCs w:val="0"/>
          </w:rPr>
          <w:fldChar w:fldCharType="end"/>
        </w:r>
      </w:del>
      <w:r w:rsidR="00CB05E6">
        <w:rPr>
          <w:b w:val="0"/>
          <w:bCs w:val="0"/>
        </w:rPr>
        <w:t>Due to the high concussion rates in children and adolescents</w:t>
      </w:r>
      <w:ins w:id="26" w:author="Microsoft Office User" w:date="2021-06-29T10:18:00Z">
        <w:r w:rsidR="000C2A52">
          <w:rPr>
            <w:b w:val="0"/>
            <w:bCs w:val="0"/>
          </w:rPr>
          <w:t xml:space="preserve"> and the poor academic concerns</w:t>
        </w:r>
      </w:ins>
      <w:r w:rsidR="00CB05E6">
        <w:rPr>
          <w:b w:val="0"/>
          <w:bCs w:val="0"/>
        </w:rPr>
        <w:t xml:space="preserve">, it is imperative to understand </w:t>
      </w:r>
      <w:r w:rsidR="009A22D0">
        <w:rPr>
          <w:b w:val="0"/>
          <w:bCs w:val="0"/>
        </w:rPr>
        <w:t>the academic needs of students recovering from concussion to develop and implement effective interventions to efficiently return them to the classroom.</w:t>
      </w:r>
    </w:p>
    <w:p w14:paraId="151E6805" w14:textId="77777777"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 highlighting the vulnerable academic state students </w:t>
      </w:r>
      <w:r w:rsidR="00306F7C">
        <w:rPr>
          <w:b w:val="0"/>
          <w:bCs w:val="0"/>
        </w:rPr>
        <w:t>are susceptible to</w:t>
      </w:r>
      <w:r w:rsidR="0036214F">
        <w:rPr>
          <w:b w:val="0"/>
          <w:bCs w:val="0"/>
        </w:rPr>
        <w:t xml:space="preserve"> after an injury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 xml:space="preserve">. </w:t>
      </w:r>
      <w:r w:rsidR="00306F7C">
        <w:rPr>
          <w:b w:val="0"/>
          <w:bCs w:val="0"/>
        </w:rPr>
        <w:t xml:space="preserve">Sleep and headache-migraine </w:t>
      </w:r>
      <w:r w:rsidR="00306F7C">
        <w:rPr>
          <w:b w:val="0"/>
          <w:bCs w:val="0"/>
        </w:rPr>
        <w:lastRenderedPageBreak/>
        <w:t xml:space="preserve">symptoms additionally have been found to be reported with high levels of severity after an injury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06F7C">
        <w:rPr>
          <w:b w:val="0"/>
          <w:bCs w:val="0"/>
        </w:rPr>
        <w:t xml:space="preserve">, demonstrating the potential interaction of symptoms and the likelihood of students to present with overlapping clinical profiles after an injury </w:t>
      </w:r>
      <w:r w:rsidR="00306F7C">
        <w:rPr>
          <w:b w:val="0"/>
          <w:bCs w:val="0"/>
        </w:rPr>
        <w:fldChar w:fldCharType="begin" w:fldLock="1"/>
      </w:r>
      <w:r w:rsidR="00703950">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306F7C">
        <w:rPr>
          <w:b w:val="0"/>
          <w:bCs w:val="0"/>
        </w:rPr>
        <w:fldChar w:fldCharType="separate"/>
      </w:r>
      <w:r w:rsidR="00306F7C" w:rsidRPr="00306F7C">
        <w:rPr>
          <w:b w:val="0"/>
          <w:bCs w:val="0"/>
          <w:noProof/>
        </w:rPr>
        <w:t>(Harmon et al., 2019)</w:t>
      </w:r>
      <w:r w:rsidR="00306F7C">
        <w:rPr>
          <w:b w:val="0"/>
          <w:bCs w:val="0"/>
        </w:rPr>
        <w:fldChar w:fldCharType="end"/>
      </w:r>
      <w:r w:rsidR="00306F7C">
        <w:rPr>
          <w:b w:val="0"/>
          <w:bCs w:val="0"/>
        </w:rPr>
        <w:t xml:space="preserve">. Another consistency across the literature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 but the present state of the research</w:t>
      </w:r>
      <w:r w:rsidR="00291989">
        <w:rPr>
          <w:b w:val="0"/>
          <w:bCs w:val="0"/>
        </w:rPr>
        <w:t xml:space="preserve"> on symptom profiles</w:t>
      </w:r>
      <w:r w:rsidR="00703950">
        <w:rPr>
          <w:b w:val="0"/>
          <w:bCs w:val="0"/>
        </w:rPr>
        <w:t xml:space="preserve"> provides stakeholders with the necessary insight on acute concussion needs to </w:t>
      </w:r>
      <w:r w:rsidR="00C54EE0">
        <w:rPr>
          <w:b w:val="0"/>
          <w:bCs w:val="0"/>
        </w:rPr>
        <w:t>develop and implement interventions that prevent chronic academic challenges</w:t>
      </w:r>
      <w:r w:rsidR="00703950">
        <w:rPr>
          <w:b w:val="0"/>
          <w:bCs w:val="0"/>
        </w:rPr>
        <w:t xml:space="preserve">. </w:t>
      </w:r>
    </w:p>
    <w:p w14:paraId="4A894628" w14:textId="77777777" w:rsidR="00291989" w:rsidRDefault="00291989" w:rsidP="00291989">
      <w:pPr>
        <w:pStyle w:val="Heading2"/>
      </w:pPr>
      <w:r>
        <w:t>Present State of Concussion Management</w:t>
      </w:r>
    </w:p>
    <w:p w14:paraId="0F554B2B" w14:textId="77777777"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325B4B">
        <w:rPr>
          <w:b w:val="0"/>
          <w:bCs w:val="0"/>
        </w:rPr>
        <w:t xml:space="preserve"> and 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w:t>
      </w:r>
      <w:commentRangeStart w:id="27"/>
      <w:r w:rsidR="00C54EE0">
        <w:rPr>
          <w:b w:val="0"/>
          <w:bCs w:val="0"/>
        </w:rPr>
        <w:t xml:space="preserve">provides insight </w:t>
      </w:r>
      <w:commentRangeEnd w:id="27"/>
      <w:r w:rsidR="00454070">
        <w:rPr>
          <w:rStyle w:val="CommentReference"/>
          <w:rFonts w:eastAsiaTheme="minorHAnsi" w:cstheme="minorBidi"/>
          <w:b w:val="0"/>
          <w:bCs w:val="0"/>
          <w:kern w:val="0"/>
        </w:rPr>
        <w:commentReference w:id="27"/>
      </w:r>
      <w:r w:rsidR="00C54EE0">
        <w:rPr>
          <w:b w:val="0"/>
          <w:bCs w:val="0"/>
        </w:rPr>
        <w:t xml:space="preserve">on the acute window of time students may be most at risk for experiencing academic challenges following a concussion. </w:t>
      </w:r>
    </w:p>
    <w:p w14:paraId="563173E8" w14:textId="77777777"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w:t>
      </w:r>
      <w:r w:rsidR="0057755C">
        <w:rPr>
          <w:b w:val="0"/>
          <w:bCs w:val="0"/>
        </w:rPr>
        <w:lastRenderedPageBreak/>
        <w:t xml:space="preserve">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 </w:t>
      </w:r>
      <w:ins w:id="28" w:author="Microsoft Office User" w:date="2021-06-29T10:38:00Z">
        <w:r w:rsidR="00454070">
          <w:rPr>
            <w:b w:val="0"/>
            <w:bCs w:val="0"/>
          </w:rPr>
          <w:t xml:space="preserve">and open communication </w:t>
        </w:r>
      </w:ins>
      <w:r w:rsidR="00FC00DB">
        <w:rPr>
          <w:b w:val="0"/>
          <w:bCs w:val="0"/>
        </w:rPr>
        <w:t xml:space="preserve">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ins w:id="29" w:author="Microsoft Office User" w:date="2021-06-29T10:38:00Z">
        <w:r w:rsidR="00454070">
          <w:rPr>
            <w:b w:val="0"/>
            <w:bCs w:val="0"/>
          </w:rPr>
          <w:t xml:space="preserve"> </w:t>
        </w:r>
      </w:ins>
      <w:ins w:id="30" w:author="Microsoft Office User" w:date="2021-06-29T10:39:00Z">
        <w:r w:rsidR="00454070">
          <w:rPr>
            <w:b w:val="0"/>
            <w:bCs w:val="0"/>
          </w:rPr>
          <w:t>the academ</w:t>
        </w:r>
      </w:ins>
      <w:ins w:id="31" w:author="Microsoft Office User" w:date="2021-06-29T10:40:00Z">
        <w:r w:rsidR="00454070">
          <w:rPr>
            <w:b w:val="0"/>
            <w:bCs w:val="0"/>
          </w:rPr>
          <w:t xml:space="preserve">ic, physical, and psychosocial </w:t>
        </w:r>
      </w:ins>
      <w:ins w:id="32" w:author="Microsoft Office User" w:date="2021-06-29T10:39:00Z">
        <w:r w:rsidR="00454070">
          <w:rPr>
            <w:b w:val="0"/>
            <w:bCs w:val="0"/>
          </w:rPr>
          <w:t>needs of the student with a concussion</w:t>
        </w:r>
      </w:ins>
      <w:del w:id="33" w:author="Microsoft Office User" w:date="2021-06-29T10:38:00Z">
        <w:r w:rsidR="00FC00DB" w:rsidDel="00454070">
          <w:rPr>
            <w:b w:val="0"/>
            <w:bCs w:val="0"/>
          </w:rPr>
          <w:delText xml:space="preserve"> RTL</w:delText>
        </w:r>
      </w:del>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 </w:t>
      </w:r>
      <w:ins w:id="34" w:author="Microsoft Office User" w:date="2021-06-29T10:44:00Z">
        <w:r w:rsidR="001B45EE">
          <w:rPr>
            <w:b w:val="0"/>
            <w:bCs w:val="0"/>
          </w:rPr>
          <w:t>services</w:t>
        </w:r>
      </w:ins>
      <w:del w:id="35" w:author="Microsoft Office User" w:date="2021-06-29T10:44:00Z">
        <w:r w:rsidR="009C028C" w:rsidDel="001B45EE">
          <w:rPr>
            <w:b w:val="0"/>
            <w:bCs w:val="0"/>
          </w:rPr>
          <w:delText>RTL</w:delText>
        </w:r>
      </w:del>
      <w:r w:rsidR="009C028C">
        <w:rPr>
          <w:b w:val="0"/>
          <w:bCs w:val="0"/>
        </w:rPr>
        <w:t xml:space="preserve"> can be adapted and implemented using the available resources and personnel of the </w:t>
      </w:r>
      <w:ins w:id="36" w:author="Microsoft Office User" w:date="2021-06-29T10:44:00Z">
        <w:r w:rsidR="001B45EE">
          <w:rPr>
            <w:b w:val="0"/>
            <w:bCs w:val="0"/>
          </w:rPr>
          <w:t>schools</w:t>
        </w:r>
      </w:ins>
      <w:del w:id="37" w:author="Microsoft Office User" w:date="2021-06-29T10:44:00Z">
        <w:r w:rsidR="009C028C" w:rsidDel="001B45EE">
          <w:rPr>
            <w:b w:val="0"/>
            <w:bCs w:val="0"/>
          </w:rPr>
          <w:delText>district</w:delText>
        </w:r>
      </w:del>
      <w:r w:rsidR="009C028C">
        <w:rPr>
          <w:b w:val="0"/>
          <w:bCs w:val="0"/>
        </w:rPr>
        <w:t xml:space="preserve"> where individuals with the most knowledge on concussion management (e.g., athletic trainer, speech-language pathologist, school psychologist) are put in the position to oversee the RTL process and </w:t>
      </w:r>
      <w:del w:id="38" w:author="Microsoft Office User" w:date="2021-06-29T10:46:00Z">
        <w:r w:rsidR="009C028C" w:rsidDel="007631BB">
          <w:rPr>
            <w:b w:val="0"/>
            <w:bCs w:val="0"/>
          </w:rPr>
          <w:delText>c</w:delText>
        </w:r>
      </w:del>
      <w:ins w:id="39" w:author="Microsoft Office User" w:date="2021-06-29T10:46:00Z">
        <w:r w:rsidR="007631BB">
          <w:rPr>
            <w:b w:val="0"/>
            <w:bCs w:val="0"/>
          </w:rPr>
          <w:t>collaborate</w:t>
        </w:r>
      </w:ins>
      <w:del w:id="40" w:author="Microsoft Office User" w:date="2021-06-29T10:45:00Z">
        <w:r w:rsidR="009C028C" w:rsidDel="001B45EE">
          <w:rPr>
            <w:b w:val="0"/>
            <w:bCs w:val="0"/>
          </w:rPr>
          <w:delText>oordinate</w:delText>
        </w:r>
      </w:del>
      <w:r w:rsidR="009C028C">
        <w:rPr>
          <w:b w:val="0"/>
          <w:bCs w:val="0"/>
        </w:rPr>
        <w:t xml:space="preserve"> with each other. </w:t>
      </w:r>
    </w:p>
    <w:p w14:paraId="42386977" w14:textId="77777777" w:rsidR="00CE717E" w:rsidRDefault="009C028C" w:rsidP="00482C10">
      <w:pPr>
        <w:pStyle w:val="Heading1"/>
        <w:ind w:firstLine="720"/>
        <w:jc w:val="left"/>
        <w:rPr>
          <w:b w:val="0"/>
          <w:bCs w:val="0"/>
        </w:rPr>
      </w:pPr>
      <w:r>
        <w:rPr>
          <w:b w:val="0"/>
          <w:bCs w:val="0"/>
        </w:rPr>
        <w:t>The second commonality among RTL models centers on the identification</w:t>
      </w:r>
      <w:del w:id="41" w:author="Microsoft Office User" w:date="2021-06-29T10:54:00Z">
        <w:r w:rsidDel="007631BB">
          <w:rPr>
            <w:b w:val="0"/>
            <w:bCs w:val="0"/>
          </w:rPr>
          <w:delText xml:space="preserve"> </w:delText>
        </w:r>
      </w:del>
      <w:ins w:id="42" w:author="Microsoft Office User" w:date="2021-06-29T10:47:00Z">
        <w:r w:rsidR="007631BB">
          <w:rPr>
            <w:b w:val="0"/>
            <w:bCs w:val="0"/>
          </w:rPr>
          <w:t xml:space="preserve"> </w:t>
        </w:r>
      </w:ins>
      <w:r>
        <w:rPr>
          <w:b w:val="0"/>
          <w:bCs w:val="0"/>
        </w:rPr>
        <w:t xml:space="preserve">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 xml:space="preserve">. </w:t>
      </w:r>
      <w:ins w:id="43" w:author="Microsoft Office User" w:date="2021-06-29T10:50:00Z">
        <w:r w:rsidR="007631BB">
          <w:rPr>
            <w:b w:val="0"/>
            <w:bCs w:val="0"/>
          </w:rPr>
          <w:t xml:space="preserve">Also </w:t>
        </w:r>
      </w:ins>
      <w:ins w:id="44" w:author="Microsoft Office User" w:date="2021-06-29T10:51:00Z">
        <w:r w:rsidR="007631BB">
          <w:rPr>
            <w:b w:val="0"/>
            <w:bCs w:val="0"/>
          </w:rPr>
          <w:t xml:space="preserve">of importance during this period of academic adjustment is a method of </w:t>
        </w:r>
      </w:ins>
      <w:ins w:id="45" w:author="Microsoft Office User" w:date="2021-06-29T10:52:00Z">
        <w:r w:rsidR="007631BB">
          <w:rPr>
            <w:b w:val="0"/>
            <w:bCs w:val="0"/>
          </w:rPr>
          <w:t xml:space="preserve">frequent </w:t>
        </w:r>
      </w:ins>
      <w:ins w:id="46" w:author="Microsoft Office User" w:date="2021-06-29T10:51:00Z">
        <w:r w:rsidR="007631BB">
          <w:rPr>
            <w:b w:val="0"/>
            <w:bCs w:val="0"/>
          </w:rPr>
          <w:t>monitoring</w:t>
        </w:r>
      </w:ins>
      <w:ins w:id="47" w:author="Microsoft Office User" w:date="2021-06-29T10:52:00Z">
        <w:r w:rsidR="007631BB">
          <w:rPr>
            <w:b w:val="0"/>
            <w:bCs w:val="0"/>
          </w:rPr>
          <w:t xml:space="preserve"> of the student with a concussions a</w:t>
        </w:r>
      </w:ins>
      <w:ins w:id="48" w:author="Microsoft Office User" w:date="2021-06-29T10:53:00Z">
        <w:r w:rsidR="007631BB">
          <w:rPr>
            <w:b w:val="0"/>
            <w:bCs w:val="0"/>
          </w:rPr>
          <w:t>cademic, physical, and psychosocial wellbeing.</w:t>
        </w:r>
      </w:ins>
      <w:ins w:id="49" w:author="Microsoft Office User" w:date="2021-06-29T10:51:00Z">
        <w:r w:rsidR="007631BB">
          <w:rPr>
            <w:b w:val="0"/>
            <w:bCs w:val="0"/>
          </w:rPr>
          <w:t xml:space="preserve"> </w:t>
        </w:r>
      </w:ins>
      <w:r>
        <w:rPr>
          <w:b w:val="0"/>
          <w:bCs w:val="0"/>
        </w:rPr>
        <w:t>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w:t>
      </w:r>
      <w:r w:rsidR="00CC6A87">
        <w:rPr>
          <w:b w:val="0"/>
          <w:bCs w:val="0"/>
        </w:rPr>
        <w:lastRenderedPageBreak/>
        <w:t xml:space="preserve">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932E070" w14:textId="77777777" w:rsidR="00325B4B" w:rsidRDefault="00482C10" w:rsidP="00482C10">
      <w:pPr>
        <w:pStyle w:val="Heading1"/>
        <w:ind w:firstLine="720"/>
        <w:jc w:val="left"/>
        <w:rPr>
          <w:b w:val="0"/>
          <w:bCs w:val="0"/>
        </w:rPr>
      </w:pPr>
      <w:r>
        <w:rPr>
          <w:b w:val="0"/>
          <w:bCs w:val="0"/>
        </w:rPr>
        <w:t xml:space="preserve">Although there remains limited empirical evidence to evaluate proposed RTL guidelines, the state of the research influenced the present study to retrospectively analyze symptom severity data to explore potential symptom trends in students recovering from concussion. </w:t>
      </w:r>
      <w:r w:rsidR="00CE717E">
        <w:rPr>
          <w:b w:val="0"/>
          <w:bCs w:val="0"/>
        </w:rPr>
        <w:t xml:space="preserve">We believe the ability to obtain a greater understanding of the symptom severity profiles of students who navigated the RTP protocol will provide much needed insight into the development of RTL interventions that can be empirically evaluated. </w:t>
      </w:r>
    </w:p>
    <w:p w14:paraId="7FD8D2DE" w14:textId="77777777" w:rsidR="007F276C" w:rsidRDefault="00CE717E" w:rsidP="007F276C">
      <w:pPr>
        <w:pStyle w:val="Heading2"/>
      </w:pPr>
      <w:r>
        <w:t>Source</w:t>
      </w:r>
      <w:r w:rsidR="007F276C">
        <w:t xml:space="preserve"> of Retrospective Analysis</w:t>
      </w:r>
    </w:p>
    <w:p w14:paraId="3C1E98F7" w14:textId="77777777"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7CDF218E" w14:textId="77777777" w:rsidR="00057026" w:rsidRPr="00057026" w:rsidRDefault="00057026" w:rsidP="007F276C">
      <w:pPr>
        <w:rPr>
          <w:b/>
          <w:bCs/>
          <w:i/>
          <w:iCs/>
        </w:rPr>
      </w:pPr>
      <w:r>
        <w:rPr>
          <w:b/>
          <w:bCs/>
          <w:i/>
          <w:iCs/>
        </w:rPr>
        <w:t>Insert Table 1 Here</w:t>
      </w:r>
    </w:p>
    <w:p w14:paraId="17173F06" w14:textId="77777777" w:rsidR="00FC5466" w:rsidRDefault="00C21DA6" w:rsidP="00C616B0">
      <w:pPr>
        <w:ind w:firstLine="720"/>
        <w:rPr>
          <w:ins w:id="50" w:author="Microsoft Office User" w:date="2021-06-28T13:48:00Z"/>
        </w:rPr>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xml:space="preserve">, we determined it was necessary to retrospectively analyze Post-Concussion Symptom Scale (PCSS) results obtained at the time of ImPACT testing to contribute to the knowledge base on how symptom reporting can drive RTL intervention. </w:t>
      </w:r>
      <w:r w:rsidR="00504B0E">
        <w:t xml:space="preserve">Additionally, we were interested in evaluating whether the symptom severity trends obtained from the HCAMP data were consistent with findings from previous studies. </w:t>
      </w:r>
    </w:p>
    <w:p w14:paraId="71D97529" w14:textId="77777777" w:rsidR="00482C10" w:rsidRDefault="00FC5466" w:rsidP="00C616B0">
      <w:pPr>
        <w:ind w:firstLine="720"/>
      </w:pPr>
      <w:ins w:id="51" w:author="Microsoft Office User" w:date="2021-06-28T13:48:00Z">
        <w:r>
          <w:t xml:space="preserve">The purpose of this retrospective analysis was to investigate the </w:t>
        </w:r>
      </w:ins>
      <w:ins w:id="52" w:author="Microsoft Office User" w:date="2021-06-30T11:22:00Z">
        <w:r w:rsidR="00E55FD3">
          <w:t>characteristic</w:t>
        </w:r>
      </w:ins>
      <w:ins w:id="53" w:author="Microsoft Office User" w:date="2021-06-28T13:48:00Z">
        <w:r>
          <w:t xml:space="preserve"> of symptoms during concussion recovery and to investigate how symptoms clusters interacted across gender.  </w:t>
        </w:r>
      </w:ins>
      <w:commentRangeStart w:id="54"/>
      <w:r w:rsidR="00504B0E">
        <w:t>Specifically</w:t>
      </w:r>
      <w:commentRangeEnd w:id="54"/>
      <w:r w:rsidR="00662ED5">
        <w:rPr>
          <w:rStyle w:val="CommentReference"/>
        </w:rPr>
        <w:commentReference w:id="54"/>
      </w:r>
      <w:r w:rsidR="00504B0E">
        <w:t xml:space="preserve">, we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 </w:t>
      </w:r>
      <w:ins w:id="55" w:author="Microsoft Office User" w:date="2021-06-28T14:03:00Z">
        <w:r w:rsidR="00A10EA9">
          <w:t xml:space="preserve">during </w:t>
        </w:r>
        <w:proofErr w:type="spellStart"/>
        <w:r w:rsidR="00A10EA9">
          <w:t>post test</w:t>
        </w:r>
        <w:proofErr w:type="spellEnd"/>
        <w:r w:rsidR="00A10EA9">
          <w:t xml:space="preserve"> 1</w:t>
        </w:r>
      </w:ins>
      <w:r w:rsidR="00504B0E">
        <w:t xml:space="preserve">and decrease over </w:t>
      </w:r>
      <w:commentRangeStart w:id="56"/>
      <w:commentRangeStart w:id="57"/>
      <w:r w:rsidR="00504B0E">
        <w:t>time</w:t>
      </w:r>
      <w:commentRangeEnd w:id="56"/>
      <w:r w:rsidR="00FD4568">
        <w:rPr>
          <w:rStyle w:val="CommentReference"/>
        </w:rPr>
        <w:commentReference w:id="56"/>
      </w:r>
      <w:commentRangeEnd w:id="57"/>
      <w:r w:rsidR="00001BD3">
        <w:rPr>
          <w:rStyle w:val="CommentReference"/>
        </w:rPr>
        <w:commentReference w:id="57"/>
      </w:r>
      <w:r w:rsidR="00504B0E">
        <w:t xml:space="preserve"> as measured by repeated testing. </w:t>
      </w:r>
    </w:p>
    <w:p w14:paraId="3E7097A3" w14:textId="77777777" w:rsidR="00793335" w:rsidRDefault="00793335" w:rsidP="00793335">
      <w:pPr>
        <w:pStyle w:val="Heading1"/>
      </w:pPr>
      <w:r>
        <w:t>Methods</w:t>
      </w:r>
    </w:p>
    <w:p w14:paraId="007617DE" w14:textId="77777777" w:rsidR="002B39D2" w:rsidRPr="002B39D2" w:rsidRDefault="002B39D2" w:rsidP="002B39D2">
      <w:pPr>
        <w:pStyle w:val="Heading2"/>
      </w:pPr>
      <w:r>
        <w:t>Setting</w:t>
      </w:r>
      <w:r w:rsidR="00D12FD0">
        <w:t xml:space="preserve"> and Participants </w:t>
      </w:r>
    </w:p>
    <w:p w14:paraId="4D7E5658" w14:textId="77777777" w:rsidR="00642E93" w:rsidRPr="00AB0346"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xml:space="preserve">. A total of 18,294 concussion injuries were identified for analysis, which were divided into four separate groups corresponding to the number of ImPACT </w:t>
      </w:r>
      <w:ins w:id="58" w:author="Microsoft Office User" w:date="2021-06-30T08:13:00Z">
        <w:r w:rsidR="00861F66">
          <w:t>post</w:t>
        </w:r>
      </w:ins>
      <w:ins w:id="59" w:author="Microsoft Office User" w:date="2021-06-30T08:14:00Z">
        <w:r w:rsidR="00861F66">
          <w:t xml:space="preserve"> injury</w:t>
        </w:r>
      </w:ins>
      <w:ins w:id="60" w:author="Microsoft Office User" w:date="2021-06-30T08:13:00Z">
        <w:r w:rsidR="00861F66">
          <w:t xml:space="preserve"> </w:t>
        </w:r>
      </w:ins>
      <w:r w:rsidR="00D12FD0">
        <w:t xml:space="preserve">tests completed during the gradual RTP process. Table </w:t>
      </w:r>
      <w:r w:rsidR="005F68E1">
        <w:t>2</w:t>
      </w:r>
      <w:r w:rsidR="00D12FD0">
        <w:t xml:space="preserve"> displays the number of individuals per number of ImPACT </w:t>
      </w:r>
      <w:ins w:id="61" w:author="Microsoft Office User" w:date="2021-06-30T08:13:00Z">
        <w:r w:rsidR="00861F66">
          <w:t xml:space="preserve">post </w:t>
        </w:r>
      </w:ins>
      <w:ins w:id="62" w:author="Microsoft Office User" w:date="2021-06-30T08:14:00Z">
        <w:r w:rsidR="00861F66">
          <w:t xml:space="preserve">injury </w:t>
        </w:r>
      </w:ins>
      <w:r w:rsidR="00D12FD0">
        <w:t>tests completed.</w:t>
      </w:r>
      <w:ins w:id="63" w:author="Microsoft Office User" w:date="2021-06-30T08:14:00Z">
        <w:r w:rsidR="00861F66">
          <w:t xml:space="preserve"> </w:t>
        </w:r>
      </w:ins>
      <w:del w:id="64" w:author="Microsoft Office User" w:date="2021-06-30T08:14:00Z">
        <w:r w:rsidR="00D12FD0" w:rsidDel="00861F66">
          <w:delText xml:space="preserve"> </w:delText>
        </w:r>
        <w:r w:rsidR="005F68E1" w:rsidRPr="00AB0346" w:rsidDel="00861F66">
          <w:delText>Post-injury</w:delText>
        </w:r>
      </w:del>
      <w:del w:id="65" w:author="Microsoft Office User" w:date="2021-06-30T08:13:00Z">
        <w:r w:rsidR="005F68E1" w:rsidRPr="00AB0346" w:rsidDel="00861F66">
          <w:delText xml:space="preserve"> </w:delText>
        </w:r>
      </w:del>
      <w:r w:rsidR="005F68E1" w:rsidRPr="00AB0346">
        <w:t xml:space="preserve">ImPACT </w:t>
      </w:r>
      <w:ins w:id="66" w:author="Microsoft Office User" w:date="2021-06-30T08:14:00Z">
        <w:r w:rsidR="00861F66">
          <w:t xml:space="preserve">post injury </w:t>
        </w:r>
      </w:ins>
      <w:r w:rsidR="005F68E1" w:rsidRPr="00AB0346">
        <w:t xml:space="preserve">test scores </w:t>
      </w:r>
      <w:r w:rsidR="005F68E1" w:rsidRPr="00AB0346">
        <w:lastRenderedPageBreak/>
        <w:t xml:space="preserve">were compared to </w:t>
      </w:r>
      <w:ins w:id="67" w:author="Microsoft Office User" w:date="2021-06-30T08:15:00Z">
        <w:r w:rsidR="00861F66">
          <w:t xml:space="preserve">ImPACT </w:t>
        </w:r>
      </w:ins>
      <w:r w:rsidR="005F68E1" w:rsidRPr="00AB0346">
        <w:t xml:space="preserve">baseline testing performance to make RTP progression decisions, and students typically completed baseline tests at the beginning of </w:t>
      </w:r>
      <w:ins w:id="68" w:author="Microsoft Office User" w:date="2021-06-30T08:15:00Z">
        <w:r w:rsidR="00861F66">
          <w:t xml:space="preserve">the </w:t>
        </w:r>
      </w:ins>
      <w:ins w:id="69" w:author="Microsoft Office User" w:date="2021-06-30T08:16:00Z">
        <w:r w:rsidR="00861F66">
          <w:t xml:space="preserve">sport season during </w:t>
        </w:r>
      </w:ins>
      <w:r w:rsidR="005F68E1" w:rsidRPr="00AB0346">
        <w:t xml:space="preserve">their freshman and junior years. The HCAMP guidelines for </w:t>
      </w:r>
      <w:ins w:id="70" w:author="Microsoft Office User" w:date="2021-06-30T08:16:00Z">
        <w:r w:rsidR="00D223B6">
          <w:t xml:space="preserve">ImPACT </w:t>
        </w:r>
      </w:ins>
      <w:r w:rsidR="005F68E1" w:rsidRPr="00AB0346">
        <w:t xml:space="preserve">post-injury test administrations </w:t>
      </w:r>
      <w:ins w:id="71" w:author="Microsoft Office User" w:date="2021-06-30T08:17:00Z">
        <w:r w:rsidR="00D223B6">
          <w:t xml:space="preserve">during a student with a concussion recovery process </w:t>
        </w:r>
      </w:ins>
      <w:r w:rsidR="005F68E1" w:rsidRPr="00AB0346">
        <w:t>were the following:</w:t>
      </w:r>
    </w:p>
    <w:p w14:paraId="02C35EBE" w14:textId="77777777"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1C1645C4" w14:textId="77777777"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1D7F2029" w14:textId="77777777"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310198F7" w14:textId="77777777" w:rsidR="00F3680D" w:rsidRPr="00AB0346" w:rsidRDefault="00F3680D" w:rsidP="005F68E1">
      <w:pPr>
        <w:pStyle w:val="ListParagraph"/>
        <w:numPr>
          <w:ilvl w:val="0"/>
          <w:numId w:val="1"/>
        </w:numPr>
      </w:pPr>
      <w:r w:rsidRPr="00AB0346">
        <w:t xml:space="preserve">Students should not be tested more than two times in one week. </w:t>
      </w:r>
    </w:p>
    <w:p w14:paraId="25560DEE" w14:textId="77777777"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716120E6" w14:textId="77777777" w:rsidR="0099088B" w:rsidRPr="0099088B" w:rsidRDefault="0099088B" w:rsidP="0099088B">
      <w:pPr>
        <w:pStyle w:val="Heading2"/>
      </w:pPr>
      <w:r>
        <w:t>Outcome Measure</w:t>
      </w:r>
    </w:p>
    <w:p w14:paraId="363815A9" w14:textId="77777777" w:rsidR="00C21DA6" w:rsidRDefault="0099088B" w:rsidP="007F276C">
      <w:r>
        <w:tab/>
        <w:t xml:space="preserve">The primary outcome measure analyzed for this study was PCSS severity ratings obtained at the time of ImPACT </w:t>
      </w:r>
      <w:ins w:id="72" w:author="Microsoft Office User" w:date="2021-06-30T08:20:00Z">
        <w:r w:rsidR="00D223B6">
          <w:t xml:space="preserve">post injury </w:t>
        </w:r>
      </w:ins>
      <w:r>
        <w:t xml:space="preserve">testing. The PCSS is a 22-item, formal questionnaire designed to quantify the severity of post-concussion symptoms </w:t>
      </w:r>
      <w:moveFromRangeStart w:id="73" w:author="Microsoft Office User" w:date="2021-06-30T08:23:00Z" w:name="move75933845"/>
      <w:moveFrom w:id="74" w:author="Microsoft Office User" w:date="2021-06-30T08:23:00Z">
        <w:r w:rsidDel="00D223B6">
          <w:t xml:space="preserve">from the six concussion symptom clusters identified by </w:t>
        </w:r>
        <w:r w:rsidDel="00D223B6">
          <w:fldChar w:fldCharType="begin" w:fldLock="1"/>
        </w:r>
        <w:r w:rsidR="00130679" w:rsidDel="00D223B6">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Del="00D223B6">
          <w:fldChar w:fldCharType="separate"/>
        </w:r>
        <w:r w:rsidRPr="0099088B" w:rsidDel="00D223B6">
          <w:rPr>
            <w:noProof/>
          </w:rPr>
          <w:t xml:space="preserve">Harmon et al. </w:t>
        </w:r>
        <w:r w:rsidDel="00D223B6">
          <w:rPr>
            <w:noProof/>
          </w:rPr>
          <w:t>(</w:t>
        </w:r>
        <w:r w:rsidRPr="0099088B" w:rsidDel="00D223B6">
          <w:rPr>
            <w:noProof/>
          </w:rPr>
          <w:t>2019</w:t>
        </w:r>
        <w:r w:rsidDel="00D223B6">
          <w:rPr>
            <w:noProof/>
          </w:rPr>
          <w:t>) and</w:t>
        </w:r>
        <w:r w:rsidRPr="0099088B" w:rsidDel="00D223B6">
          <w:rPr>
            <w:noProof/>
          </w:rPr>
          <w:t xml:space="preserve"> Lumba-Brown et al. </w:t>
        </w:r>
        <w:r w:rsidDel="00D223B6">
          <w:rPr>
            <w:noProof/>
          </w:rPr>
          <w:t>(</w:t>
        </w:r>
        <w:r w:rsidRPr="0099088B" w:rsidDel="00D223B6">
          <w:rPr>
            <w:noProof/>
          </w:rPr>
          <w:t>2019)</w:t>
        </w:r>
        <w:r w:rsidDel="00D223B6">
          <w:fldChar w:fldCharType="end"/>
        </w:r>
        <w:r w:rsidDel="00D223B6">
          <w:t xml:space="preserve"> </w:t>
        </w:r>
      </w:moveFrom>
      <w:moveFromRangeEnd w:id="73"/>
      <w:r>
        <w:t>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w:t>
      </w:r>
      <w:ins w:id="75" w:author="Microsoft Office User" w:date="2021-06-30T08:23:00Z">
        <w:r w:rsidR="00D223B6">
          <w:t xml:space="preserve">The </w:t>
        </w:r>
        <w:proofErr w:type="spellStart"/>
        <w:r w:rsidR="00D223B6">
          <w:t>symtoms</w:t>
        </w:r>
        <w:proofErr w:type="spellEnd"/>
        <w:r w:rsidR="00D223B6">
          <w:t xml:space="preserve"> where then grouped into </w:t>
        </w:r>
      </w:ins>
      <w:moveToRangeStart w:id="76" w:author="Microsoft Office User" w:date="2021-06-30T08:23:00Z" w:name="move75933845"/>
      <w:moveTo w:id="77" w:author="Microsoft Office User" w:date="2021-06-30T08:23:00Z">
        <w:del w:id="78" w:author="Microsoft Office User" w:date="2021-06-30T08:24:00Z">
          <w:r w:rsidR="00D223B6" w:rsidDel="00D223B6">
            <w:delText>from the</w:delText>
          </w:r>
        </w:del>
        <w:r w:rsidR="00D223B6">
          <w:t xml:space="preserve"> six concussion symptom clusters identified by </w:t>
        </w:r>
        <w:r w:rsidR="00D223B6">
          <w:fldChar w:fldCharType="begin" w:fldLock="1"/>
        </w:r>
        <w:r w:rsidR="00D223B6">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D223B6">
          <w:fldChar w:fldCharType="separate"/>
        </w:r>
        <w:r w:rsidR="00D223B6" w:rsidRPr="0099088B">
          <w:rPr>
            <w:noProof/>
          </w:rPr>
          <w:t xml:space="preserve">Harmon et al. </w:t>
        </w:r>
        <w:r w:rsidR="00D223B6">
          <w:rPr>
            <w:noProof/>
          </w:rPr>
          <w:t>(</w:t>
        </w:r>
        <w:r w:rsidR="00D223B6" w:rsidRPr="0099088B">
          <w:rPr>
            <w:noProof/>
          </w:rPr>
          <w:t>2019</w:t>
        </w:r>
        <w:r w:rsidR="00D223B6">
          <w:rPr>
            <w:noProof/>
          </w:rPr>
          <w:t>) and</w:t>
        </w:r>
        <w:r w:rsidR="00D223B6" w:rsidRPr="0099088B">
          <w:rPr>
            <w:noProof/>
          </w:rPr>
          <w:t xml:space="preserve"> Lumba-Brown et al. </w:t>
        </w:r>
        <w:r w:rsidR="00D223B6">
          <w:rPr>
            <w:noProof/>
          </w:rPr>
          <w:t>(</w:t>
        </w:r>
        <w:r w:rsidR="00D223B6" w:rsidRPr="0099088B">
          <w:rPr>
            <w:noProof/>
          </w:rPr>
          <w:t>2019)</w:t>
        </w:r>
        <w:r w:rsidR="00D223B6">
          <w:fldChar w:fldCharType="end"/>
        </w:r>
      </w:moveTo>
      <w:moveToRangeEnd w:id="76"/>
      <w:r>
        <w:t xml:space="preserve">The six symptom clusters include: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20A3C2D9" w14:textId="77777777"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4576B920" w14:textId="77777777" w:rsidR="006772EB" w:rsidRPr="006772EB" w:rsidRDefault="00D63BFB" w:rsidP="00D63BFB">
      <w:pPr>
        <w:pStyle w:val="Heading2"/>
      </w:pPr>
      <w:r>
        <w:lastRenderedPageBreak/>
        <w:t xml:space="preserve">Statistical Analysis </w:t>
      </w:r>
    </w:p>
    <w:p w14:paraId="76A8E699" w14:textId="7777777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 xml:space="preserve">descriptive statistics on the duration of time between test dates for students completing multiple ImPACT </w:t>
      </w:r>
      <w:ins w:id="79" w:author="Microsoft Office User" w:date="2021-06-30T08:26:00Z">
        <w:r w:rsidR="00B15749">
          <w:t xml:space="preserve">post injury </w:t>
        </w:r>
      </w:ins>
      <w:r w:rsidR="001B4BD8">
        <w:t xml:space="preserve">tests were calculated to provide insight on the time required to complete the RTP protocol. </w:t>
      </w:r>
    </w:p>
    <w:p w14:paraId="48A383F4" w14:textId="77777777"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 xml:space="preserve">total number of ImPACT </w:t>
      </w:r>
      <w:ins w:id="80" w:author="Microsoft Office User" w:date="2021-06-30T08:27:00Z">
        <w:r w:rsidR="00B15749">
          <w:t xml:space="preserve">post injury </w:t>
        </w:r>
      </w:ins>
      <w:r>
        <w:t xml:space="preserve">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4409F198" w14:textId="77777777" w:rsidR="00FC4940" w:rsidRDefault="00FC4940" w:rsidP="00FC4940">
      <w:pPr>
        <w:pStyle w:val="Heading1"/>
      </w:pPr>
      <w:r>
        <w:t xml:space="preserve">Results </w:t>
      </w:r>
    </w:p>
    <w:p w14:paraId="4C8638C6" w14:textId="77777777" w:rsidR="009F2970" w:rsidRDefault="009F2970" w:rsidP="009F2970">
      <w:pPr>
        <w:pStyle w:val="Heading2"/>
      </w:pPr>
      <w:r>
        <w:t xml:space="preserve">Duration of Time between ImPACT </w:t>
      </w:r>
      <w:ins w:id="81" w:author="Microsoft Office User" w:date="2021-06-30T08:28:00Z">
        <w:r w:rsidR="00B15749">
          <w:t xml:space="preserve">Post Injury </w:t>
        </w:r>
      </w:ins>
      <w:r>
        <w:t>Tests</w:t>
      </w:r>
    </w:p>
    <w:p w14:paraId="543CD4A0" w14:textId="77777777" w:rsidR="009F2970" w:rsidRDefault="009F2970" w:rsidP="009F2970">
      <w:r>
        <w:tab/>
        <w:t xml:space="preserve">On average, students who completed two </w:t>
      </w:r>
      <w:del w:id="82" w:author="Microsoft Office User" w:date="2021-06-30T08:28:00Z">
        <w:r w:rsidDel="00B15749">
          <w:delText xml:space="preserve">post-injury </w:delText>
        </w:r>
      </w:del>
      <w:r>
        <w:t xml:space="preserve">ImPACT </w:t>
      </w:r>
      <w:ins w:id="83" w:author="Microsoft Office User" w:date="2021-06-30T08:28:00Z">
        <w:r w:rsidR="00B15749">
          <w:t xml:space="preserve">post injury </w:t>
        </w:r>
      </w:ins>
      <w:r>
        <w:t xml:space="preserve">tests completed the second test 5.95 days following the first test. Students who completed three ImPACT </w:t>
      </w:r>
      <w:ins w:id="84" w:author="Microsoft Office User" w:date="2021-06-30T08:28:00Z">
        <w:r w:rsidR="00B15749">
          <w:t xml:space="preserve">post injury </w:t>
        </w:r>
      </w:ins>
      <w:r>
        <w:t xml:space="preserve">tests completed the third </w:t>
      </w:r>
      <w:ins w:id="85" w:author="Microsoft Office User" w:date="2021-06-30T08:28:00Z">
        <w:r w:rsidR="00B15749">
          <w:t xml:space="preserve">post </w:t>
        </w:r>
      </w:ins>
      <w:ins w:id="86" w:author="Microsoft Office User" w:date="2021-06-30T08:29:00Z">
        <w:r w:rsidR="00B15749">
          <w:t xml:space="preserve">injury </w:t>
        </w:r>
      </w:ins>
      <w:r>
        <w:t xml:space="preserve">test an average of 11.61 days following the first </w:t>
      </w:r>
      <w:ins w:id="87" w:author="Microsoft Office User" w:date="2021-06-30T08:29:00Z">
        <w:r w:rsidR="00B15749">
          <w:t xml:space="preserve">post injury </w:t>
        </w:r>
      </w:ins>
      <w:r>
        <w:t>test. For students who completed four ImPACT post</w:t>
      </w:r>
      <w:ins w:id="88" w:author="Microsoft Office User" w:date="2021-06-30T08:29:00Z">
        <w:r w:rsidR="00B15749">
          <w:t xml:space="preserve"> </w:t>
        </w:r>
      </w:ins>
      <w:del w:id="89" w:author="Microsoft Office User" w:date="2021-06-30T08:29:00Z">
        <w:r w:rsidDel="00B15749">
          <w:delText>-</w:delText>
        </w:r>
      </w:del>
      <w:r>
        <w:t xml:space="preserve">injury tests, the average duration of time between the first and fourth </w:t>
      </w:r>
      <w:ins w:id="90" w:author="Microsoft Office User" w:date="2021-06-30T08:29:00Z">
        <w:r w:rsidR="00B15749">
          <w:t xml:space="preserve">post injury </w:t>
        </w:r>
      </w:ins>
      <w:r>
        <w:t xml:space="preserve">tests was identified to be 18.18 days. Table </w:t>
      </w:r>
      <w:r w:rsidR="00E31A24">
        <w:t>4</w:t>
      </w:r>
      <w:r>
        <w:t xml:space="preserve"> provides </w:t>
      </w:r>
      <w:r w:rsidR="004A70A5">
        <w:lastRenderedPageBreak/>
        <w:t xml:space="preserve">descriptive statistics </w:t>
      </w:r>
      <w:r w:rsidR="007C0BBE">
        <w:t>o</w:t>
      </w:r>
      <w:r w:rsidR="004A70A5">
        <w:t xml:space="preserve">n </w:t>
      </w:r>
      <w:r w:rsidR="007C0BBE">
        <w:t xml:space="preserve">the duration of time between </w:t>
      </w:r>
      <w:ins w:id="91" w:author="Microsoft Office User" w:date="2021-06-30T08:29:00Z">
        <w:r w:rsidR="00B15749">
          <w:t xml:space="preserve">post injury </w:t>
        </w:r>
      </w:ins>
      <w:r w:rsidR="007C0BBE">
        <w:t xml:space="preserve">tests for each set of students corresponding to the number of </w:t>
      </w:r>
      <w:ins w:id="92" w:author="Microsoft Office User" w:date="2021-06-30T08:30:00Z">
        <w:r w:rsidR="00B15749">
          <w:t xml:space="preserve">post injury </w:t>
        </w:r>
      </w:ins>
      <w:r w:rsidR="007C0BBE">
        <w:t xml:space="preserve">tests completed. </w:t>
      </w:r>
    </w:p>
    <w:p w14:paraId="3CB5F004" w14:textId="77777777"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2AC5A6E4" w14:textId="77777777" w:rsidR="00C87092" w:rsidRPr="00C87092" w:rsidRDefault="00C87092" w:rsidP="00C87092">
      <w:pPr>
        <w:pStyle w:val="Heading2"/>
      </w:pPr>
      <w:r>
        <w:t xml:space="preserve">Symptom Cluster Severity Rating and </w:t>
      </w:r>
      <w:r w:rsidR="007427EE">
        <w:t>Sex</w:t>
      </w:r>
      <w:r>
        <w:t xml:space="preserve"> Interaction </w:t>
      </w:r>
    </w:p>
    <w:p w14:paraId="7BA03FB5" w14:textId="77777777" w:rsidR="00C87092" w:rsidRDefault="00C87092" w:rsidP="00C87092">
      <w:pPr>
        <w:pStyle w:val="Heading3"/>
      </w:pPr>
      <w:r>
        <w:t xml:space="preserve">Completed One </w:t>
      </w:r>
      <w:ins w:id="93" w:author="Microsoft Office User" w:date="2021-06-30T08:30:00Z">
        <w:r w:rsidR="00B15749">
          <w:t xml:space="preserve">Post </w:t>
        </w:r>
        <w:proofErr w:type="spellStart"/>
        <w:r w:rsidR="00B15749">
          <w:t>Injury</w:t>
        </w:r>
      </w:ins>
      <w:r>
        <w:t>Test</w:t>
      </w:r>
      <w:proofErr w:type="spellEnd"/>
      <w:r>
        <w:t xml:space="preserve"> </w:t>
      </w:r>
    </w:p>
    <w:p w14:paraId="4DB8FC83" w14:textId="77777777" w:rsidR="00C87092" w:rsidRPr="00496E39" w:rsidRDefault="00C87092" w:rsidP="00C87092">
      <w:pPr>
        <w:rPr>
          <w:u w:val="single"/>
        </w:rPr>
      </w:pPr>
      <w:r>
        <w:tab/>
      </w:r>
      <w:r w:rsidR="00E22EA6">
        <w:t xml:space="preserve">Descriptive statistics of non-normalized and normalized cluster severity ratings for students who completed one </w:t>
      </w:r>
      <w:del w:id="94" w:author="Microsoft Office User" w:date="2021-06-30T08:30:00Z">
        <w:r w:rsidR="00E22EA6" w:rsidDel="00B15749">
          <w:delText xml:space="preserve">post-injury </w:delText>
        </w:r>
      </w:del>
      <w:r w:rsidR="00E22EA6">
        <w:t xml:space="preserve">ImPACT </w:t>
      </w:r>
      <w:ins w:id="95" w:author="Microsoft Office User" w:date="2021-06-30T08:30:00Z">
        <w:r w:rsidR="00B15749">
          <w:t xml:space="preserve">post injury </w:t>
        </w:r>
      </w:ins>
      <w:r w:rsidR="00E22EA6">
        <w:t xml:space="preserve">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4CBC0DDF" w14:textId="77777777" w:rsidR="00E15818" w:rsidRDefault="004C583D" w:rsidP="004C583D">
      <w:pPr>
        <w:pStyle w:val="Heading3"/>
      </w:pPr>
      <w:r>
        <w:lastRenderedPageBreak/>
        <w:t xml:space="preserve">Completed Two </w:t>
      </w:r>
      <w:ins w:id="96" w:author="Microsoft Office User" w:date="2021-06-30T08:39:00Z">
        <w:r w:rsidR="00B81DAC">
          <w:t xml:space="preserve">Post Injury </w:t>
        </w:r>
      </w:ins>
      <w:r>
        <w:t>Tests</w:t>
      </w:r>
    </w:p>
    <w:p w14:paraId="656D0D82" w14:textId="77777777" w:rsidR="00060BAA" w:rsidRDefault="00060BAA" w:rsidP="00060BAA">
      <w:r>
        <w:tab/>
      </w:r>
      <w:ins w:id="97" w:author="Microsoft Office User" w:date="2021-06-30T08:44:00Z">
        <w:r w:rsidR="00B81DAC">
          <w:t xml:space="preserve">Post </w:t>
        </w:r>
        <w:proofErr w:type="spellStart"/>
        <w:r w:rsidR="00B81DAC">
          <w:t>Inury</w:t>
        </w:r>
        <w:proofErr w:type="spellEnd"/>
        <w:r w:rsidR="00B81DAC">
          <w:t xml:space="preserve"> </w:t>
        </w:r>
      </w:ins>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23AC2AD7" w14:textId="77777777" w:rsidR="00EA7384" w:rsidRPr="00EA7384" w:rsidRDefault="001F06F5" w:rsidP="001F06F5">
      <w:r>
        <w:tab/>
      </w:r>
      <w:ins w:id="98" w:author="Microsoft Office User" w:date="2021-06-30T08:44:00Z">
        <w:r w:rsidR="00B81DAC">
          <w:t xml:space="preserve">Post Injury </w:t>
        </w:r>
      </w:ins>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1EF44230" w14:textId="77777777" w:rsidR="00EA7384" w:rsidRDefault="00EA7384" w:rsidP="00EA7384">
      <w:pPr>
        <w:pStyle w:val="Heading3"/>
      </w:pPr>
      <w:r>
        <w:t xml:space="preserve">Completed Three </w:t>
      </w:r>
      <w:ins w:id="99" w:author="Microsoft Office User" w:date="2021-06-30T09:03:00Z">
        <w:r w:rsidR="003C645C">
          <w:t xml:space="preserve">Post Injury </w:t>
        </w:r>
      </w:ins>
      <w:r>
        <w:t>Tests</w:t>
      </w:r>
    </w:p>
    <w:p w14:paraId="1B9BFB3D" w14:textId="77777777" w:rsidR="00712BCC" w:rsidRPr="00EA7384" w:rsidRDefault="00337782" w:rsidP="00712BCC">
      <w:r>
        <w:tab/>
      </w:r>
      <w:ins w:id="100" w:author="Microsoft Office User" w:date="2021-06-30T09:07:00Z">
        <w:r w:rsidR="003C645C">
          <w:t xml:space="preserve">Post Injury </w:t>
        </w:r>
      </w:ins>
      <w:r w:rsidRPr="00337782">
        <w:rPr>
          <w:b/>
          <w:bCs/>
        </w:rPr>
        <w:t>Test One.</w:t>
      </w:r>
      <w:r>
        <w:rPr>
          <w:b/>
          <w:bCs/>
        </w:rPr>
        <w:t xml:space="preserve"> </w:t>
      </w:r>
      <w:r w:rsidR="00E22EA6">
        <w:t>Descriptive statistics of non-normalized and normalized cluster severity ratings for students who completed three</w:t>
      </w:r>
      <w:del w:id="101" w:author="Microsoft Office User" w:date="2021-06-30T09:08:00Z">
        <w:r w:rsidR="00E22EA6" w:rsidDel="003C645C">
          <w:delText xml:space="preserve"> post-injury</w:delText>
        </w:r>
      </w:del>
      <w:r w:rsidR="00E22EA6">
        <w:t xml:space="preserve"> ImPACT </w:t>
      </w:r>
      <w:ins w:id="102" w:author="Microsoft Office User" w:date="2021-06-30T09:08:00Z">
        <w:r w:rsidR="003C645C">
          <w:t xml:space="preserve">post injury </w:t>
        </w:r>
      </w:ins>
      <w:r w:rsidR="00E22EA6">
        <w:t xml:space="preserve">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A0217CB" w14:textId="77777777" w:rsidR="00506748" w:rsidRDefault="003C645C" w:rsidP="001D215C">
      <w:pPr>
        <w:ind w:firstLine="720"/>
      </w:pPr>
      <w:ins w:id="103" w:author="Microsoft Office User" w:date="2021-06-30T09:07:00Z">
        <w:r>
          <w:rPr>
            <w:b/>
            <w:bCs/>
          </w:rPr>
          <w:t xml:space="preserve">Post Injury </w:t>
        </w:r>
      </w:ins>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4D57AF45" w14:textId="77777777" w:rsidR="00287C51" w:rsidRPr="00287C51" w:rsidRDefault="00287C51" w:rsidP="00287C51">
      <w:pPr>
        <w:pStyle w:val="Heading3"/>
      </w:pPr>
      <w:r>
        <w:t xml:space="preserve">Completed Four </w:t>
      </w:r>
      <w:ins w:id="104" w:author="Microsoft Office User" w:date="2021-06-30T09:07:00Z">
        <w:r w:rsidR="003C645C">
          <w:t xml:space="preserve">Post Injury </w:t>
        </w:r>
      </w:ins>
      <w:r>
        <w:t>Tests</w:t>
      </w:r>
    </w:p>
    <w:p w14:paraId="37EBD2D1" w14:textId="77777777" w:rsidR="00506748" w:rsidRDefault="00287C51" w:rsidP="00C15AF8">
      <w:r>
        <w:tab/>
      </w:r>
      <w:ins w:id="105" w:author="Microsoft Office User" w:date="2021-06-30T09:07:00Z">
        <w:r w:rsidR="003C645C">
          <w:t xml:space="preserve">Post Injury </w:t>
        </w:r>
      </w:ins>
      <w:r>
        <w:rPr>
          <w:b/>
          <w:bCs/>
        </w:rPr>
        <w:t>Test One.</w:t>
      </w:r>
      <w:r>
        <w:t xml:space="preserve"> </w:t>
      </w:r>
      <w:r w:rsidR="00E22EA6">
        <w:t>Descriptive statistics of non-normalized and normalized cluster severity ratings for students who completed four</w:t>
      </w:r>
      <w:del w:id="106" w:author="Microsoft Office User" w:date="2021-06-30T09:08:00Z">
        <w:r w:rsidR="00E22EA6" w:rsidDel="003C645C">
          <w:delText xml:space="preserve"> post-injury</w:delText>
        </w:r>
      </w:del>
      <w:r w:rsidR="00E22EA6">
        <w:t xml:space="preserve"> ImPACT </w:t>
      </w:r>
      <w:ins w:id="107" w:author="Microsoft Office User" w:date="2021-06-30T09:08:00Z">
        <w:r w:rsidR="003C645C">
          <w:t xml:space="preserve">post injury </w:t>
        </w:r>
      </w:ins>
      <w:r w:rsidR="00E22EA6">
        <w:t xml:space="preserve">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6D037337" w14:textId="77777777" w:rsidR="0004242D" w:rsidRPr="00FC071A" w:rsidRDefault="00CD00E1" w:rsidP="00C15AF8">
      <w:r>
        <w:tab/>
      </w:r>
      <w:ins w:id="108" w:author="Microsoft Office User" w:date="2021-06-30T09:09:00Z">
        <w:r w:rsidR="008C195C">
          <w:t xml:space="preserve">Post </w:t>
        </w:r>
      </w:ins>
      <w:ins w:id="109" w:author="Microsoft Office User" w:date="2021-06-30T09:10:00Z">
        <w:r w:rsidR="008C195C">
          <w:t xml:space="preserve">Injury </w:t>
        </w:r>
      </w:ins>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3867F646" w14:textId="77777777" w:rsidR="000D5B19" w:rsidRDefault="000D5B19" w:rsidP="000D5B19">
      <w:pPr>
        <w:pStyle w:val="Heading2"/>
      </w:pPr>
      <w:r>
        <w:t>Total Symptom</w:t>
      </w:r>
      <w:r w:rsidRPr="000D5B19">
        <w:t xml:space="preserve"> </w:t>
      </w:r>
      <w:r w:rsidR="008963F6">
        <w:t>Score</w:t>
      </w:r>
      <w:r w:rsidRPr="000D5B19">
        <w:t xml:space="preserve"> a</w:t>
      </w:r>
      <w:r>
        <w:t xml:space="preserve">t </w:t>
      </w:r>
      <w:ins w:id="110" w:author="Microsoft Office User" w:date="2021-06-30T09:10:00Z">
        <w:r w:rsidR="008C195C">
          <w:t xml:space="preserve">Post Injury </w:t>
        </w:r>
      </w:ins>
      <w:r>
        <w:t xml:space="preserve">Test One across Number of </w:t>
      </w:r>
      <w:ins w:id="111" w:author="Microsoft Office User" w:date="2021-06-30T09:10:00Z">
        <w:r w:rsidR="008C195C">
          <w:t xml:space="preserve">Post Injury </w:t>
        </w:r>
      </w:ins>
      <w:r>
        <w:t xml:space="preserve">Tests Completed </w:t>
      </w:r>
    </w:p>
    <w:p w14:paraId="075FA77C" w14:textId="77777777" w:rsidR="000D5B19" w:rsidRPr="00F00534" w:rsidRDefault="000D5B19" w:rsidP="000D5B19">
      <w:r>
        <w:tab/>
        <w:t xml:space="preserve">Table </w:t>
      </w:r>
      <w:r w:rsidR="00E22EA6">
        <w:t>5</w:t>
      </w:r>
      <w:r>
        <w:t xml:space="preserve"> displays descriptive statistics of </w:t>
      </w:r>
      <w:ins w:id="112" w:author="Microsoft Office User" w:date="2021-06-30T09:13:00Z">
        <w:r w:rsidR="008C195C">
          <w:t>post injury</w:t>
        </w:r>
      </w:ins>
      <w:ins w:id="113" w:author="Microsoft Office User" w:date="2021-06-30T10:57:00Z">
        <w:r w:rsidR="00B44CB5">
          <w:t xml:space="preserve"> </w:t>
        </w:r>
      </w:ins>
      <w:r>
        <w:t xml:space="preserve">test one total symptom scores by </w:t>
      </w:r>
      <w:r w:rsidR="007427EE">
        <w:t>sex</w:t>
      </w:r>
      <w:r>
        <w:t xml:space="preserve"> and the number of </w:t>
      </w:r>
      <w:ins w:id="114" w:author="Microsoft Office User" w:date="2021-06-30T09:13:00Z">
        <w:r w:rsidR="008C195C">
          <w:t xml:space="preserve">post injury </w:t>
        </w:r>
      </w:ins>
      <w:r>
        <w:t>tests completed</w:t>
      </w:r>
      <w:r w:rsidR="0077053F">
        <w:t xml:space="preserve">. The total </w:t>
      </w:r>
      <w:ins w:id="115" w:author="Microsoft Office User" w:date="2021-06-30T09:13:00Z">
        <w:r w:rsidR="008C195C">
          <w:t xml:space="preserve">post injury </w:t>
        </w:r>
      </w:ins>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ins w:id="116" w:author="Microsoft Office User" w:date="2021-06-30T09:14:00Z">
        <w:r w:rsidR="008C195C">
          <w:t xml:space="preserve">post injury </w:t>
        </w:r>
      </w:ins>
      <w:r w:rsidR="0077053F">
        <w:t xml:space="preserve">tests completed and </w:t>
      </w:r>
      <w:r w:rsidR="007427EE">
        <w:t>sex</w:t>
      </w:r>
      <w:r w:rsidR="0077053F">
        <w:t xml:space="preserve"> were examined. The difference in </w:t>
      </w:r>
      <w:ins w:id="117" w:author="Microsoft Office User" w:date="2021-06-30T09:14:00Z">
        <w:r w:rsidR="008C195C">
          <w:t xml:space="preserve">post injury </w:t>
        </w:r>
      </w:ins>
      <w:r w:rsidR="0077053F">
        <w:t xml:space="preserve">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ins w:id="118" w:author="Microsoft Office User" w:date="2021-06-30T10:54:00Z">
        <w:r w:rsidR="00B44CB5">
          <w:t xml:space="preserve">post injury </w:t>
        </w:r>
      </w:ins>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 </w:t>
      </w:r>
      <w:ins w:id="119" w:author="Microsoft Office User" w:date="2021-06-30T10:54:00Z">
        <w:r w:rsidR="00B44CB5">
          <w:t xml:space="preserve">post injury </w:t>
        </w:r>
      </w:ins>
      <w:r w:rsidR="0077053F">
        <w:t>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ins w:id="120" w:author="Microsoft Office User" w:date="2021-06-30T10:55:00Z">
        <w:r w:rsidR="00B44CB5">
          <w:t xml:space="preserve">post injury </w:t>
        </w:r>
      </w:ins>
      <w:r w:rsidR="00192E3A">
        <w:t xml:space="preserve">test one </w:t>
      </w:r>
      <w:r w:rsidR="0077053F">
        <w:t xml:space="preserve">total symptom scores than students who completed </w:t>
      </w:r>
      <w:r w:rsidR="00192E3A">
        <w:t xml:space="preserve">three </w:t>
      </w:r>
      <w:ins w:id="121" w:author="Microsoft Office User" w:date="2021-06-30T10:55:00Z">
        <w:r w:rsidR="00B44CB5">
          <w:t xml:space="preserve">post injury </w:t>
        </w:r>
      </w:ins>
      <w:r w:rsidR="00192E3A">
        <w:t>tests (</w:t>
      </w:r>
      <w:r w:rsidR="00192E3A">
        <w:rPr>
          <w:i/>
          <w:iCs/>
        </w:rPr>
        <w:t xml:space="preserve">M </w:t>
      </w:r>
      <w:r w:rsidR="00192E3A">
        <w:t xml:space="preserve">= 16.09, </w:t>
      </w:r>
      <w:r w:rsidR="00192E3A">
        <w:rPr>
          <w:i/>
          <w:iCs/>
        </w:rPr>
        <w:t xml:space="preserve">SD </w:t>
      </w:r>
      <w:r w:rsidR="00192E3A">
        <w:t xml:space="preserve">– 18.10), two </w:t>
      </w:r>
      <w:ins w:id="122" w:author="Microsoft Office User" w:date="2021-06-30T10:55:00Z">
        <w:r w:rsidR="00B44CB5">
          <w:t xml:space="preserve">post injury </w:t>
        </w:r>
      </w:ins>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 </w:t>
      </w:r>
      <w:ins w:id="123" w:author="Microsoft Office User" w:date="2021-06-30T10:55:00Z">
        <w:r w:rsidR="00B44CB5">
          <w:t xml:space="preserve">post injury </w:t>
        </w:r>
      </w:ins>
      <w:r w:rsidR="00192E3A">
        <w:t>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ins w:id="124" w:author="Microsoft Office User" w:date="2021-06-30T10:55:00Z">
        <w:r w:rsidR="00B44CB5">
          <w:t xml:space="preserve">post injury </w:t>
        </w:r>
      </w:ins>
      <w:r w:rsidR="00192E3A">
        <w:t xml:space="preserve">test and two </w:t>
      </w:r>
      <w:ins w:id="125" w:author="Microsoft Office User" w:date="2021-06-30T10:55:00Z">
        <w:r w:rsidR="00B44CB5">
          <w:t xml:space="preserve">post injury </w:t>
        </w:r>
      </w:ins>
      <w:r w:rsidR="00192E3A">
        <w:t xml:space="preserve">tests, one </w:t>
      </w:r>
      <w:ins w:id="126" w:author="Microsoft Office User" w:date="2021-06-30T10:56:00Z">
        <w:r w:rsidR="00B44CB5">
          <w:t xml:space="preserve">post injury </w:t>
        </w:r>
      </w:ins>
      <w:r w:rsidR="00192E3A">
        <w:t xml:space="preserve">test and three </w:t>
      </w:r>
      <w:ins w:id="127" w:author="Microsoft Office User" w:date="2021-06-30T10:56:00Z">
        <w:r w:rsidR="00B44CB5">
          <w:t xml:space="preserve">post injury </w:t>
        </w:r>
      </w:ins>
      <w:r w:rsidR="00192E3A">
        <w:t xml:space="preserve">tests, and two </w:t>
      </w:r>
      <w:ins w:id="128" w:author="Microsoft Office User" w:date="2021-06-30T10:56:00Z">
        <w:r w:rsidR="00B44CB5">
          <w:t xml:space="preserve">post injury </w:t>
        </w:r>
      </w:ins>
      <w:r w:rsidR="00192E3A">
        <w:t xml:space="preserve">tests and </w:t>
      </w:r>
      <w:ins w:id="129" w:author="Microsoft Office User" w:date="2021-06-30T10:56:00Z">
        <w:r w:rsidR="00B44CB5">
          <w:t xml:space="preserve">post injury </w:t>
        </w:r>
      </w:ins>
      <w:r w:rsidR="00192E3A">
        <w:t>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ins w:id="130" w:author="Microsoft Office User" w:date="2021-06-30T10:57:00Z">
        <w:r w:rsidR="00B44CB5">
          <w:t xml:space="preserve">post injury </w:t>
        </w:r>
      </w:ins>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7BA90188" w14:textId="77777777"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1DACB52C" w14:textId="77777777" w:rsidR="008C78AC" w:rsidRDefault="008C78AC" w:rsidP="008C78AC">
      <w:pPr>
        <w:pStyle w:val="Heading1"/>
      </w:pPr>
      <w:r>
        <w:lastRenderedPageBreak/>
        <w:t>Discussion</w:t>
      </w:r>
    </w:p>
    <w:p w14:paraId="05AF08B8" w14:textId="77777777"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 xml:space="preserve">The findings from the current study aligned with our hypotheses and are consistent with symptom severity trends identified in previous literature. Present findings and their potential impact on RTL are discussed further. </w:t>
      </w:r>
    </w:p>
    <w:p w14:paraId="26EE2302" w14:textId="77777777"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ins w:id="131" w:author="Microsoft Office User" w:date="2021-06-30T11:23:00Z">
        <w:r w:rsidR="00E55FD3">
          <w:t>characteristics</w:t>
        </w:r>
      </w:ins>
      <w:del w:id="132" w:author="Microsoft Office User" w:date="2021-06-30T11:23:00Z">
        <w:r w:rsidDel="00E55FD3">
          <w:delText>profiles</w:delText>
        </w:r>
      </w:del>
      <w:r>
        <w:t xml:space="preserve">, consistently rating symptoms from the headache-migraine, sleep, and cognitive clusters with the highest severity. Symptom severity ratings obtained at the time of the fourth </w:t>
      </w:r>
      <w:ins w:id="133" w:author="Microsoft Office User" w:date="2021-06-30T11:23:00Z">
        <w:r w:rsidR="00E55FD3">
          <w:t xml:space="preserve">post injury </w:t>
        </w:r>
      </w:ins>
      <w:r>
        <w:t xml:space="preserve">test </w:t>
      </w:r>
      <w:del w:id="134" w:author="Microsoft Office User" w:date="2021-06-30T11:26:00Z">
        <w:r w:rsidDel="00F84246">
          <w:delText xml:space="preserve">for students who completed four ImPACT tests </w:delText>
        </w:r>
      </w:del>
      <w:r>
        <w:t>during recovery w</w:t>
      </w:r>
      <w:r w:rsidR="0025210D">
        <w:t>ere</w:t>
      </w:r>
      <w:r>
        <w:t xml:space="preserve"> observed to be the only </w:t>
      </w:r>
      <w:r w:rsidR="0025210D">
        <w:t>ratings</w:t>
      </w:r>
      <w:r>
        <w:t xml:space="preserve"> where symptom severity across all clusters was rated with relative </w:t>
      </w:r>
      <w:r w:rsidR="00EC7FD6">
        <w:t xml:space="preserve">equality. </w:t>
      </w:r>
      <w:ins w:id="135" w:author="Microsoft Office User" w:date="2021-06-30T11:31:00Z">
        <w:r w:rsidR="00F84246">
          <w:t xml:space="preserve">For students with a concussion </w:t>
        </w:r>
        <w:proofErr w:type="gramStart"/>
        <w:r w:rsidR="00F84246">
          <w:t>whom</w:t>
        </w:r>
        <w:proofErr w:type="gramEnd"/>
        <w:r w:rsidR="00F84246">
          <w:t xml:space="preserve"> were administered four post injury test averag</w:t>
        </w:r>
      </w:ins>
      <w:ins w:id="136" w:author="Microsoft Office User" w:date="2021-06-30T11:32:00Z">
        <w:r w:rsidR="00F84246">
          <w:t>ed 18.18 days between test and a</w:t>
        </w:r>
      </w:ins>
      <w:ins w:id="137" w:author="Microsoft Office User" w:date="2021-06-30T11:34:00Z">
        <w:r w:rsidR="0082068A">
          <w:t xml:space="preserve"> gradual decrease </w:t>
        </w:r>
      </w:ins>
      <w:ins w:id="138" w:author="Microsoft Office User" w:date="2021-06-30T11:33:00Z">
        <w:r w:rsidR="00F84246">
          <w:t xml:space="preserve"> of symptom cluster </w:t>
        </w:r>
        <w:proofErr w:type="spellStart"/>
        <w:r w:rsidR="00F84246">
          <w:t>serverity</w:t>
        </w:r>
      </w:ins>
      <w:proofErr w:type="spellEnd"/>
      <w:ins w:id="139" w:author="Microsoft Office User" w:date="2021-06-30T11:35:00Z">
        <w:r w:rsidR="0082068A">
          <w:t xml:space="preserve"> across all clusters was observed.</w:t>
        </w:r>
      </w:ins>
      <w:ins w:id="140" w:author="Microsoft Office User" w:date="2021-06-30T11:34:00Z">
        <w:r w:rsidR="00F84246">
          <w:t xml:space="preserve"> </w:t>
        </w:r>
      </w:ins>
      <w:del w:id="141" w:author="Microsoft Office User" w:date="2021-06-30T11:31:00Z">
        <w:r w:rsidR="00DD686D" w:rsidDel="00F84246">
          <w:delText>A</w:delText>
        </w:r>
      </w:del>
      <w:ins w:id="142" w:author="Microsoft Office User" w:date="2021-06-30T11:35:00Z">
        <w:r w:rsidR="0082068A">
          <w:t xml:space="preserve"> </w:t>
        </w:r>
      </w:ins>
      <w:ins w:id="143" w:author="Microsoft Office User" w:date="2021-06-30T11:36:00Z">
        <w:r w:rsidR="0082068A">
          <w:t>This observation may</w:t>
        </w:r>
      </w:ins>
      <w:del w:id="144" w:author="Microsoft Office User" w:date="2021-06-30T11:35:00Z">
        <w:r w:rsidR="00DD686D" w:rsidDel="0082068A">
          <w:delText>s symptom severity was observed to gradually decrease across all clusters with consecutive testing, the average of 18.18 days between tests one and four for the sample of students who completed four tests</w:delText>
        </w:r>
      </w:del>
      <w:r w:rsidR="00DD686D">
        <w:t xml:space="preserve"> provide</w:t>
      </w:r>
      <w:del w:id="145" w:author="Microsoft Office User" w:date="2021-06-30T11:36:00Z">
        <w:r w:rsidR="00DD686D" w:rsidDel="0082068A">
          <w:delText>s</w:delText>
        </w:r>
      </w:del>
      <w:r w:rsidR="00DD686D">
        <w:t xml:space="preserve"> insight on the duration of time for headache-migraine, sleep, and cognitive symptoms to subside to similar severity levels of the other clusters for students with a longer recovery. The presence of overlapping clinical profiles has been previously documented in the literature as a key consideration of concussion management </w:t>
      </w:r>
      <w:r w:rsidR="00DD686D">
        <w:fldChar w:fldCharType="begin" w:fldLock="1"/>
      </w:r>
      <w:r w:rsidR="00D74A2B">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DD686D">
        <w:fldChar w:fldCharType="separate"/>
      </w:r>
      <w:r w:rsidR="00DD686D" w:rsidRPr="00DD686D">
        <w:rPr>
          <w:noProof/>
        </w:rPr>
        <w:t>(Harmon et al., 2019)</w:t>
      </w:r>
      <w:r w:rsidR="00DD686D">
        <w:fldChar w:fldCharType="end"/>
      </w:r>
      <w:r w:rsidR="00DD686D">
        <w:t xml:space="preserve">. </w:t>
      </w:r>
      <w:commentRangeStart w:id="146"/>
      <w:r w:rsidR="00DD686D">
        <w:t>The</w:t>
      </w:r>
      <w:commentRangeEnd w:id="146"/>
      <w:r w:rsidR="00330CD2">
        <w:rPr>
          <w:rStyle w:val="CommentReference"/>
        </w:rPr>
        <w:commentReference w:id="146"/>
      </w:r>
      <w:r w:rsidR="00DD686D">
        <w:t xml:space="preserve"> headache-migraine/cognitive/sleep symptom profile that emerged from the present study aligns with </w:t>
      </w:r>
      <w:r w:rsidR="00121B14">
        <w:t>Harmon et al. (2019)</w:t>
      </w:r>
      <w:r w:rsidR="0025210D">
        <w:t>; f</w:t>
      </w:r>
      <w:r w:rsidR="00121B14">
        <w:t xml:space="preserve">urther, this symptom profile impacts RTL by providing educators insight on what symptoms their students are most likely to be experiencing in order to provide earlier and more targeted supports. </w:t>
      </w:r>
    </w:p>
    <w:p w14:paraId="18C1C4FE" w14:textId="77777777" w:rsidR="00121B14" w:rsidRDefault="002D7474" w:rsidP="008C78AC">
      <w:r>
        <w:lastRenderedPageBreak/>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D74A2B">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In consideration of the RTL process, it is important for educators to be mindful that females tend to be more symptomatic and implement supports </w:t>
      </w:r>
      <w:commentRangeStart w:id="147"/>
      <w:r w:rsidR="00D74A2B">
        <w:t>appropriately</w:t>
      </w:r>
      <w:commentRangeEnd w:id="147"/>
      <w:r w:rsidR="0082068A">
        <w:rPr>
          <w:rStyle w:val="CommentReference"/>
        </w:rPr>
        <w:commentReference w:id="147"/>
      </w:r>
      <w:r w:rsidR="00D74A2B">
        <w:t xml:space="preserve">. </w:t>
      </w:r>
    </w:p>
    <w:p w14:paraId="5CAEFFC4" w14:textId="77777777" w:rsidR="00D74A2B" w:rsidRDefault="00D74A2B" w:rsidP="008C78AC">
      <w:r>
        <w:tab/>
      </w:r>
      <w:r w:rsidR="00495C83">
        <w:t xml:space="preserve">It has been documented that 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tests, corresponding to a longer duration of recovery, reported significantly higher severity scores across all symptom clusters at the time of test one completion.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t>
      </w:r>
    </w:p>
    <w:p w14:paraId="4096E496" w14:textId="77777777" w:rsidR="00C43EE4" w:rsidRDefault="00C43EE4" w:rsidP="00C43EE4">
      <w:pPr>
        <w:pStyle w:val="Heading2"/>
      </w:pPr>
      <w:r>
        <w:t>How Trends in Symptom Severity can Influence the Future of RTL</w:t>
      </w:r>
    </w:p>
    <w:p w14:paraId="77CC14EC" w14:textId="77777777"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w:t>
      </w:r>
      <w:r w:rsidR="00BC5883">
        <w:lastRenderedPageBreak/>
        <w:t xml:space="preserve">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w:t>
      </w:r>
      <w:ins w:id="148" w:author="Microsoft Office User" w:date="2021-06-30T11:51:00Z">
        <w:r w:rsidR="000D350D">
          <w:t xml:space="preserve">and clinicians </w:t>
        </w:r>
      </w:ins>
      <w:r w:rsidR="00BC5883">
        <w:t xml:space="preserve">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required more tests to complete the protocol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w:t>
      </w:r>
      <w:r w:rsidR="00DC63B4">
        <w:t>evaluate</w:t>
      </w:r>
      <w:r w:rsidR="00536CB8">
        <w:t xml:space="preserve"> RTL protocols that account for the following considerations. </w:t>
      </w:r>
    </w:p>
    <w:p w14:paraId="6B4B980B" w14:textId="77777777" w:rsidR="006625FC" w:rsidRDefault="0099394C" w:rsidP="0099394C">
      <w:pPr>
        <w:pStyle w:val="Heading3"/>
      </w:pPr>
      <w:r>
        <w:t xml:space="preserve">Measurement Limitations </w:t>
      </w:r>
    </w:p>
    <w:p w14:paraId="4E14D70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p>
    <w:p w14:paraId="108928B1" w14:textId="77777777"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w:t>
      </w:r>
      <w:r w:rsidRPr="00530F97">
        <w:lastRenderedPageBreak/>
        <w:t xml:space="preserve">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8EAD448" w14:textId="77777777"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the CLASS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63DEC105" w14:textId="77777777" w:rsidR="00832CFC" w:rsidRDefault="00832CFC" w:rsidP="00832CFC">
      <w:pPr>
        <w:pStyle w:val="Heading3"/>
      </w:pPr>
      <w:r>
        <w:t xml:space="preserve">Implementation Limitations </w:t>
      </w:r>
    </w:p>
    <w:p w14:paraId="739FC830" w14:textId="77777777" w:rsidR="00832CFC" w:rsidRDefault="00832CFC" w:rsidP="00832CFC">
      <w:r>
        <w:tab/>
        <w:t xml:space="preserve">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w:t>
      </w:r>
      <w:r>
        <w:lastRenderedPageBreak/>
        <w:t>protocols must be evaluated on schools with diverse</w:t>
      </w:r>
      <w:r w:rsidR="007B03CD">
        <w:t xml:space="preserve"> and underrepresented</w:t>
      </w:r>
      <w:r>
        <w:t xml:space="preserve"> backgrounds </w:t>
      </w:r>
      <w:r w:rsidR="007B03CD">
        <w:t xml:space="preserve">to ensure effective protocols can extend to all students. </w:t>
      </w:r>
    </w:p>
    <w:p w14:paraId="53CFBE71" w14:textId="77777777" w:rsidR="00450BE6" w:rsidRDefault="00450BE6" w:rsidP="00450BE6">
      <w:pPr>
        <w:pStyle w:val="Heading2"/>
      </w:pPr>
      <w:r>
        <w:t xml:space="preserve">Study Limitations </w:t>
      </w:r>
    </w:p>
    <w:p w14:paraId="63C9C932" w14:textId="77777777"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4F385C54" w14:textId="77777777" w:rsidR="00112A34" w:rsidRDefault="00112A34" w:rsidP="00112A34">
      <w:pPr>
        <w:pStyle w:val="Heading2"/>
      </w:pPr>
      <w:r>
        <w:t>Conclusions</w:t>
      </w:r>
    </w:p>
    <w:p w14:paraId="403AE233" w14:textId="77777777"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w:t>
      </w:r>
      <w:r w:rsidR="001B43E2">
        <w:lastRenderedPageBreak/>
        <w:t>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E0496A5" w14:textId="77777777" w:rsidR="007A73E7" w:rsidRDefault="007A73E7">
      <w:pPr>
        <w:spacing w:line="240" w:lineRule="auto"/>
      </w:pPr>
      <w:r>
        <w:br w:type="page"/>
      </w:r>
    </w:p>
    <w:p w14:paraId="011402CD" w14:textId="77777777" w:rsidR="00112A34" w:rsidRDefault="007A73E7" w:rsidP="007A73E7">
      <w:pPr>
        <w:pStyle w:val="Heading1"/>
      </w:pPr>
      <w:r>
        <w:lastRenderedPageBreak/>
        <w:t>References</w:t>
      </w:r>
    </w:p>
    <w:p w14:paraId="77BC1131" w14:textId="77777777" w:rsidR="00D74A2B" w:rsidRPr="00D74A2B" w:rsidRDefault="007A73E7" w:rsidP="00D74A2B">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74A2B" w:rsidRPr="00D74A2B">
        <w:rPr>
          <w:rFonts w:cs="Times New Roman"/>
          <w:noProof/>
        </w:rPr>
        <w:t xml:space="preserve">Arbabi, M., Sheldon, R. J. G., Bahadoran, P., Smith, J. G., Poole, N., &amp; Agrawal, N. (2020). Treatment outcomes in mild traumatic brain injury: a systematic review of randomized controlled trials. </w:t>
      </w:r>
      <w:r w:rsidR="00D74A2B" w:rsidRPr="00D74A2B">
        <w:rPr>
          <w:rFonts w:cs="Times New Roman"/>
          <w:i/>
          <w:iCs/>
          <w:noProof/>
        </w:rPr>
        <w:t>Brain Injury</w:t>
      </w:r>
      <w:r w:rsidR="00D74A2B" w:rsidRPr="00D74A2B">
        <w:rPr>
          <w:rFonts w:cs="Times New Roman"/>
          <w:noProof/>
        </w:rPr>
        <w:t xml:space="preserve">, </w:t>
      </w:r>
      <w:r w:rsidR="00D74A2B" w:rsidRPr="00D74A2B">
        <w:rPr>
          <w:rFonts w:cs="Times New Roman"/>
          <w:i/>
          <w:iCs/>
          <w:noProof/>
        </w:rPr>
        <w:t>34</w:t>
      </w:r>
      <w:r w:rsidR="00D74A2B" w:rsidRPr="00D74A2B">
        <w:rPr>
          <w:rFonts w:cs="Times New Roman"/>
          <w:noProof/>
        </w:rPr>
        <w:t>(9), 1139–1149. https://doi.org/10.1080/02699052.2020.1797168</w:t>
      </w:r>
    </w:p>
    <w:p w14:paraId="04EC70C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Baker, J. G., Leddy, J. J., Darling, S. R., Shucard, J., Makdissi, M., &amp; Willer, B. S. (2016). Gender differences in recovery from sports-related concussion in adolescents. </w:t>
      </w:r>
      <w:r w:rsidRPr="00D74A2B">
        <w:rPr>
          <w:rFonts w:cs="Times New Roman"/>
          <w:i/>
          <w:iCs/>
          <w:noProof/>
        </w:rPr>
        <w:t>Clinical Pediatrics</w:t>
      </w:r>
      <w:r w:rsidRPr="00D74A2B">
        <w:rPr>
          <w:rFonts w:cs="Times New Roman"/>
          <w:noProof/>
        </w:rPr>
        <w:t xml:space="preserve">, </w:t>
      </w:r>
      <w:r w:rsidRPr="00D74A2B">
        <w:rPr>
          <w:rFonts w:cs="Times New Roman"/>
          <w:i/>
          <w:iCs/>
          <w:noProof/>
        </w:rPr>
        <w:t>55</w:t>
      </w:r>
      <w:r w:rsidRPr="00D74A2B">
        <w:rPr>
          <w:rFonts w:cs="Times New Roman"/>
          <w:noProof/>
        </w:rPr>
        <w:t>(8), 771–775. https://doi.org/10.1177/0009922815606417</w:t>
      </w:r>
    </w:p>
    <w:p w14:paraId="7DAF379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Bazarian, J. J., Blyth, B., Mookerjee, S., He, H., &amp; McDermott, M. P. (2010). Sex differences in outcome after mild traumatic brain injury. </w:t>
      </w:r>
      <w:r w:rsidRPr="00D74A2B">
        <w:rPr>
          <w:rFonts w:cs="Times New Roman"/>
          <w:i/>
          <w:iCs/>
          <w:noProof/>
        </w:rPr>
        <w:t>Journal of Neurotrauma</w:t>
      </w:r>
      <w:r w:rsidRPr="00D74A2B">
        <w:rPr>
          <w:rFonts w:cs="Times New Roman"/>
          <w:noProof/>
        </w:rPr>
        <w:t xml:space="preserve">, </w:t>
      </w:r>
      <w:r w:rsidRPr="00D74A2B">
        <w:rPr>
          <w:rFonts w:cs="Times New Roman"/>
          <w:i/>
          <w:iCs/>
          <w:noProof/>
        </w:rPr>
        <w:t>27</w:t>
      </w:r>
      <w:r w:rsidRPr="00D74A2B">
        <w:rPr>
          <w:rFonts w:cs="Times New Roman"/>
          <w:noProof/>
        </w:rPr>
        <w:t>, 527–539.</w:t>
      </w:r>
    </w:p>
    <w:p w14:paraId="45F3952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Broglio, S. P., Surma, T., &amp; Ashton-Miller, J. A. (2012). High school and collegiate football athlete concussions: A biomechanical review. </w:t>
      </w:r>
      <w:r w:rsidRPr="00D74A2B">
        <w:rPr>
          <w:rFonts w:cs="Times New Roman"/>
          <w:i/>
          <w:iCs/>
          <w:noProof/>
        </w:rPr>
        <w:t>Annals of Biomedical Engineering</w:t>
      </w:r>
      <w:r w:rsidRPr="00D74A2B">
        <w:rPr>
          <w:rFonts w:cs="Times New Roman"/>
          <w:noProof/>
        </w:rPr>
        <w:t xml:space="preserve">, </w:t>
      </w:r>
      <w:r w:rsidRPr="00D74A2B">
        <w:rPr>
          <w:rFonts w:cs="Times New Roman"/>
          <w:i/>
          <w:iCs/>
          <w:noProof/>
        </w:rPr>
        <w:t>40</w:t>
      </w:r>
      <w:r w:rsidRPr="00D74A2B">
        <w:rPr>
          <w:rFonts w:cs="Times New Roman"/>
          <w:noProof/>
        </w:rPr>
        <w:t>(1), 37–46. https://doi.org/10.1007/s10439-011-0396-0</w:t>
      </w:r>
    </w:p>
    <w:p w14:paraId="2CAD231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Colvin, A. C., Mullen, J., Lovell, M. R., West, R. V., Collins, M. W., &amp; Groh, M. (2009). The role of concussion history and gender in recovery from soccer-related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37</w:t>
      </w:r>
      <w:r w:rsidRPr="00D74A2B">
        <w:rPr>
          <w:rFonts w:cs="Times New Roman"/>
          <w:noProof/>
        </w:rPr>
        <w:t>(9), 1699–1704. https://doi.org/10.1177/0363546509332497</w:t>
      </w:r>
    </w:p>
    <w:p w14:paraId="0927750F"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Bleecker, A., Lipchik, A., &amp; Kontos, A. P. (2013). Are there differences in neurocognitive function and symptoms between male and female soccer players after concussions?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41</w:t>
      </w:r>
      <w:r w:rsidRPr="00D74A2B">
        <w:rPr>
          <w:rFonts w:cs="Times New Roman"/>
          <w:noProof/>
        </w:rPr>
        <w:t>(12), 2890–2895. https://doi.org/10.1177/0363546513509962</w:t>
      </w:r>
    </w:p>
    <w:p w14:paraId="49C27C2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Harris, W., Parker, T., &amp; Kontos, A. (2012). The role of age and sex in symptoms, neurocognitive performance, and postural stability in athletes after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40</w:t>
      </w:r>
      <w:r w:rsidRPr="00D74A2B">
        <w:rPr>
          <w:rFonts w:cs="Times New Roman"/>
          <w:noProof/>
        </w:rPr>
        <w:t xml:space="preserve">(6), 1303–1312. </w:t>
      </w:r>
      <w:r w:rsidRPr="00D74A2B">
        <w:rPr>
          <w:rFonts w:cs="Times New Roman"/>
          <w:noProof/>
        </w:rPr>
        <w:lastRenderedPageBreak/>
        <w:t>https://doi.org/10.1177/0363546512444554</w:t>
      </w:r>
    </w:p>
    <w:p w14:paraId="45224E8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Dachtyl, S. A., &amp; Morales, P. (2017). A collaborative model for return to academics after concussion: Athletic training and speech-language pathology. </w:t>
      </w:r>
      <w:r w:rsidRPr="00D74A2B">
        <w:rPr>
          <w:rFonts w:cs="Times New Roman"/>
          <w:i/>
          <w:iCs/>
          <w:noProof/>
        </w:rPr>
        <w:t>American Journal of Speech-Language Pathology</w:t>
      </w:r>
      <w:r w:rsidRPr="00D74A2B">
        <w:rPr>
          <w:rFonts w:cs="Times New Roman"/>
          <w:noProof/>
        </w:rPr>
        <w:t xml:space="preserve">, </w:t>
      </w:r>
      <w:r w:rsidRPr="00D74A2B">
        <w:rPr>
          <w:rFonts w:cs="Times New Roman"/>
          <w:i/>
          <w:iCs/>
          <w:noProof/>
        </w:rPr>
        <w:t>26</w:t>
      </w:r>
      <w:r w:rsidRPr="00D74A2B">
        <w:rPr>
          <w:rFonts w:cs="Times New Roman"/>
          <w:noProof/>
        </w:rPr>
        <w:t>, 716–728.</w:t>
      </w:r>
    </w:p>
    <w:p w14:paraId="502C0AEE"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Davies, S. C. (2016). School-based traumatic brain injury and concussion management program. </w:t>
      </w:r>
      <w:r w:rsidRPr="00D74A2B">
        <w:rPr>
          <w:rFonts w:cs="Times New Roman"/>
          <w:i/>
          <w:iCs/>
          <w:noProof/>
        </w:rPr>
        <w:t>Hellenic Journal of Psychology</w:t>
      </w:r>
      <w:r w:rsidRPr="00D74A2B">
        <w:rPr>
          <w:rFonts w:cs="Times New Roman"/>
          <w:noProof/>
        </w:rPr>
        <w:t xml:space="preserve">, </w:t>
      </w:r>
      <w:r w:rsidRPr="00D74A2B">
        <w:rPr>
          <w:rFonts w:cs="Times New Roman"/>
          <w:i/>
          <w:iCs/>
          <w:noProof/>
        </w:rPr>
        <w:t>53</w:t>
      </w:r>
      <w:r w:rsidRPr="00D74A2B">
        <w:rPr>
          <w:rFonts w:cs="Times New Roman"/>
          <w:noProof/>
        </w:rPr>
        <w:t>(6), 567–582. https://doi.org/10.1002/pits</w:t>
      </w:r>
    </w:p>
    <w:p w14:paraId="44AC1D89"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D74A2B">
        <w:rPr>
          <w:rFonts w:cs="Times New Roman"/>
          <w:i/>
          <w:iCs/>
          <w:noProof/>
        </w:rPr>
        <w:t>Journal of Neurotrauma</w:t>
      </w:r>
      <w:r w:rsidRPr="00D74A2B">
        <w:rPr>
          <w:rFonts w:cs="Times New Roman"/>
          <w:noProof/>
        </w:rPr>
        <w:t xml:space="preserve">, </w:t>
      </w:r>
      <w:r w:rsidRPr="00D74A2B">
        <w:rPr>
          <w:rFonts w:cs="Times New Roman"/>
          <w:i/>
          <w:iCs/>
          <w:noProof/>
        </w:rPr>
        <w:t>35</w:t>
      </w:r>
      <w:r w:rsidRPr="00D74A2B">
        <w:rPr>
          <w:rFonts w:cs="Times New Roman"/>
          <w:noProof/>
        </w:rPr>
        <w:t>(11), 1242–1247. https://doi.org/10.1089/neu.2017.5453</w:t>
      </w:r>
    </w:p>
    <w:p w14:paraId="19F5D8C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(2016). Medical-school partnership in guiding return to school following mild traumatic brain injury in youth. </w:t>
      </w:r>
      <w:r w:rsidRPr="00D74A2B">
        <w:rPr>
          <w:rFonts w:cs="Times New Roman"/>
          <w:i/>
          <w:iCs/>
          <w:noProof/>
        </w:rPr>
        <w:t>Journal of Child Neurology</w:t>
      </w:r>
      <w:r w:rsidRPr="00D74A2B">
        <w:rPr>
          <w:rFonts w:cs="Times New Roman"/>
          <w:noProof/>
        </w:rPr>
        <w:t xml:space="preserve">, </w:t>
      </w:r>
      <w:r w:rsidRPr="00D74A2B">
        <w:rPr>
          <w:rFonts w:cs="Times New Roman"/>
          <w:i/>
          <w:iCs/>
          <w:noProof/>
        </w:rPr>
        <w:t>31</w:t>
      </w:r>
      <w:r w:rsidRPr="00D74A2B">
        <w:rPr>
          <w:rFonts w:cs="Times New Roman"/>
          <w:noProof/>
        </w:rPr>
        <w:t>(1), 93–108. https://doi.org/10.1002/oby.21042.Prevalence</w:t>
      </w:r>
    </w:p>
    <w:p w14:paraId="078A132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D74A2B">
        <w:rPr>
          <w:rFonts w:cs="Times New Roman"/>
          <w:i/>
          <w:iCs/>
          <w:noProof/>
        </w:rPr>
        <w:t>Journal of Pediatric Neuropsychology</w:t>
      </w:r>
      <w:r w:rsidRPr="00D74A2B">
        <w:rPr>
          <w:rFonts w:cs="Times New Roman"/>
          <w:noProof/>
        </w:rPr>
        <w:t xml:space="preserve">, </w:t>
      </w:r>
      <w:r w:rsidRPr="00D74A2B">
        <w:rPr>
          <w:rFonts w:cs="Times New Roman"/>
          <w:i/>
          <w:iCs/>
          <w:noProof/>
        </w:rPr>
        <w:t>6</w:t>
      </w:r>
      <w:r w:rsidRPr="00D74A2B">
        <w:rPr>
          <w:rFonts w:cs="Times New Roman"/>
          <w:noProof/>
        </w:rPr>
        <w:t>, 203–217. https://doi.org/https://doi.org/10.1007/s40817-020-00092-5</w:t>
      </w:r>
    </w:p>
    <w:p w14:paraId="570C7B6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Glang, A. E., Hooper, S. R., &amp; Brown, B. E. (2016). Building statewide infrastructure for the academic support of students with mild traumatic brain injury. </w:t>
      </w:r>
      <w:r w:rsidRPr="00D74A2B">
        <w:rPr>
          <w:rFonts w:cs="Times New Roman"/>
          <w:i/>
          <w:iCs/>
          <w:noProof/>
        </w:rPr>
        <w:t>Journal of Head Trauma Rehabilitation</w:t>
      </w:r>
      <w:r w:rsidRPr="00D74A2B">
        <w:rPr>
          <w:rFonts w:cs="Times New Roman"/>
          <w:noProof/>
        </w:rPr>
        <w:t xml:space="preserve">, </w:t>
      </w:r>
      <w:r w:rsidRPr="00D74A2B">
        <w:rPr>
          <w:rFonts w:cs="Times New Roman"/>
          <w:i/>
          <w:iCs/>
          <w:noProof/>
        </w:rPr>
        <w:t>31</w:t>
      </w:r>
      <w:r w:rsidRPr="00D74A2B">
        <w:rPr>
          <w:rFonts w:cs="Times New Roman"/>
          <w:noProof/>
        </w:rPr>
        <w:t>(6), 397–406. https://doi.org/10.1097/HTR.0000000000000205</w:t>
      </w:r>
    </w:p>
    <w:p w14:paraId="14E6206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Grubenhoff, J. A., Deakyne, S. J., Brou, L., Bajaj, L., Comstock, R. D., &amp; Kirkwood, M. W. </w:t>
      </w:r>
      <w:r w:rsidRPr="00D74A2B">
        <w:rPr>
          <w:rFonts w:cs="Times New Roman"/>
          <w:noProof/>
        </w:rPr>
        <w:lastRenderedPageBreak/>
        <w:t xml:space="preserve">(2014). Acute concussion symptom severity and delayed symptom resolution. </w:t>
      </w:r>
      <w:r w:rsidRPr="00D74A2B">
        <w:rPr>
          <w:rFonts w:cs="Times New Roman"/>
          <w:i/>
          <w:iCs/>
          <w:noProof/>
        </w:rPr>
        <w:t>Pediatrics</w:t>
      </w:r>
      <w:r w:rsidRPr="00D74A2B">
        <w:rPr>
          <w:rFonts w:cs="Times New Roman"/>
          <w:noProof/>
        </w:rPr>
        <w:t xml:space="preserve">, </w:t>
      </w:r>
      <w:r w:rsidRPr="00D74A2B">
        <w:rPr>
          <w:rFonts w:cs="Times New Roman"/>
          <w:i/>
          <w:iCs/>
          <w:noProof/>
        </w:rPr>
        <w:t>134</w:t>
      </w:r>
      <w:r w:rsidRPr="00D74A2B">
        <w:rPr>
          <w:rFonts w:cs="Times New Roman"/>
          <w:noProof/>
        </w:rPr>
        <w:t>(1), 54–62. https://doi.org/10.1542/peds.2013-2988</w:t>
      </w:r>
    </w:p>
    <w:p w14:paraId="5B75623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Halstead, M. E., McAvoy, K., Devore, C. D., Carl, R., Lee, M., &amp; Logan, K. (2013). Returning to learning following a concussion. </w:t>
      </w:r>
      <w:r w:rsidRPr="00D74A2B">
        <w:rPr>
          <w:rFonts w:cs="Times New Roman"/>
          <w:i/>
          <w:iCs/>
          <w:noProof/>
        </w:rPr>
        <w:t>Pediatrics</w:t>
      </w:r>
      <w:r w:rsidRPr="00D74A2B">
        <w:rPr>
          <w:rFonts w:cs="Times New Roman"/>
          <w:noProof/>
        </w:rPr>
        <w:t xml:space="preserve">, </w:t>
      </w:r>
      <w:r w:rsidRPr="00D74A2B">
        <w:rPr>
          <w:rFonts w:cs="Times New Roman"/>
          <w:i/>
          <w:iCs/>
          <w:noProof/>
        </w:rPr>
        <w:t>132</w:t>
      </w:r>
      <w:r w:rsidRPr="00D74A2B">
        <w:rPr>
          <w:rFonts w:cs="Times New Roman"/>
          <w:noProof/>
        </w:rPr>
        <w:t>(5), 948–957. https://doi.org/10.1542/peds.2013-2867</w:t>
      </w:r>
    </w:p>
    <w:p w14:paraId="414683B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53</w:t>
      </w:r>
      <w:r w:rsidRPr="00D74A2B">
        <w:rPr>
          <w:rFonts w:cs="Times New Roman"/>
          <w:noProof/>
        </w:rPr>
        <w:t>(4), 213–225. https://doi.org/10.1136/bjsports-2018-100338</w:t>
      </w:r>
    </w:p>
    <w:p w14:paraId="49370CB8"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Hossler, P., McAvoy, K., Rossen, E., Schoessler, S., &amp; Thompson, P. (2014). A comprehensive team approach to treating concussions in student athletes. </w:t>
      </w:r>
      <w:r w:rsidRPr="00D74A2B">
        <w:rPr>
          <w:rFonts w:cs="Times New Roman"/>
          <w:i/>
          <w:iCs/>
          <w:noProof/>
        </w:rPr>
        <w:t>National Association of Secondary School Principles</w:t>
      </w:r>
      <w:r w:rsidRPr="00D74A2B">
        <w:rPr>
          <w:rFonts w:cs="Times New Roman"/>
          <w:noProof/>
        </w:rPr>
        <w:t xml:space="preserve">, </w:t>
      </w:r>
      <w:r w:rsidRPr="00D74A2B">
        <w:rPr>
          <w:rFonts w:cs="Times New Roman"/>
          <w:i/>
          <w:iCs/>
          <w:noProof/>
        </w:rPr>
        <w:t>9</w:t>
      </w:r>
      <w:r w:rsidRPr="00D74A2B">
        <w:rPr>
          <w:rFonts w:cs="Times New Roman"/>
          <w:noProof/>
        </w:rPr>
        <w:t>(3), 1–7. https://doi.org/10.1089/acm.2009.0309.In</w:t>
      </w:r>
    </w:p>
    <w:p w14:paraId="5FEFCC8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Iverson, G. L., Gardner, A. J., Terry, D. P., Ponsford, J. L., Sills, A. K., Broshek, D. K., &amp; Solomon, G. S. (2017). Predictors of clinical recovery from concussion: A systematic review.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(12), 941–948. https://doi.org/10.1136/bjsports-2017-097729</w:t>
      </w:r>
    </w:p>
    <w:p w14:paraId="0D854CA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Kerr, Z. Y., Zuckerman, S. L., Wasserman, E. B., Covassin, T., Djoko, A., &amp; Dompier, T. P. (2016). Concussion symptoms and return to play time in youth, high school, and college American football athletes. </w:t>
      </w:r>
      <w:r w:rsidRPr="00D74A2B">
        <w:rPr>
          <w:rFonts w:cs="Times New Roman"/>
          <w:i/>
          <w:iCs/>
          <w:noProof/>
        </w:rPr>
        <w:t>JAMA Pediatrics</w:t>
      </w:r>
      <w:r w:rsidRPr="00D74A2B">
        <w:rPr>
          <w:rFonts w:cs="Times New Roman"/>
          <w:noProof/>
        </w:rPr>
        <w:t xml:space="preserve">, </w:t>
      </w:r>
      <w:r w:rsidRPr="00D74A2B">
        <w:rPr>
          <w:rFonts w:cs="Times New Roman"/>
          <w:i/>
          <w:iCs/>
          <w:noProof/>
        </w:rPr>
        <w:t>170</w:t>
      </w:r>
      <w:r w:rsidRPr="00D74A2B">
        <w:rPr>
          <w:rFonts w:cs="Times New Roman"/>
          <w:noProof/>
        </w:rPr>
        <w:t>(7), 647–653. https://doi.org/10.1001/jamapediatrics.2016.0073</w:t>
      </w:r>
    </w:p>
    <w:p w14:paraId="4DDA69B3"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Lumba-Brown, A., Ghajar, J., Cornwell, J., Bloom, O. J., Chesnutt, J., Clugston, J. R., Kolluri, R., Leddy, J. J., Teramoto, M., &amp; Gioia, G. (2019). Representation of concussion subtypes </w:t>
      </w:r>
      <w:r w:rsidRPr="00D74A2B">
        <w:rPr>
          <w:rFonts w:cs="Times New Roman"/>
          <w:noProof/>
        </w:rPr>
        <w:lastRenderedPageBreak/>
        <w:t xml:space="preserve">in common postconcussion symptom-rating scales. </w:t>
      </w:r>
      <w:r w:rsidRPr="00D74A2B">
        <w:rPr>
          <w:rFonts w:cs="Times New Roman"/>
          <w:i/>
          <w:iCs/>
          <w:noProof/>
        </w:rPr>
        <w:t>Concussion</w:t>
      </w:r>
      <w:r w:rsidRPr="00D74A2B">
        <w:rPr>
          <w:rFonts w:cs="Times New Roman"/>
          <w:noProof/>
        </w:rPr>
        <w:t xml:space="preserve">, </w:t>
      </w:r>
      <w:r w:rsidRPr="00D74A2B">
        <w:rPr>
          <w:rFonts w:cs="Times New Roman"/>
          <w:i/>
          <w:iCs/>
          <w:noProof/>
        </w:rPr>
        <w:t>4</w:t>
      </w:r>
      <w:r w:rsidRPr="00D74A2B">
        <w:rPr>
          <w:rFonts w:cs="Times New Roman"/>
          <w:noProof/>
        </w:rPr>
        <w:t>(3). https://doi.org/10.2217/cnc-2019-0005</w:t>
      </w:r>
    </w:p>
    <w:p w14:paraId="4F15D95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Dymacek, R., Hooper, S., McCart, M., &amp; Tyler, J. (2020). Establishing consensus for essential elements in returning to learn following a concussion. </w:t>
      </w:r>
      <w:r w:rsidRPr="00D74A2B">
        <w:rPr>
          <w:rFonts w:cs="Times New Roman"/>
          <w:i/>
          <w:iCs/>
          <w:noProof/>
        </w:rPr>
        <w:t>Journal of School Health</w:t>
      </w:r>
      <w:r w:rsidRPr="00D74A2B">
        <w:rPr>
          <w:rFonts w:cs="Times New Roman"/>
          <w:noProof/>
        </w:rPr>
        <w:t xml:space="preserve">, </w:t>
      </w:r>
      <w:r w:rsidRPr="00D74A2B">
        <w:rPr>
          <w:rFonts w:cs="Times New Roman"/>
          <w:i/>
          <w:iCs/>
          <w:noProof/>
        </w:rPr>
        <w:t>90</w:t>
      </w:r>
      <w:r w:rsidRPr="00D74A2B">
        <w:rPr>
          <w:rFonts w:cs="Times New Roman"/>
          <w:noProof/>
        </w:rPr>
        <w:t>(11), 849–858. https://doi.org/10.1111/josh.12949</w:t>
      </w:r>
    </w:p>
    <w:p w14:paraId="1440766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&amp; Halstead, M. (2018). Return to learn: Transitioning to school and through ascending levels of academic support for students following a concussion. </w:t>
      </w:r>
      <w:r w:rsidRPr="00D74A2B">
        <w:rPr>
          <w:rFonts w:cs="Times New Roman"/>
          <w:i/>
          <w:iCs/>
          <w:noProof/>
        </w:rPr>
        <w:t>NeuroRehabilitation</w:t>
      </w:r>
      <w:r w:rsidRPr="00D74A2B">
        <w:rPr>
          <w:rFonts w:cs="Times New Roman"/>
          <w:noProof/>
        </w:rPr>
        <w:t xml:space="preserve">, </w:t>
      </w:r>
      <w:r w:rsidRPr="00D74A2B">
        <w:rPr>
          <w:rFonts w:cs="Times New Roman"/>
          <w:i/>
          <w:iCs/>
          <w:noProof/>
        </w:rPr>
        <w:t>42</w:t>
      </w:r>
      <w:r w:rsidRPr="00D74A2B">
        <w:rPr>
          <w:rFonts w:cs="Times New Roman"/>
          <w:noProof/>
        </w:rPr>
        <w:t>(3), 325–330. https://doi.org/10.3233/NRE-172381</w:t>
      </w:r>
    </w:p>
    <w:p w14:paraId="080A974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(11), 838–847. https://doi.org/10.1136/bjsports-2017-097699</w:t>
      </w:r>
    </w:p>
    <w:p w14:paraId="1959193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Ono, K. E., Burns, T. G., Bearden, D. J., McManus, S. M., King, H., &amp; Reisner, A. (2016). Sex-based differences as a predictor of recovery trajectories in young athletes after a sports-related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44</w:t>
      </w:r>
      <w:r w:rsidRPr="00D74A2B">
        <w:rPr>
          <w:rFonts w:cs="Times New Roman"/>
          <w:noProof/>
        </w:rPr>
        <w:t>(3), 748–752. https://doi.org/10.1177/0363546515617746</w:t>
      </w:r>
    </w:p>
    <w:p w14:paraId="0A2917D8"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Ransom, D. M., Vaughan, C. G., Pratson, L., Sady, M. D., McGill, C. A., &amp; Gioia, G. A. (2015). Academic effects of concussion in children and adolescents. </w:t>
      </w:r>
      <w:r w:rsidRPr="00D74A2B">
        <w:rPr>
          <w:rFonts w:cs="Times New Roman"/>
          <w:i/>
          <w:iCs/>
          <w:noProof/>
        </w:rPr>
        <w:t>Pediatrics</w:t>
      </w:r>
      <w:r w:rsidRPr="00D74A2B">
        <w:rPr>
          <w:rFonts w:cs="Times New Roman"/>
          <w:noProof/>
        </w:rPr>
        <w:t xml:space="preserve">, </w:t>
      </w:r>
      <w:r w:rsidRPr="00D74A2B">
        <w:rPr>
          <w:rFonts w:cs="Times New Roman"/>
          <w:i/>
          <w:iCs/>
          <w:noProof/>
        </w:rPr>
        <w:t>135</w:t>
      </w:r>
      <w:r w:rsidRPr="00D74A2B">
        <w:rPr>
          <w:rFonts w:cs="Times New Roman"/>
          <w:noProof/>
        </w:rPr>
        <w:t>(6), 1043–1050. https://doi.org/10.1542/peds.2014-3434</w:t>
      </w:r>
    </w:p>
    <w:p w14:paraId="65846A2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Sarmiento, K., Thomas, K. E., Daugherty, J., Waltzman, D., Haarbauer-Krupa, J. K., Peterson, A. B., Haileyesus, T., &amp; Breiding, M. J. (2019). Emergency department visits for sports- </w:t>
      </w:r>
      <w:r w:rsidRPr="00D74A2B">
        <w:rPr>
          <w:rFonts w:cs="Times New Roman"/>
          <w:noProof/>
        </w:rPr>
        <w:lastRenderedPageBreak/>
        <w:t xml:space="preserve">and recreation-related traumatic brain injuries among children - United States, 2010-2016. </w:t>
      </w:r>
      <w:r w:rsidRPr="00D74A2B">
        <w:rPr>
          <w:rFonts w:cs="Times New Roman"/>
          <w:i/>
          <w:iCs/>
          <w:noProof/>
        </w:rPr>
        <w:t>MMWR. Morbidity and Mortality Weekly Report</w:t>
      </w:r>
      <w:r w:rsidRPr="00D74A2B">
        <w:rPr>
          <w:rFonts w:cs="Times New Roman"/>
          <w:noProof/>
        </w:rPr>
        <w:t xml:space="preserve">, </w:t>
      </w:r>
      <w:r w:rsidRPr="00D74A2B">
        <w:rPr>
          <w:rFonts w:cs="Times New Roman"/>
          <w:i/>
          <w:iCs/>
          <w:noProof/>
        </w:rPr>
        <w:t>68</w:t>
      </w:r>
      <w:r w:rsidRPr="00D74A2B">
        <w:rPr>
          <w:rFonts w:cs="Times New Roman"/>
          <w:noProof/>
        </w:rPr>
        <w:t>(10), 237–242. http://www.embase.com/search/results?subaction=viewrecord&amp;from=export&amp;id=L626806097%0Ahttp://dx.doi.org/10.15585/mmwr.mm6810a2</w:t>
      </w:r>
    </w:p>
    <w:p w14:paraId="23E9F65F"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Tamura, K., Furutani, T., Oshiro, R., Oba, Y., Ling, A., &amp; Murata, N. (2020). Concussion recovery timeline of high school athletes using a stepwise return-to-play protocol: Age and sex effects. </w:t>
      </w:r>
      <w:r w:rsidRPr="00D74A2B">
        <w:rPr>
          <w:rFonts w:cs="Times New Roman"/>
          <w:i/>
          <w:iCs/>
          <w:noProof/>
        </w:rPr>
        <w:t>Journal of Athletic Training</w:t>
      </w:r>
      <w:r w:rsidRPr="00D74A2B">
        <w:rPr>
          <w:rFonts w:cs="Times New Roman"/>
          <w:noProof/>
        </w:rPr>
        <w:t xml:space="preserve">, </w:t>
      </w:r>
      <w:r w:rsidRPr="00D74A2B">
        <w:rPr>
          <w:rFonts w:cs="Times New Roman"/>
          <w:i/>
          <w:iCs/>
          <w:noProof/>
        </w:rPr>
        <w:t>55</w:t>
      </w:r>
      <w:r w:rsidRPr="00D74A2B">
        <w:rPr>
          <w:rFonts w:cs="Times New Roman"/>
          <w:noProof/>
        </w:rPr>
        <w:t>(1), 1–4. https://doi.org/10.4085/1062-6050-452-18</w:t>
      </w:r>
    </w:p>
    <w:p w14:paraId="619D72ED"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Zuckerman, S. L., Apple, R. P., Odom, M. J., Lee, Y. M., Solomon, G. S., &amp; Sills, A. K. (2014). Effect of sex on symptoms and return to baseline in sport-related concussion: Clinical article. </w:t>
      </w:r>
      <w:r w:rsidRPr="00D74A2B">
        <w:rPr>
          <w:rFonts w:cs="Times New Roman"/>
          <w:i/>
          <w:iCs/>
          <w:noProof/>
        </w:rPr>
        <w:t>Journal of Neurosurgery: Pediatrics</w:t>
      </w:r>
      <w:r w:rsidRPr="00D74A2B">
        <w:rPr>
          <w:rFonts w:cs="Times New Roman"/>
          <w:noProof/>
        </w:rPr>
        <w:t xml:space="preserve">, </w:t>
      </w:r>
      <w:r w:rsidRPr="00D74A2B">
        <w:rPr>
          <w:rFonts w:cs="Times New Roman"/>
          <w:i/>
          <w:iCs/>
          <w:noProof/>
        </w:rPr>
        <w:t>13</w:t>
      </w:r>
      <w:r w:rsidRPr="00D74A2B">
        <w:rPr>
          <w:rFonts w:cs="Times New Roman"/>
          <w:noProof/>
        </w:rPr>
        <w:t>(1), 72–81. https://doi.org/10.3171/2013.9.PEDS13257</w:t>
      </w:r>
    </w:p>
    <w:p w14:paraId="704ED4D2" w14:textId="77777777" w:rsidR="007A73E7" w:rsidRPr="00112A34" w:rsidRDefault="007A73E7" w:rsidP="00D74A2B">
      <w:pPr>
        <w:widowControl w:val="0"/>
        <w:autoSpaceDE w:val="0"/>
        <w:autoSpaceDN w:val="0"/>
        <w:adjustRightInd w:val="0"/>
        <w:ind w:left="480" w:hanging="480"/>
      </w:pPr>
      <w:r>
        <w:fldChar w:fldCharType="end"/>
      </w:r>
    </w:p>
    <w:p w14:paraId="1B477D9E" w14:textId="77777777" w:rsidR="0099394C" w:rsidRDefault="0099394C" w:rsidP="008C78AC"/>
    <w:p w14:paraId="20AADDA8" w14:textId="77777777" w:rsidR="00536CB8" w:rsidRPr="008C78AC" w:rsidRDefault="00536CB8" w:rsidP="008C78AC"/>
    <w:p w14:paraId="560645E7" w14:textId="77777777" w:rsidR="0077053F" w:rsidRPr="000D5B19" w:rsidRDefault="0077053F" w:rsidP="000D5B19"/>
    <w:p w14:paraId="49B4A0E2" w14:textId="77777777" w:rsidR="00A42E1C" w:rsidRDefault="00A42E1C" w:rsidP="00EA7384"/>
    <w:p w14:paraId="318CE282" w14:textId="77777777" w:rsidR="00A42E1C" w:rsidRDefault="00A42E1C" w:rsidP="00EA7384"/>
    <w:p w14:paraId="04DA57FE" w14:textId="77777777" w:rsidR="000C2A52" w:rsidRPr="000C2A52" w:rsidRDefault="00A42E1C" w:rsidP="000C2A52">
      <w:pPr>
        <w:pStyle w:val="EndNoteBibliography"/>
        <w:ind w:left="720" w:hanging="720"/>
        <w:rPr>
          <w:noProof/>
        </w:rPr>
      </w:pPr>
      <w:r>
        <w:fldChar w:fldCharType="begin"/>
      </w:r>
      <w:r>
        <w:instrText xml:space="preserve"> ADDIN EN.REFLIST </w:instrText>
      </w:r>
      <w:r>
        <w:fldChar w:fldCharType="separate"/>
      </w:r>
      <w:r w:rsidR="000C2A52" w:rsidRPr="000C2A52">
        <w:rPr>
          <w:noProof/>
        </w:rPr>
        <w:t xml:space="preserve">Lowry, R., Haarbauer-Krupa, J. K., Breiding, M. J., Thigpen, S., Rasberry, C. N., &amp; Lee, S. M. (2019). Concussion and Academic Impairment Among U.S. High School Students. </w:t>
      </w:r>
      <w:r w:rsidR="000C2A52" w:rsidRPr="000C2A52">
        <w:rPr>
          <w:i/>
          <w:noProof/>
        </w:rPr>
        <w:t>Am J Prev Med, 57</w:t>
      </w:r>
      <w:r w:rsidR="000C2A52" w:rsidRPr="000C2A52">
        <w:rPr>
          <w:noProof/>
        </w:rPr>
        <w:t>(6), 733-740. doi:10.1016/j.amepre.2019.08.016</w:t>
      </w:r>
    </w:p>
    <w:p w14:paraId="476E58AE" w14:textId="77777777" w:rsidR="000C2A52" w:rsidRPr="000C2A52" w:rsidRDefault="000C2A52" w:rsidP="000C2A52">
      <w:pPr>
        <w:pStyle w:val="EndNoteBibliography"/>
        <w:ind w:left="720" w:hanging="720"/>
        <w:rPr>
          <w:noProof/>
        </w:rPr>
      </w:pPr>
      <w:r w:rsidRPr="000C2A52">
        <w:rPr>
          <w:noProof/>
        </w:rPr>
        <w:t xml:space="preserve">Ransom, D. M., Vaughan, C. G., Pratson, L., Sady, M. D., McGill, C. A., &amp; Gioia, G. A. (2015). Academic effects of concussion in children and adolescents. </w:t>
      </w:r>
      <w:r w:rsidRPr="000C2A52">
        <w:rPr>
          <w:i/>
          <w:noProof/>
        </w:rPr>
        <w:t>Pediatrics, 135</w:t>
      </w:r>
      <w:r w:rsidRPr="000C2A52">
        <w:rPr>
          <w:noProof/>
        </w:rPr>
        <w:t>(6), 1043-1050. doi:10.1542/peds.2014-3434</w:t>
      </w:r>
    </w:p>
    <w:p w14:paraId="6F4CE7E5" w14:textId="77777777" w:rsidR="003C45BC" w:rsidRPr="00C15AF8" w:rsidRDefault="00A42E1C" w:rsidP="00EA7384">
      <w:r>
        <w:fldChar w:fldCharType="end"/>
      </w:r>
    </w:p>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icrosoft Office User" w:date="2021-06-29T10:36:00Z" w:initials="MOU">
    <w:p w14:paraId="7469307A" w14:textId="77777777" w:rsidR="00454070" w:rsidRDefault="00454070">
      <w:pPr>
        <w:pStyle w:val="CommentText"/>
      </w:pPr>
      <w:r>
        <w:rPr>
          <w:rStyle w:val="CommentReference"/>
        </w:rPr>
        <w:annotationRef/>
      </w:r>
      <w:r>
        <w:t>Should this be “limited insight”????  Not sure</w:t>
      </w:r>
    </w:p>
  </w:comment>
  <w:comment w:id="54" w:author="Microsoft Office User" w:date="2021-06-28T13:21:00Z" w:initials="MOU">
    <w:p w14:paraId="0275B4EE" w14:textId="77777777" w:rsidR="00662ED5" w:rsidRDefault="00662ED5">
      <w:pPr>
        <w:pStyle w:val="CommentText"/>
      </w:pPr>
      <w:r>
        <w:rPr>
          <w:rStyle w:val="CommentReference"/>
        </w:rPr>
        <w:annotationRef/>
      </w:r>
      <w:r w:rsidR="006749D1">
        <w:t xml:space="preserve">Jim,  could we make a statement like this?:  “The purpose of this retrospective analysis was to investigate the characteristics of symptoms during concussion recovery and to investigate </w:t>
      </w:r>
      <w:r w:rsidR="00FC5466">
        <w:t>how</w:t>
      </w:r>
      <w:r w:rsidR="003C21E2">
        <w:t xml:space="preserve"> symptoms clusters</w:t>
      </w:r>
      <w:r w:rsidR="00FC5466">
        <w:t xml:space="preserve"> interacted across gender.”  I think clearly stating the purpose of the manuscript may help.</w:t>
      </w:r>
    </w:p>
    <w:p w14:paraId="78AAC4A2" w14:textId="77777777" w:rsidR="00FC5466" w:rsidRDefault="00FC5466">
      <w:pPr>
        <w:pStyle w:val="CommentText"/>
      </w:pPr>
    </w:p>
    <w:p w14:paraId="4A466135" w14:textId="77777777" w:rsidR="00FC5466" w:rsidRDefault="00FC5466">
      <w:pPr>
        <w:pStyle w:val="CommentText"/>
      </w:pPr>
    </w:p>
  </w:comment>
  <w:comment w:id="56" w:author="Microsoft Office User" w:date="2021-06-28T14:06:00Z" w:initials="MOU">
    <w:p w14:paraId="090BFD75" w14:textId="77777777" w:rsidR="00FD4568" w:rsidRDefault="00FD4568">
      <w:pPr>
        <w:pStyle w:val="CommentText"/>
      </w:pPr>
      <w:r>
        <w:rPr>
          <w:rStyle w:val="CommentReference"/>
        </w:rPr>
        <w:annotationRef/>
      </w:r>
      <w:r>
        <w:t>Idea:  Do you think it would be possible to see the RATE at which symptoms declined over time over repeated testing?  Do you think that is something worth looking into?  I never heard or seen anyone do this and my first thought would be that it would be highly individualized so would it be of clinical value????   Just thinking out loud.</w:t>
      </w:r>
    </w:p>
  </w:comment>
  <w:comment w:id="57" w:author="Jim Wright" w:date="2021-07-02T13:13:00Z" w:initials="JW">
    <w:p w14:paraId="4298755E" w14:textId="44FD6BD5" w:rsidR="00001BD3" w:rsidRDefault="00001BD3">
      <w:pPr>
        <w:pStyle w:val="CommentText"/>
      </w:pPr>
      <w:r>
        <w:rPr>
          <w:rStyle w:val="CommentReference"/>
        </w:rPr>
        <w:annotationRef/>
      </w:r>
      <w:r>
        <w:t xml:space="preserve">come back to this. First clean up this draft and distribute but this is something to play with while team reviews manuscript </w:t>
      </w:r>
    </w:p>
  </w:comment>
  <w:comment w:id="146" w:author="Microsoft Office User" w:date="2021-06-30T11:42:00Z" w:initials="MOU">
    <w:p w14:paraId="2C0724C2" w14:textId="77777777" w:rsidR="00330CD2" w:rsidRDefault="00330CD2">
      <w:pPr>
        <w:pStyle w:val="CommentText"/>
      </w:pPr>
      <w:r>
        <w:rPr>
          <w:rStyle w:val="CommentReference"/>
        </w:rPr>
        <w:annotationRef/>
      </w:r>
      <w:r>
        <w:t xml:space="preserve">Do you think the Tamura et al article could provide some support here?  Steps 2-3 </w:t>
      </w:r>
      <w:r w:rsidR="000D350D">
        <w:t xml:space="preserve">days with the large standard deviation?  Data from Same population, highly individualized??  Thinking </w:t>
      </w:r>
      <w:proofErr w:type="spellStart"/>
      <w:r w:rsidR="000D350D">
        <w:t>outloud</w:t>
      </w:r>
      <w:proofErr w:type="spellEnd"/>
      <w:r w:rsidR="000D350D">
        <w:t xml:space="preserve"> again….</w:t>
      </w:r>
    </w:p>
  </w:comment>
  <w:comment w:id="147" w:author="Microsoft Office User" w:date="2021-06-30T11:38:00Z" w:initials="MOU">
    <w:p w14:paraId="2919E33F" w14:textId="77777777" w:rsidR="0082068A" w:rsidRDefault="0082068A">
      <w:pPr>
        <w:pStyle w:val="CommentText"/>
      </w:pPr>
      <w:r>
        <w:rPr>
          <w:rStyle w:val="CommentReference"/>
        </w:rPr>
        <w:annotationRef/>
      </w:r>
      <w:r>
        <w:t xml:space="preserve">From an SLP </w:t>
      </w:r>
      <w:proofErr w:type="spellStart"/>
      <w:r>
        <w:t>perspecective</w:t>
      </w:r>
      <w:proofErr w:type="spellEnd"/>
      <w:r>
        <w:t xml:space="preserve"> would there be any specific support, guidelines, services that could be recommended to support this statement and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69307A" w15:done="0"/>
  <w15:commentEx w15:paraId="4A466135" w15:done="0"/>
  <w15:commentEx w15:paraId="090BFD75" w15:done="0"/>
  <w15:commentEx w15:paraId="4298755E" w15:paraIdParent="090BFD75" w15:done="0"/>
  <w15:commentEx w15:paraId="2C0724C2" w15:done="0"/>
  <w15:commentEx w15:paraId="2919E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8F76" w16cex:dateUtc="2021-07-02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69307A" w16cid:durableId="248854B8"/>
  <w16cid:commentId w16cid:paraId="4A466135" w16cid:durableId="248854B9"/>
  <w16cid:commentId w16cid:paraId="090BFD75" w16cid:durableId="248854BA"/>
  <w16cid:commentId w16cid:paraId="4298755E" w16cid:durableId="24898F76"/>
  <w16cid:commentId w16cid:paraId="2C0724C2" w16cid:durableId="248854BB"/>
  <w16cid:commentId w16cid:paraId="2919E33F" w16cid:durableId="24885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7DEB2" w14:textId="77777777" w:rsidR="00E31EE8" w:rsidRDefault="00E31EE8" w:rsidP="006004F2">
      <w:pPr>
        <w:spacing w:line="240" w:lineRule="auto"/>
      </w:pPr>
      <w:r>
        <w:separator/>
      </w:r>
    </w:p>
  </w:endnote>
  <w:endnote w:type="continuationSeparator" w:id="0">
    <w:p w14:paraId="10D9C1FB" w14:textId="77777777" w:rsidR="00E31EE8" w:rsidRDefault="00E31EE8"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750818FF" w14:textId="77777777"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B3DF2E"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A621B46" w14:textId="77777777"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D3734"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2A7F4" w14:textId="77777777" w:rsidR="00E31EE8" w:rsidRDefault="00E31EE8" w:rsidP="006004F2">
      <w:pPr>
        <w:spacing w:line="240" w:lineRule="auto"/>
      </w:pPr>
      <w:r>
        <w:separator/>
      </w:r>
    </w:p>
  </w:footnote>
  <w:footnote w:type="continuationSeparator" w:id="0">
    <w:p w14:paraId="58988E87" w14:textId="77777777" w:rsidR="00E31EE8" w:rsidRDefault="00E31EE8"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wvpsrdu9rvppevfe2pwfdua25avxse20rt&quot;&gt;My EndNote Library&lt;record-ids&gt;&lt;item&gt;1312&lt;/item&gt;&lt;item&gt;1808&lt;/item&gt;&lt;/record-ids&gt;&lt;/item&gt;&lt;/Libraries&gt;"/>
  </w:docVars>
  <w:rsids>
    <w:rsidRoot w:val="00126217"/>
    <w:rsid w:val="00001BD3"/>
    <w:rsid w:val="00007F26"/>
    <w:rsid w:val="00017A15"/>
    <w:rsid w:val="00021DB1"/>
    <w:rsid w:val="0004242D"/>
    <w:rsid w:val="00057026"/>
    <w:rsid w:val="00060BAA"/>
    <w:rsid w:val="0009722B"/>
    <w:rsid w:val="000C2A52"/>
    <w:rsid w:val="000C6298"/>
    <w:rsid w:val="000D350D"/>
    <w:rsid w:val="000D5B19"/>
    <w:rsid w:val="00102B24"/>
    <w:rsid w:val="00112A34"/>
    <w:rsid w:val="001216B3"/>
    <w:rsid w:val="00121B14"/>
    <w:rsid w:val="00126217"/>
    <w:rsid w:val="00130679"/>
    <w:rsid w:val="00131408"/>
    <w:rsid w:val="00143BA2"/>
    <w:rsid w:val="0016781B"/>
    <w:rsid w:val="00176883"/>
    <w:rsid w:val="00187C3F"/>
    <w:rsid w:val="00192E3A"/>
    <w:rsid w:val="001B43E2"/>
    <w:rsid w:val="001B45EE"/>
    <w:rsid w:val="001B4BD8"/>
    <w:rsid w:val="001D215C"/>
    <w:rsid w:val="001F06F5"/>
    <w:rsid w:val="00222CD8"/>
    <w:rsid w:val="00234EBE"/>
    <w:rsid w:val="0025210D"/>
    <w:rsid w:val="00277AB4"/>
    <w:rsid w:val="00287C51"/>
    <w:rsid w:val="00291989"/>
    <w:rsid w:val="002966D4"/>
    <w:rsid w:val="002B39D2"/>
    <w:rsid w:val="002D7474"/>
    <w:rsid w:val="00306F7C"/>
    <w:rsid w:val="00325B4B"/>
    <w:rsid w:val="00326B33"/>
    <w:rsid w:val="00330CD2"/>
    <w:rsid w:val="00337782"/>
    <w:rsid w:val="003517C9"/>
    <w:rsid w:val="0036214F"/>
    <w:rsid w:val="00372873"/>
    <w:rsid w:val="003A2722"/>
    <w:rsid w:val="003B5DF5"/>
    <w:rsid w:val="003C21E2"/>
    <w:rsid w:val="003C45BC"/>
    <w:rsid w:val="003C645C"/>
    <w:rsid w:val="003E377B"/>
    <w:rsid w:val="00401692"/>
    <w:rsid w:val="00423D01"/>
    <w:rsid w:val="00433B39"/>
    <w:rsid w:val="00435AE6"/>
    <w:rsid w:val="00450BE6"/>
    <w:rsid w:val="00454070"/>
    <w:rsid w:val="004800DD"/>
    <w:rsid w:val="00482C10"/>
    <w:rsid w:val="004876B9"/>
    <w:rsid w:val="00487872"/>
    <w:rsid w:val="00492B05"/>
    <w:rsid w:val="00495C83"/>
    <w:rsid w:val="00496E39"/>
    <w:rsid w:val="004A70A5"/>
    <w:rsid w:val="004C0061"/>
    <w:rsid w:val="004C583D"/>
    <w:rsid w:val="004E2180"/>
    <w:rsid w:val="004F12E0"/>
    <w:rsid w:val="004F725E"/>
    <w:rsid w:val="00504B0E"/>
    <w:rsid w:val="00506748"/>
    <w:rsid w:val="00530F97"/>
    <w:rsid w:val="00536CB8"/>
    <w:rsid w:val="0057755C"/>
    <w:rsid w:val="005804A0"/>
    <w:rsid w:val="0058055F"/>
    <w:rsid w:val="005C1800"/>
    <w:rsid w:val="005D2EA6"/>
    <w:rsid w:val="005E6C20"/>
    <w:rsid w:val="005E7F7A"/>
    <w:rsid w:val="005F4B83"/>
    <w:rsid w:val="005F68E1"/>
    <w:rsid w:val="005F7A57"/>
    <w:rsid w:val="006004F2"/>
    <w:rsid w:val="00642E93"/>
    <w:rsid w:val="00645FF0"/>
    <w:rsid w:val="00647AF1"/>
    <w:rsid w:val="006611A1"/>
    <w:rsid w:val="006625FC"/>
    <w:rsid w:val="00662ED5"/>
    <w:rsid w:val="00663E98"/>
    <w:rsid w:val="00664A77"/>
    <w:rsid w:val="006664E2"/>
    <w:rsid w:val="006749D1"/>
    <w:rsid w:val="006772EB"/>
    <w:rsid w:val="006B12B3"/>
    <w:rsid w:val="006B5585"/>
    <w:rsid w:val="006E1229"/>
    <w:rsid w:val="00703950"/>
    <w:rsid w:val="00712BCC"/>
    <w:rsid w:val="00724379"/>
    <w:rsid w:val="007427EE"/>
    <w:rsid w:val="007574DB"/>
    <w:rsid w:val="007631BB"/>
    <w:rsid w:val="00767788"/>
    <w:rsid w:val="0077053F"/>
    <w:rsid w:val="00793335"/>
    <w:rsid w:val="007A1332"/>
    <w:rsid w:val="007A4C47"/>
    <w:rsid w:val="007A73E7"/>
    <w:rsid w:val="007B03CD"/>
    <w:rsid w:val="007B0B4E"/>
    <w:rsid w:val="007B5BF6"/>
    <w:rsid w:val="007C0BBE"/>
    <w:rsid w:val="007D2758"/>
    <w:rsid w:val="007F1B66"/>
    <w:rsid w:val="007F276C"/>
    <w:rsid w:val="00803119"/>
    <w:rsid w:val="0082068A"/>
    <w:rsid w:val="00820E44"/>
    <w:rsid w:val="008231FF"/>
    <w:rsid w:val="00832CFC"/>
    <w:rsid w:val="00846746"/>
    <w:rsid w:val="00861F66"/>
    <w:rsid w:val="00862DA8"/>
    <w:rsid w:val="00864939"/>
    <w:rsid w:val="00865F84"/>
    <w:rsid w:val="00866044"/>
    <w:rsid w:val="00880F44"/>
    <w:rsid w:val="008963F6"/>
    <w:rsid w:val="008A19F0"/>
    <w:rsid w:val="008A3862"/>
    <w:rsid w:val="008B23A8"/>
    <w:rsid w:val="008C195C"/>
    <w:rsid w:val="008C489A"/>
    <w:rsid w:val="008C78AC"/>
    <w:rsid w:val="008C7B55"/>
    <w:rsid w:val="00926C3E"/>
    <w:rsid w:val="00956C4C"/>
    <w:rsid w:val="0095705B"/>
    <w:rsid w:val="00967657"/>
    <w:rsid w:val="0099088B"/>
    <w:rsid w:val="0099394C"/>
    <w:rsid w:val="009A22D0"/>
    <w:rsid w:val="009B0C76"/>
    <w:rsid w:val="009B3063"/>
    <w:rsid w:val="009B3E1A"/>
    <w:rsid w:val="009C028C"/>
    <w:rsid w:val="009C5DF0"/>
    <w:rsid w:val="009E479B"/>
    <w:rsid w:val="009E4F3D"/>
    <w:rsid w:val="009F2970"/>
    <w:rsid w:val="009F687A"/>
    <w:rsid w:val="00A05C28"/>
    <w:rsid w:val="00A10EA9"/>
    <w:rsid w:val="00A36EE3"/>
    <w:rsid w:val="00A37638"/>
    <w:rsid w:val="00A42E1C"/>
    <w:rsid w:val="00A5185A"/>
    <w:rsid w:val="00A708CB"/>
    <w:rsid w:val="00A90197"/>
    <w:rsid w:val="00AB0346"/>
    <w:rsid w:val="00AB676B"/>
    <w:rsid w:val="00AD7D14"/>
    <w:rsid w:val="00AE30F1"/>
    <w:rsid w:val="00AE5920"/>
    <w:rsid w:val="00B01BBA"/>
    <w:rsid w:val="00B15749"/>
    <w:rsid w:val="00B42A16"/>
    <w:rsid w:val="00B44CB5"/>
    <w:rsid w:val="00B81DAC"/>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23B6"/>
    <w:rsid w:val="00D233F2"/>
    <w:rsid w:val="00D23C72"/>
    <w:rsid w:val="00D603DD"/>
    <w:rsid w:val="00D63BFB"/>
    <w:rsid w:val="00D74A06"/>
    <w:rsid w:val="00D74A2B"/>
    <w:rsid w:val="00D84B7F"/>
    <w:rsid w:val="00DA7A9B"/>
    <w:rsid w:val="00DC3890"/>
    <w:rsid w:val="00DC63B4"/>
    <w:rsid w:val="00DD686D"/>
    <w:rsid w:val="00E15818"/>
    <w:rsid w:val="00E22EA6"/>
    <w:rsid w:val="00E31A24"/>
    <w:rsid w:val="00E31EE8"/>
    <w:rsid w:val="00E55FD3"/>
    <w:rsid w:val="00E57D1D"/>
    <w:rsid w:val="00E8553A"/>
    <w:rsid w:val="00E91FF3"/>
    <w:rsid w:val="00E973F4"/>
    <w:rsid w:val="00EA7384"/>
    <w:rsid w:val="00EB0FED"/>
    <w:rsid w:val="00EB664B"/>
    <w:rsid w:val="00EC7FD6"/>
    <w:rsid w:val="00F00534"/>
    <w:rsid w:val="00F04D7C"/>
    <w:rsid w:val="00F174DF"/>
    <w:rsid w:val="00F3680D"/>
    <w:rsid w:val="00F50AC8"/>
    <w:rsid w:val="00F70048"/>
    <w:rsid w:val="00F84246"/>
    <w:rsid w:val="00FC00DB"/>
    <w:rsid w:val="00FC071A"/>
    <w:rsid w:val="00FC099C"/>
    <w:rsid w:val="00FC4940"/>
    <w:rsid w:val="00FC5466"/>
    <w:rsid w:val="00FD4568"/>
    <w:rsid w:val="00FE4B43"/>
    <w:rsid w:val="00FE4D27"/>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C1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paragraph" w:styleId="BalloonText">
    <w:name w:val="Balloon Text"/>
    <w:basedOn w:val="Normal"/>
    <w:link w:val="BalloonTextChar"/>
    <w:uiPriority w:val="99"/>
    <w:semiHidden/>
    <w:unhideWhenUsed/>
    <w:rsid w:val="00662ED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62ED5"/>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A42E1C"/>
    <w:pPr>
      <w:jc w:val="center"/>
    </w:pPr>
    <w:rPr>
      <w:rFonts w:cs="Times New Roman"/>
    </w:rPr>
  </w:style>
  <w:style w:type="character" w:customStyle="1" w:styleId="EndNoteBibliographyTitleChar">
    <w:name w:val="EndNote Bibliography Title Char"/>
    <w:basedOn w:val="Heading1Char"/>
    <w:link w:val="EndNoteBibliographyTitle"/>
    <w:rsid w:val="00A42E1C"/>
    <w:rPr>
      <w:rFonts w:ascii="Times New Roman" w:eastAsia="Times New Roman" w:hAnsi="Times New Roman" w:cs="Times New Roman"/>
      <w:b w:val="0"/>
      <w:bCs w:val="0"/>
      <w:kern w:val="36"/>
      <w:szCs w:val="48"/>
    </w:rPr>
  </w:style>
  <w:style w:type="paragraph" w:customStyle="1" w:styleId="EndNoteBibliography">
    <w:name w:val="EndNote Bibliography"/>
    <w:basedOn w:val="Normal"/>
    <w:link w:val="EndNoteBibliographyChar"/>
    <w:rsid w:val="00A42E1C"/>
    <w:pPr>
      <w:spacing w:line="240" w:lineRule="auto"/>
    </w:pPr>
    <w:rPr>
      <w:rFonts w:cs="Times New Roman"/>
    </w:rPr>
  </w:style>
  <w:style w:type="character" w:customStyle="1" w:styleId="EndNoteBibliographyChar">
    <w:name w:val="EndNote Bibliography Char"/>
    <w:basedOn w:val="Heading1Char"/>
    <w:link w:val="EndNoteBibliography"/>
    <w:rsid w:val="00A42E1C"/>
    <w:rPr>
      <w:rFonts w:ascii="Times New Roman" w:eastAsia="Times New Roman" w:hAnsi="Times New Roman" w:cs="Times New Roman"/>
      <w:b w:val="0"/>
      <w:bCs w:val="0"/>
      <w:kern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1494-9DF9-A942-B667-BE7760F7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33190</Words>
  <Characters>189183</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3</cp:revision>
  <dcterms:created xsi:type="dcterms:W3CDTF">2021-07-01T21:52:00Z</dcterms:created>
  <dcterms:modified xsi:type="dcterms:W3CDTF">2021-07-02T20:13:00Z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