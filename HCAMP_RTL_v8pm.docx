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871E0" w14:textId="169D9873" w:rsidR="00115283" w:rsidRDefault="00D24E85">
      <w:pPr>
        <w:rPr>
          <w:rFonts w:cs="Times New Roman"/>
        </w:rPr>
      </w:pPr>
    </w:p>
    <w:p w14:paraId="36EE315F" w14:textId="6AE8D453" w:rsidR="00126217" w:rsidRDefault="00126217">
      <w:pPr>
        <w:rPr>
          <w:rFonts w:cs="Times New Roman"/>
        </w:rPr>
      </w:pPr>
    </w:p>
    <w:p w14:paraId="01266F57" w14:textId="3A8A0165" w:rsidR="00126217" w:rsidRDefault="00126217">
      <w:pPr>
        <w:rPr>
          <w:rFonts w:cs="Times New Roman"/>
        </w:rPr>
      </w:pPr>
    </w:p>
    <w:p w14:paraId="5B6460A6" w14:textId="34DCA742" w:rsidR="00126217" w:rsidRDefault="00126217">
      <w:pPr>
        <w:rPr>
          <w:rFonts w:cs="Times New Roman"/>
        </w:rPr>
      </w:pPr>
    </w:p>
    <w:p w14:paraId="1009587C" w14:textId="519447CA" w:rsidR="00126217" w:rsidRDefault="00126217">
      <w:pPr>
        <w:rPr>
          <w:rFonts w:cs="Times New Roman"/>
        </w:rPr>
      </w:pPr>
    </w:p>
    <w:p w14:paraId="4092F9CF" w14:textId="6186437A" w:rsidR="00126217" w:rsidRDefault="00126217">
      <w:pPr>
        <w:rPr>
          <w:rFonts w:cs="Times New Roman"/>
        </w:rPr>
      </w:pPr>
    </w:p>
    <w:p w14:paraId="76D791E2" w14:textId="470480E4" w:rsidR="00126217" w:rsidRDefault="00126217">
      <w:pPr>
        <w:rPr>
          <w:rFonts w:cs="Times New Roman"/>
        </w:rPr>
      </w:pPr>
    </w:p>
    <w:p w14:paraId="12D172FD" w14:textId="08350451" w:rsidR="00126217" w:rsidRDefault="00126217">
      <w:pPr>
        <w:rPr>
          <w:rFonts w:cs="Times New Roman"/>
        </w:rPr>
      </w:pPr>
    </w:p>
    <w:p w14:paraId="74F357F0" w14:textId="36817B17" w:rsidR="00126217" w:rsidRDefault="00126217">
      <w:pPr>
        <w:rPr>
          <w:rFonts w:cs="Times New Roman"/>
        </w:rPr>
      </w:pPr>
    </w:p>
    <w:p w14:paraId="205BE039" w14:textId="01A1594B" w:rsidR="00126217" w:rsidRDefault="007A796E" w:rsidP="00126217">
      <w:pPr>
        <w:jc w:val="center"/>
        <w:rPr>
          <w:rFonts w:cs="Times New Roman"/>
        </w:rPr>
      </w:pPr>
      <w:r>
        <w:rPr>
          <w:rFonts w:cs="Times New Roman"/>
          <w:highlight w:val="yellow"/>
        </w:rPr>
        <w:t>A Retrospective Review of Thirteen Years of Concussion Symptom Reporting and Trajectory Data across the State of Hawaii and its Influence on the Future of Return</w:t>
      </w:r>
      <w:r w:rsidRPr="007A796E">
        <w:rPr>
          <w:rFonts w:cs="Times New Roman"/>
          <w:highlight w:val="yellow"/>
        </w:rPr>
        <w:t>-to-Learn</w:t>
      </w:r>
    </w:p>
    <w:p w14:paraId="0A1DE428" w14:textId="37C678D2" w:rsidR="00126217" w:rsidRDefault="00126217">
      <w:pPr>
        <w:rPr>
          <w:rFonts w:cs="Times New Roman"/>
        </w:rPr>
      </w:pPr>
      <w:r>
        <w:rPr>
          <w:rFonts w:cs="Times New Roman"/>
        </w:rPr>
        <w:br w:type="page"/>
      </w:r>
    </w:p>
    <w:p w14:paraId="471F2537" w14:textId="150DE756" w:rsidR="00126217" w:rsidRDefault="00126217" w:rsidP="005804A0">
      <w:pPr>
        <w:pStyle w:val="Heading1"/>
      </w:pPr>
      <w:r>
        <w:lastRenderedPageBreak/>
        <w:t xml:space="preserve">Introduction </w:t>
      </w:r>
    </w:p>
    <w:p w14:paraId="45AE0182" w14:textId="37983745" w:rsidR="00CB05E6" w:rsidRDefault="005804A0" w:rsidP="005804A0">
      <w:pPr>
        <w:pStyle w:val="Heading1"/>
        <w:jc w:val="left"/>
        <w:rPr>
          <w:b w:val="0"/>
          <w:bCs w:val="0"/>
        </w:rPr>
      </w:pPr>
      <w:r>
        <w:rPr>
          <w:b w:val="0"/>
          <w:bCs w:val="0"/>
        </w:rPr>
        <w:tab/>
        <w:t>Annually, individuals in the United States</w:t>
      </w:r>
      <w:r w:rsidR="005E6C20">
        <w:rPr>
          <w:b w:val="0"/>
          <w:bCs w:val="0"/>
        </w:rPr>
        <w:t xml:space="preserve"> (US)</w:t>
      </w:r>
      <w:r>
        <w:rPr>
          <w:b w:val="0"/>
          <w:bCs w:val="0"/>
        </w:rPr>
        <w:t xml:space="preserve"> sustain 1.7 million traumatic brain injuries with 70-90% of all injuries classified as concussion </w:t>
      </w:r>
      <w:r>
        <w:rPr>
          <w:b w:val="0"/>
          <w:bCs w:val="0"/>
        </w:rPr>
        <w:fldChar w:fldCharType="begin" w:fldLock="1"/>
      </w:r>
      <w:r w:rsidR="005E6C20">
        <w:rPr>
          <w:b w:val="0"/>
          <w:bCs w:val="0"/>
        </w:rPr>
        <w:instrText>ADDIN CSL_CITATION {"citationItems":[{"id":"ITEM-1","itemData":{"DOI":"10.1080/02699052.2020.1797168","ISSN":"1362301X","PMID":"32715768","abstract":"Objectives: Mild traumatic brain injury (mTBI) is a controversial and under-researched area, despite most traumatic brain injuries being classed as mild. Our objective was to review the evidence underpinning these approaches to treat mTBI including educational, psychological, rehabilitative and pharmacological approaches and discuss their efficacy. Methods: A systematic review of literature was carried out using Web of science, Scopus, Medline, Pubmed, Cinahl, and PsychInfo databases. Randomized Controlled Trials (RCTs) looking at treatment outcome in mTBI for adults were included, published between 1980 and 2019. Methodological quality of the studies was reviewed using the Scottish Intercollegiate Guideline Network (SIGN) checklist for RCTs. Results: Searches identified 3993 studies, of which 25 met inclusion criteria, and a total number of participants of 3213. Mean age was 35, and 59% male. Ten studies had &lt;100 participants, 15 studies 100–395. Studies were grouped into education and early intervention, rehabilitation (8), psychological interventions (4), and pharmacotherapy (4). Inconsistency of definitions and outcome measures used precluded meta-analysis. Conclusions: Traditional education and reassurance can no longer be recommended as having the best evidence base for efficacy as compared to psychological and rehabilitative approaches, and guidelines should begin to reflect this.","author":[{"dropping-particle":"","family":"Arbabi","given":"M.","non-dropping-particle":"","parse-names":false,"suffix":""},{"dropping-particle":"","family":"Sheldon","given":"R. J.G.","non-dropping-particle":"","parse-names":false,"suffix":""},{"dropping-particle":"","family":"Bahadoran","given":"P.","non-dropping-particle":"","parse-names":false,"suffix":""},{"dropping-particle":"","family":"Smith","given":"J. G.","non-dropping-particle":"","parse-names":false,"suffix":""},{"dropping-particle":"","family":"Poole","given":"N.","non-dropping-particle":"","parse-names":false,"suffix":""},{"dropping-particle":"","family":"Agrawal","given":"N.","non-dropping-particle":"","parse-names":false,"suffix":""}],"container-title":"Brain Injury","id":"ITEM-1","issue":"9","issued":{"date-parts":[["2020"]]},"page":"1139-1149","publisher":"Taylor &amp; Francis","title":"Treatment outcomes in mild traumatic brain injury: a systematic review of randomized controlled trials","type":"article-journal","volume":"34"},"uris":["http://www.mendeley.com/documents/?uuid=22d62092-50c0-413f-ab60-b580070b42e3"]}],"mendeley":{"formattedCitation":"(Arbabi et al., 2020)","plainTextFormattedCitation":"(Arbabi et al., 2020)","previouslyFormattedCitation":"(Arbabi et al., 2020)"},"properties":{"noteIndex":0},"schema":"https://github.com/citation-style-language/schema/raw/master/csl-citation.json"}</w:instrText>
      </w:r>
      <w:r>
        <w:rPr>
          <w:b w:val="0"/>
          <w:bCs w:val="0"/>
        </w:rPr>
        <w:fldChar w:fldCharType="separate"/>
      </w:r>
      <w:r w:rsidRPr="005804A0">
        <w:rPr>
          <w:b w:val="0"/>
          <w:bCs w:val="0"/>
          <w:noProof/>
        </w:rPr>
        <w:t>(Arbabi et al., 2020)</w:t>
      </w:r>
      <w:r>
        <w:rPr>
          <w:b w:val="0"/>
          <w:bCs w:val="0"/>
        </w:rPr>
        <w:fldChar w:fldCharType="end"/>
      </w:r>
      <w:r>
        <w:rPr>
          <w:b w:val="0"/>
          <w:bCs w:val="0"/>
        </w:rPr>
        <w:t>.</w:t>
      </w:r>
      <w:r w:rsidR="00864939">
        <w:rPr>
          <w:b w:val="0"/>
          <w:bCs w:val="0"/>
        </w:rPr>
        <w:t xml:space="preserve"> </w:t>
      </w:r>
      <w:r w:rsidR="00CE4E21">
        <w:rPr>
          <w:b w:val="0"/>
          <w:bCs w:val="0"/>
        </w:rPr>
        <w:t xml:space="preserve">Between the years of 2010-2016, an average of 283,000 children </w:t>
      </w:r>
      <w:r w:rsidR="00294A7B">
        <w:rPr>
          <w:b w:val="0"/>
          <w:bCs w:val="0"/>
        </w:rPr>
        <w:t>under 18 years of age</w:t>
      </w:r>
      <w:r w:rsidR="00CE4E21">
        <w:rPr>
          <w:b w:val="0"/>
          <w:bCs w:val="0"/>
        </w:rPr>
        <w:t xml:space="preserve"> years sought emergency department (ED) care for sports- and recreation-related TBIs </w:t>
      </w:r>
      <w:r w:rsidR="00CE4E21">
        <w:rPr>
          <w:b w:val="0"/>
          <w:bCs w:val="0"/>
        </w:rPr>
        <w:fldChar w:fldCharType="begin" w:fldLock="1"/>
      </w:r>
      <w:r w:rsidR="00CE4E21">
        <w:rPr>
          <w:b w:val="0"/>
          <w:bCs w:val="0"/>
        </w:rPr>
        <w:instrText>ADDIN CSL_CITATION {"citationItems":[{"id":"ITEM-1","itemData":{"ISSN":"1545-861X","abstract":"Traumatic brain injuries (TBIs), including concussions, are at the forefront of public concern about athletic injuries sustained by children. Caused by an impact to the head or body, a TBI can lead to emotional, physiologic, and cognitive sequelae in children (1). Physiologic factors (such as a child's developing nervous system and thinner cranial bones) might place children at increased risk for TBI (2,3). A previous study demonstrated that 70% of emergency department (ED) visits for sports- and recreation-related TBIs (SRR-TBIs) were among children (4). Because surveillance data can help develop prevention efforts, CDC analyzed data from the National Electronic Injury Surveillance System-All Injury Program (NEISS-AIP)* by examining SRR-TBI ED visits during 2010-2016. An average of 283,000 children aged &lt;18 years sought care in EDs each year for SRR-TBIs, with overall rates leveling off in recent years. The highest rates were among males and children aged 10-14 and 15-17 years. TBIs sustained in contact sports accounted for approximately 45% of all SRR-TBI ED visits. Activities associated with the highest number of ED visits were football, bicycling, basketball, playground activities, and soccer. Limiting player-to-player contact and rule changes that reduce risk for collisions are critical to preventing TBI in contact and limited-contact sports. If a TBI does occur, effective diagnosis and management can promote positive health outcomes among children.","author":[{"dropping-particle":"","family":"Sarmiento","given":"Kelly","non-dropping-particle":"","parse-names":false,"suffix":""},{"dropping-particle":"","family":"Thomas","given":"Karen E.","non-dropping-particle":"","parse-names":false,"suffix":""},{"dropping-particle":"","family":"Daugherty","given":"Jill","non-dropping-particle":"","parse-names":false,"suffix":""},{"dropping-particle":"","family":"Waltzman","given":"Dana","non-dropping-particle":"","parse-names":false,"suffix":""},{"dropping-particle":"","family":"Haarbauer-Krupa","given":"Juliet K.","non-dropping-particle":"","parse-names":false,"suffix":""},{"dropping-particle":"","family":"Peterson","given":"Alexis B.","non-dropping-particle":"","parse-names":false,"suffix":""},{"dropping-particle":"","family":"Haileyesus","given":"Tadesse","non-dropping-particle":"","parse-names":false,"suffix":""},{"dropping-particle":"","family":"Breiding","given":"Matthew J.","non-dropping-particle":"","parse-names":false,"suffix":""}],"container-title":"MMWR. Morbidity and mortality weekly report","id":"ITEM-1","issue":"10","issued":{"date-parts":[["2019"]]},"page":"237-242","title":"Emergency department visits for sports- and recreation-related traumatic brain injuries among children - United States, 2010-2016","type":"article-journal","volume":"68"},"uris":["http://www.mendeley.com/documents/?uuid=b0056bf9-336c-44b6-9df1-ddaff9da2e1e"]}],"mendeley":{"formattedCitation":"(Sarmiento et al., 2019)","plainTextFormattedCitation":"(Sarmiento et al., 2019)","previouslyFormattedCitation":"(Sarmiento et al., 2019)"},"properties":{"noteIndex":0},"schema":"https://github.com/citation-style-language/schema/raw/master/csl-citation.json"}</w:instrText>
      </w:r>
      <w:r w:rsidR="00CE4E21">
        <w:rPr>
          <w:b w:val="0"/>
          <w:bCs w:val="0"/>
        </w:rPr>
        <w:fldChar w:fldCharType="separate"/>
      </w:r>
      <w:r w:rsidR="00CE4E21" w:rsidRPr="00CE4E21">
        <w:rPr>
          <w:b w:val="0"/>
          <w:bCs w:val="0"/>
          <w:noProof/>
        </w:rPr>
        <w:t>(Sarmiento et al., 2019)</w:t>
      </w:r>
      <w:r w:rsidR="00CE4E21">
        <w:rPr>
          <w:b w:val="0"/>
          <w:bCs w:val="0"/>
        </w:rPr>
        <w:fldChar w:fldCharType="end"/>
      </w:r>
      <w:r w:rsidR="00CE4E21">
        <w:rPr>
          <w:b w:val="0"/>
          <w:bCs w:val="0"/>
        </w:rPr>
        <w:t xml:space="preserve">. The highest injury rates have been identified in males and children ages 10-14 and 15-17 years, and activities associated with the highest rates of ED visits include football, bicycling, basketball, playground activities, and soccer </w:t>
      </w:r>
      <w:r w:rsidR="00CE4E21">
        <w:rPr>
          <w:b w:val="0"/>
          <w:bCs w:val="0"/>
        </w:rPr>
        <w:fldChar w:fldCharType="begin" w:fldLock="1"/>
      </w:r>
      <w:r w:rsidR="00435AE6">
        <w:rPr>
          <w:b w:val="0"/>
          <w:bCs w:val="0"/>
        </w:rPr>
        <w:instrText>ADDIN CSL_CITATION {"citationItems":[{"id":"ITEM-1","itemData":{"ISSN":"1545-861X","abstract":"Traumatic brain injuries (TBIs), including concussions, are at the forefront of public concern about athletic injuries sustained by children. Caused by an impact to the head or body, a TBI can lead to emotional, physiologic, and cognitive sequelae in children (1). Physiologic factors (such as a child's developing nervous system and thinner cranial bones) might place children at increased risk for TBI (2,3). A previous study demonstrated that 70% of emergency department (ED) visits for sports- and recreation-related TBIs (SRR-TBIs) were among children (4). Because surveillance data can help develop prevention efforts, CDC analyzed data from the National Electronic Injury Surveillance System-All Injury Program (NEISS-AIP)* by examining SRR-TBI ED visits during 2010-2016. An average of 283,000 children aged &lt;18 years sought care in EDs each year for SRR-TBIs, with overall rates leveling off in recent years. The highest rates were among males and children aged 10-14 and 15-17 years. TBIs sustained in contact sports accounted for approximately 45% of all SRR-TBI ED visits. Activities associated with the highest number of ED visits were football, bicycling, basketball, playground activities, and soccer. Limiting player-to-player contact and rule changes that reduce risk for collisions are critical to preventing TBI in contact and limited-contact sports. If a TBI does occur, effective diagnosis and management can promote positive health outcomes among children.","author":[{"dropping-particle":"","family":"Sarmiento","given":"Kelly","non-dropping-particle":"","parse-names":false,"suffix":""},{"dropping-particle":"","family":"Thomas","given":"Karen E.","non-dropping-particle":"","parse-names":false,"suffix":""},{"dropping-particle":"","family":"Daugherty","given":"Jill","non-dropping-particle":"","parse-names":false,"suffix":""},{"dropping-particle":"","family":"Waltzman","given":"Dana","non-dropping-particle":"","parse-names":false,"suffix":""},{"dropping-particle":"","family":"Haarbauer-Krupa","given":"Juliet K.","non-dropping-particle":"","parse-names":false,"suffix":""},{"dropping-particle":"","family":"Peterson","given":"Alexis B.","non-dropping-particle":"","parse-names":false,"suffix":""},{"dropping-particle":"","family":"Haileyesus","given":"Tadesse","non-dropping-particle":"","parse-names":false,"suffix":""},{"dropping-particle":"","family":"Breiding","given":"Matthew J.","non-dropping-particle":"","parse-names":false,"suffix":""}],"container-title":"MMWR. Morbidity and mortality weekly report","id":"ITEM-1","issue":"10","issued":{"date-parts":[["2019"]]},"page":"237-242","title":"Emergency department visits for sports- and recreation-related traumatic brain injuries among children - United States, 2010-2016","type":"article-journal","volume":"68"},"uris":["http://www.mendeley.com/documents/?uuid=b0056bf9-336c-44b6-9df1-ddaff9da2e1e"]}],"mendeley":{"formattedCitation":"(Sarmiento et al., 2019)","plainTextFormattedCitation":"(Sarmiento et al., 2019)","previouslyFormattedCitation":"(Sarmiento et al., 2019)"},"properties":{"noteIndex":0},"schema":"https://github.com/citation-style-language/schema/raw/master/csl-citation.json"}</w:instrText>
      </w:r>
      <w:r w:rsidR="00CE4E21">
        <w:rPr>
          <w:b w:val="0"/>
          <w:bCs w:val="0"/>
        </w:rPr>
        <w:fldChar w:fldCharType="separate"/>
      </w:r>
      <w:r w:rsidR="00CE4E21" w:rsidRPr="00CE4E21">
        <w:rPr>
          <w:b w:val="0"/>
          <w:bCs w:val="0"/>
          <w:noProof/>
        </w:rPr>
        <w:t>(Sarmiento et al., 2019)</w:t>
      </w:r>
      <w:r w:rsidR="00CE4E21">
        <w:rPr>
          <w:b w:val="0"/>
          <w:bCs w:val="0"/>
        </w:rPr>
        <w:fldChar w:fldCharType="end"/>
      </w:r>
      <w:r w:rsidR="00CE4E21">
        <w:rPr>
          <w:b w:val="0"/>
          <w:bCs w:val="0"/>
        </w:rPr>
        <w:t xml:space="preserve">. </w:t>
      </w:r>
      <w:r w:rsidR="00F53BE2">
        <w:rPr>
          <w:b w:val="0"/>
          <w:bCs w:val="0"/>
        </w:rPr>
        <w:t>Of similar concern is the temporary cognitive impairment and academic decline associated with concussion</w:t>
      </w:r>
      <w:r w:rsidR="007055F5">
        <w:rPr>
          <w:b w:val="0"/>
          <w:bCs w:val="0"/>
        </w:rPr>
        <w:t xml:space="preserve">. Students with a sports or </w:t>
      </w:r>
      <w:r w:rsidR="00294A7B">
        <w:rPr>
          <w:b w:val="0"/>
          <w:bCs w:val="0"/>
        </w:rPr>
        <w:t>recreation</w:t>
      </w:r>
      <w:r w:rsidR="007055F5">
        <w:rPr>
          <w:b w:val="0"/>
          <w:bCs w:val="0"/>
        </w:rPr>
        <w:t xml:space="preserve"> related concussion were more likely to report cognitive impairments following the injury </w:t>
      </w:r>
      <w:r w:rsidR="00294A7B">
        <w:rPr>
          <w:b w:val="0"/>
          <w:bCs w:val="0"/>
        </w:rPr>
        <w:t>with an associated</w:t>
      </w:r>
      <w:r w:rsidR="007055F5">
        <w:rPr>
          <w:b w:val="0"/>
          <w:bCs w:val="0"/>
        </w:rPr>
        <w:t xml:space="preserve"> significant decrease in grade point average </w:t>
      </w:r>
      <w:r w:rsidR="007055F5">
        <w:rPr>
          <w:b w:val="0"/>
          <w:bCs w:val="0"/>
        </w:rPr>
        <w:fldChar w:fldCharType="begin" w:fldLock="1"/>
      </w:r>
      <w:r w:rsidR="007055F5">
        <w:rPr>
          <w:b w:val="0"/>
          <w:bCs w:val="0"/>
        </w:rPr>
        <w:instrText>ADDIN CSL_CITATION {"citationItems":[{"id":"ITEM-1","itemData":{"DOI":"10.1016/j.amepre.2019.08.016","ISSN":"18732607","PMID":"31753255","abstract":"Introduction: Sports and physical activities are a frequent cause of traumatic brain injury, primarily concussions, among adolescents. These concussions may adversely affect students’ ability to learn and impair academic achievement in educational settings. Methods: The 2017 Youth Risk Behavior Survey, conducted among a nationally representative sample of 14,765 U.S. high school students, was analyzed in 2018 to examine associations between self-reported sports- and physical activity-related concussions and symptoms of cognitive impairment (difficulty concentrating, remembering, or making decisions) and self-reported academic grades (mostly A's=4.0, mostly B's=3.0, mostly C's=2.0, mostly D's=1.0, mostly F's=0.0). Adjusted prevalence ratio and the difference in self-reported estimated grade point average were adjusted for sex, race/ethnicity, grade, and athlete status (participation on sports teams) and considered statistically significant if p&lt;0.05. Results: Male students were more likely than female students (17.1% vs 13.0%), and athletes were more likely than nonathletes (21.4% vs 7.6%) to have a self-reported sports- and physical activity-related concussion in the 12 months preceding the survey. Students with a reported sports- and physical activity-related concussion were more likely than students without one to report symptoms of cognitive impairment regardless of whether they were male (adjusted prevalence ratio=1.49), female (adjusted prevalence ratio=1.37), athletes (adjusted prevalence ratio=1.45), or nonathletes (adjusted prevalence ratio=1.42). Self-reported grade point averagedecreased significantly from 3.14 among students who reported no concussions (referent), to 3.04 among students who reported a single concussion, and 2.81 among students who reported ≥2 concussions. Conclusions: School-based programs are needed to monitor students’ academic performance and provide educational support and resources to promote academic success following a concussion.","author":[{"dropping-particle":"","family":"Lowry","given":"Richard","non-dropping-particle":"","parse-names":false,"suffix":""},{"dropping-particle":"","family":"Haarbauer-Krupa","given":"Juliet K.","non-dropping-particle":"","parse-names":false,"suffix":""},{"dropping-particle":"","family":"Breiding","given":"Matthew J.","non-dropping-particle":"","parse-names":false,"suffix":""},{"dropping-particle":"","family":"Thigpen","given":"Sally","non-dropping-particle":"","parse-names":false,"suffix":""},{"dropping-particle":"","family":"Rasberry","given":"Catherine N.","non-dropping-particle":"","parse-names":false,"suffix":""},{"dropping-particle":"","family":"Lee","given":"Sarah M.","non-dropping-particle":"","parse-names":false,"suffix":""}],"container-title":"American Journal of Preventive Medicine","id":"ITEM-1","issue":"6","issued":{"date-parts":[["2019"]]},"page":"733-740","publisher":"Elsevier Inc.","title":"Concussion and academic impairment among U.S. high school students","type":"article-journal","volume":"57"},"uris":["http://www.mendeley.com/documents/?uuid=4726fdfb-29bd-4cbb-8c94-5b09559ae14b"]}],"mendeley":{"formattedCitation":"(Lowry et al., 2019)","plainTextFormattedCitation":"(Lowry et al., 2019)","previouslyFormattedCitation":"(Lowry et al., 2019)"},"properties":{"noteIndex":0},"schema":"https://github.com/citation-style-language/schema/raw/master/csl-citation.json"}</w:instrText>
      </w:r>
      <w:r w:rsidR="007055F5">
        <w:rPr>
          <w:b w:val="0"/>
          <w:bCs w:val="0"/>
        </w:rPr>
        <w:fldChar w:fldCharType="separate"/>
      </w:r>
      <w:r w:rsidR="007055F5" w:rsidRPr="007055F5">
        <w:rPr>
          <w:b w:val="0"/>
          <w:bCs w:val="0"/>
          <w:noProof/>
        </w:rPr>
        <w:t>(Lowry et al., 2019)</w:t>
      </w:r>
      <w:r w:rsidR="007055F5">
        <w:rPr>
          <w:b w:val="0"/>
          <w:bCs w:val="0"/>
        </w:rPr>
        <w:fldChar w:fldCharType="end"/>
      </w:r>
      <w:r w:rsidR="007055F5">
        <w:rPr>
          <w:b w:val="0"/>
          <w:bCs w:val="0"/>
        </w:rPr>
        <w:t xml:space="preserve">. Additionally, students </w:t>
      </w:r>
      <w:r w:rsidR="00294A7B">
        <w:rPr>
          <w:b w:val="0"/>
          <w:bCs w:val="0"/>
        </w:rPr>
        <w:t xml:space="preserve">with </w:t>
      </w:r>
      <w:r w:rsidR="007055F5">
        <w:rPr>
          <w:b w:val="0"/>
          <w:bCs w:val="0"/>
        </w:rPr>
        <w:t>elevated post-concussion symptom severity have been</w:t>
      </w:r>
      <w:r w:rsidR="00294A7B">
        <w:rPr>
          <w:b w:val="0"/>
          <w:bCs w:val="0"/>
        </w:rPr>
        <w:t xml:space="preserve"> found to experience</w:t>
      </w:r>
      <w:r w:rsidR="007055F5">
        <w:rPr>
          <w:b w:val="0"/>
          <w:bCs w:val="0"/>
        </w:rPr>
        <w:t xml:space="preserve"> more school related problems and academic</w:t>
      </w:r>
      <w:r w:rsidR="00294A7B">
        <w:rPr>
          <w:b w:val="0"/>
          <w:bCs w:val="0"/>
        </w:rPr>
        <w:t xml:space="preserve"> decline compared to their performance prior to the injury</w:t>
      </w:r>
      <w:r w:rsidR="007055F5">
        <w:rPr>
          <w:b w:val="0"/>
          <w:bCs w:val="0"/>
        </w:rPr>
        <w:t xml:space="preserve"> </w:t>
      </w:r>
      <w:r w:rsidR="007055F5">
        <w:rPr>
          <w:b w:val="0"/>
          <w:bCs w:val="0"/>
        </w:rPr>
        <w:fldChar w:fldCharType="begin" w:fldLock="1"/>
      </w:r>
      <w:r w:rsidR="009F7981">
        <w:rPr>
          <w:b w:val="0"/>
          <w:bCs w:val="0"/>
        </w:rPr>
        <w:instrText>ADDIN CSL_CITATION {"citationItems":[{"id":"ITEM-1","itemData":{"DOI":"10.1542/peds.2014-3434","ISBN":"1098-4275 (Electronic)\\r0031-4005 (Linking)","ISSN":"0031-4005","PMID":"25963014","abstract":"OBJECTIVE: The aim of this work is to study the nature and extent of the adverse academic effects faced by students recovering from concussion.\\n\\nMETHOD: A sample of 349 students ages 5 to 18 who sustained a concussion and their parents reported academic concerns and problems (eg, symptoms interfering, diminished academic skills) on a structured school questionnaire within 4 weeks of injury. Postconcussion symptoms were measured as a marker of injury severity. Results were examined based on recovery status (recovered or actively symptomatic) and level of schooling (elementary, middle, and high school).\\n\\nRESULTS: Actively symptomatic students and their parents reported higher levels of concern for the impact of concussion on school performance (P &lt; .05) and more school-related problems (P &lt; .001) than recovered peers and their parents. High school students who had not yet recovered reported significantly more adverse academic effects than their younger counterparts (P &lt; .05). Greater severity of postconcussion symptoms was associated with more school-related problems and worse academic effects, regardless of time since injury (P &lt; .001).\\n\\nCONCLUSIONS: This study provides initial evidence for a concussion's impact on academic learning and performance, with more adverse effects reported by students who had not yet recovered from the injury. School-based management with targeted recommendations informed by postinjury symptoms may mitigate adverse academic effects, reduce parent and student concerns for the impact of the injury on learning and scholastic performance, and lower the risk of prolonged recovery for students with active postconcussion symptoms.","author":[{"dropping-particle":"","family":"Ransom","given":"D. M.","non-dropping-particle":"","parse-names":false,"suffix":""},{"dropping-particle":"","family":"Vaughan","given":"C. G.","non-dropping-particle":"","parse-names":false,"suffix":""},{"dropping-particle":"","family":"Pratson","given":"L.","non-dropping-particle":"","parse-names":false,"suffix":""},{"dropping-particle":"","family":"Sady","given":"M. D.","non-dropping-particle":"","parse-names":false,"suffix":""},{"dropping-particle":"","family":"McGill","given":"C. A.","non-dropping-particle":"","parse-names":false,"suffix":""},{"dropping-particle":"","family":"Gioia","given":"G. A.","non-dropping-particle":"","parse-names":false,"suffix":""}],"container-title":"Pediatrics","id":"ITEM-1","issue":"6","issued":{"date-parts":[["2015"]]},"page":"1043-1050","title":"Academic effects of concussion in children and adolescents","type":"article-journal","volume":"135"},"uris":["http://www.mendeley.com/documents/?uuid=0942c07e-dc85-4ff3-a2d8-7b0f01d9f297"]}],"mendeley":{"formattedCitation":"(Ransom et al., 2015)","plainTextFormattedCitation":"(Ransom et al., 2015)","previouslyFormattedCitation":"(Ransom et al., 2015)"},"properties":{"noteIndex":0},"schema":"https://github.com/citation-style-language/schema/raw/master/csl-citation.json"}</w:instrText>
      </w:r>
      <w:r w:rsidR="007055F5">
        <w:rPr>
          <w:b w:val="0"/>
          <w:bCs w:val="0"/>
        </w:rPr>
        <w:fldChar w:fldCharType="separate"/>
      </w:r>
      <w:r w:rsidR="007055F5" w:rsidRPr="007055F5">
        <w:rPr>
          <w:b w:val="0"/>
          <w:bCs w:val="0"/>
          <w:noProof/>
        </w:rPr>
        <w:t>(Ransom et al., 2015)</w:t>
      </w:r>
      <w:r w:rsidR="007055F5">
        <w:rPr>
          <w:b w:val="0"/>
          <w:bCs w:val="0"/>
        </w:rPr>
        <w:fldChar w:fldCharType="end"/>
      </w:r>
      <w:r w:rsidR="007055F5">
        <w:rPr>
          <w:b w:val="0"/>
          <w:bCs w:val="0"/>
        </w:rPr>
        <w:t xml:space="preserve">. </w:t>
      </w:r>
      <w:r w:rsidR="00CB05E6">
        <w:rPr>
          <w:b w:val="0"/>
          <w:bCs w:val="0"/>
        </w:rPr>
        <w:t>Due to the high concussion rates in children and adolescents,</w:t>
      </w:r>
      <w:r w:rsidR="007055F5">
        <w:rPr>
          <w:b w:val="0"/>
          <w:bCs w:val="0"/>
        </w:rPr>
        <w:t xml:space="preserve"> as well as the academic concerns commonly associated with concussion,</w:t>
      </w:r>
      <w:r w:rsidR="00CB05E6">
        <w:rPr>
          <w:b w:val="0"/>
          <w:bCs w:val="0"/>
        </w:rPr>
        <w:t xml:space="preserve"> it is imperative to understand</w:t>
      </w:r>
      <w:r w:rsidR="00294A7B">
        <w:rPr>
          <w:b w:val="0"/>
          <w:bCs w:val="0"/>
        </w:rPr>
        <w:t xml:space="preserve"> the symptom profiles and trajectories of these students in order to develop and evaluate interventions.</w:t>
      </w:r>
      <w:r w:rsidR="00CB05E6">
        <w:rPr>
          <w:b w:val="0"/>
          <w:bCs w:val="0"/>
        </w:rPr>
        <w:t xml:space="preserve"> </w:t>
      </w:r>
    </w:p>
    <w:p w14:paraId="53F5851B" w14:textId="61EA8CC1" w:rsidR="00CB05E6" w:rsidRDefault="00CB05E6" w:rsidP="005804A0">
      <w:pPr>
        <w:pStyle w:val="Heading1"/>
        <w:jc w:val="left"/>
        <w:rPr>
          <w:b w:val="0"/>
          <w:bCs w:val="0"/>
        </w:rPr>
      </w:pPr>
      <w:r>
        <w:rPr>
          <w:b w:val="0"/>
          <w:bCs w:val="0"/>
        </w:rPr>
        <w:tab/>
        <w:t xml:space="preserve">One aspect of particular importance to returning </w:t>
      </w:r>
      <w:r w:rsidR="00435AE6">
        <w:rPr>
          <w:b w:val="0"/>
          <w:bCs w:val="0"/>
        </w:rPr>
        <w:t>students</w:t>
      </w:r>
      <w:r>
        <w:rPr>
          <w:b w:val="0"/>
          <w:bCs w:val="0"/>
        </w:rPr>
        <w:t xml:space="preserve"> to </w:t>
      </w:r>
      <w:r w:rsidR="00435AE6">
        <w:rPr>
          <w:b w:val="0"/>
          <w:bCs w:val="0"/>
        </w:rPr>
        <w:t>pre-injury academic performance</w:t>
      </w:r>
      <w:r>
        <w:rPr>
          <w:b w:val="0"/>
          <w:bCs w:val="0"/>
        </w:rPr>
        <w:t xml:space="preserve"> </w:t>
      </w:r>
      <w:r w:rsidR="00435AE6">
        <w:rPr>
          <w:b w:val="0"/>
          <w:bCs w:val="0"/>
        </w:rPr>
        <w:t xml:space="preserve">is </w:t>
      </w:r>
      <w:r>
        <w:rPr>
          <w:b w:val="0"/>
          <w:bCs w:val="0"/>
        </w:rPr>
        <w:t>an understanding of how symptom severity mediates and moderates</w:t>
      </w:r>
      <w:r w:rsidR="00435AE6">
        <w:rPr>
          <w:b w:val="0"/>
          <w:bCs w:val="0"/>
        </w:rPr>
        <w:t xml:space="preserve"> overall outcome following concussion</w:t>
      </w:r>
      <w:r w:rsidR="0012142F">
        <w:rPr>
          <w:b w:val="0"/>
          <w:bCs w:val="0"/>
        </w:rPr>
        <w:t>,</w:t>
      </w:r>
      <w:r w:rsidR="00C54EE0">
        <w:rPr>
          <w:b w:val="0"/>
          <w:bCs w:val="0"/>
        </w:rPr>
        <w:t xml:space="preserve"> as t</w:t>
      </w:r>
      <w:r w:rsidR="0036214F">
        <w:rPr>
          <w:b w:val="0"/>
          <w:bCs w:val="0"/>
        </w:rPr>
        <w:t>he most consistent predictor of concussion recovery is the number and severity of acute and subacute symptoms</w:t>
      </w:r>
      <w:r w:rsidR="00EF1305">
        <w:rPr>
          <w:b w:val="0"/>
          <w:bCs w:val="0"/>
        </w:rPr>
        <w:t xml:space="preserve"> </w:t>
      </w:r>
      <w:r w:rsidR="0036214F">
        <w:rPr>
          <w:b w:val="0"/>
          <w:bCs w:val="0"/>
        </w:rPr>
        <w:fldChar w:fldCharType="begin" w:fldLock="1"/>
      </w:r>
      <w:r w:rsidR="0036214F">
        <w:rPr>
          <w:b w:val="0"/>
          <w:bCs w:val="0"/>
        </w:rPr>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sport","type":"article-journal","volume":"53"},"uris":["http://www.mendeley.com/documents/?uuid=7363584f-f85b-46f3-a261-9fb7c0b6189f"]},{"id":"ITEM-2","itemData":{"DOI":"10.1136/bjsports-2017-097729","ISSN":"14730480","abstract":"Objective A systematic review of factors that might be associated with, or influence, clinical recovery from sport-related concussion. Clinical recovery was defined functionally as a return to normal activities, including school and sports, following injury. Design Systematic review. Data sources PubMed, PsycINFO, MEDLINE, CINAHL, Cochrane Library, EMBASE, SPORTDiscus, Scopus and Web of Science. Eligibility criteria for selecting studies Studies published by June of 2016 that addressed clinical recovery from concussion. Results A total of 7617 articles were identified using the search strategy, and 101 articles were included. There are major methodological differences across the studies. Many different clinical outcomes were measured, such as symptoms, cognition, balance, return to school and return to sports, although symptom outcomes were the most frequently measured. The most consistent predictor of slower recovery from concussion is the severity of a person's acute and subacute symptoms. The development of subacute problems with headaches or depression is likely a risk factor for persistent symptoms lasting greater than a month. Those with a preinjury history of mental health problems appear to be at greater risk for having persistent symptoms. Those with attention deficit hyperactivity disorder (ADHD) or learning disabilities do not appear to be at substantially greater risk. There is some evidence that the teenage years, particularly high school, might be the most vulnerable time period for having persistent symptoms-with greater risk for girls than boys. Conclusion The literature on clinical recovery from sport-related concussion has grown dramatically, is mostly mixed, but some factors have emerged as being related to outcome.","author":[{"dropping-particle":"","family":"Iverson","given":"Grant L.","non-dropping-particle":"","parse-names":false,"suffix":""},{"dropping-particle":"","family":"Gardner","given":"Andrew J.","non-dropping-particle":"","parse-names":false,"suffix":""},{"dropping-particle":"","family":"Terry","given":"Douglas P.","non-dropping-particle":"","parse-names":false,"suffix":""},{"dropping-particle":"","family":"Ponsford","given":"Jennie L.","non-dropping-particle":"","parse-names":false,"suffix":""},{"dropping-particle":"","family":"Sills","given":"Allen K.","non-dropping-particle":"","parse-names":false,"suffix":""},{"dropping-particle":"","family":"Broshek","given":"Donna K.","non-dropping-particle":"","parse-names":false,"suffix":""},{"dropping-particle":"","family":"Solomon","given":"Gary S.","non-dropping-particle":"","parse-names":false,"suffix":""}],"container-title":"British Journal of Sports Medicine","id":"ITEM-2","issue":"12","issued":{"date-parts":[["2017"]]},"page":"941-948","title":"Predictors of clinical recovery from concussion: A systematic review","type":"article-journal","volume":"51"},"uris":["http://www.mendeley.com/documents/?uuid=065deafc-9ca5-4662-9fb0-4b0033a9e101"]}],"mendeley":{"formattedCitation":"(Harmon et al., 2019; Iverson et al., 2017)","plainTextFormattedCitation":"(Harmon et al., 2019; Iverson et al., 2017)","previouslyFormattedCitation":"(Harmon et al., 2019; Iverson et al., 2017)"},"properties":{"noteIndex":0},"schema":"https://github.com/citation-style-language/schema/raw/master/csl-citation.json"}</w:instrText>
      </w:r>
      <w:r w:rsidR="0036214F">
        <w:rPr>
          <w:b w:val="0"/>
          <w:bCs w:val="0"/>
        </w:rPr>
        <w:fldChar w:fldCharType="separate"/>
      </w:r>
      <w:r w:rsidR="0036214F" w:rsidRPr="0036214F">
        <w:rPr>
          <w:b w:val="0"/>
          <w:bCs w:val="0"/>
          <w:noProof/>
        </w:rPr>
        <w:t>(Harmon et al., 2019; Iverson et al., 2017)</w:t>
      </w:r>
      <w:r w:rsidR="0036214F">
        <w:rPr>
          <w:b w:val="0"/>
          <w:bCs w:val="0"/>
        </w:rPr>
        <w:fldChar w:fldCharType="end"/>
      </w:r>
      <w:r w:rsidR="0036214F">
        <w:rPr>
          <w:b w:val="0"/>
          <w:bCs w:val="0"/>
        </w:rPr>
        <w:t>.</w:t>
      </w:r>
      <w:r w:rsidR="00EF1305">
        <w:rPr>
          <w:b w:val="0"/>
          <w:bCs w:val="0"/>
        </w:rPr>
        <w:t xml:space="preserve"> Recent literature has categorized the variety of </w:t>
      </w:r>
      <w:r w:rsidR="008C0E81">
        <w:rPr>
          <w:b w:val="0"/>
          <w:bCs w:val="0"/>
        </w:rPr>
        <w:t xml:space="preserve">concussion </w:t>
      </w:r>
      <w:r w:rsidR="00EF1305">
        <w:rPr>
          <w:b w:val="0"/>
          <w:bCs w:val="0"/>
        </w:rPr>
        <w:t xml:space="preserve">symptoms into the following six symptom clusters: headache-migraine, cognitive, anxiety-mood, ocular-motor, vestibular, and </w:t>
      </w:r>
      <w:r w:rsidR="00EF1305">
        <w:rPr>
          <w:b w:val="0"/>
          <w:bCs w:val="0"/>
        </w:rPr>
        <w:lastRenderedPageBreak/>
        <w:t xml:space="preserve">sleep </w:t>
      </w:r>
      <w:r w:rsidR="00EF1305">
        <w:rPr>
          <w:b w:val="0"/>
          <w:bCs w:val="0"/>
        </w:rPr>
        <w:fldChar w:fldCharType="begin" w:fldLock="1"/>
      </w:r>
      <w:r w:rsidR="00EF1305">
        <w:rPr>
          <w:b w:val="0"/>
          <w:bCs w:val="0"/>
        </w:rPr>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sport","type":"article-journal","volume":"53"},"uris":["http://www.mendeley.com/documents/?uuid=7363584f-f85b-46f3-a261-9fb7c0b6189f"]},{"id":"ITEM-2","itemData":{"DOI":"10.2217/cnc-2019-0005","ISSN":"20563299","abstract":"Aim: Postconcussion symptom-rating scales are frequently used concussion assessment tools that do not align directly with new expert, consensus-based concussion subtype classification systems. This may result in delays in concussion diagnosis, subspecialty referral and rehabilitative strategies. Objective: To determine the representation of subtype-directed symptomatology in common postconcussion symptom-rating scales. Methods: Literature review and expert consensus were used to compile commonly used concussion symptom-rating scales. Statistics were generated to describe the degree of representation of the consensus symptom set. Results: The percentage of symptoms representing each subtype/associated condition is low overall (15-26%). The ocular-motor (11%) and vestibular subtypes (19%) and cervical strain (5%)-associated condition were the most under-represented and also had the greatest unmet needs. Conclusion: Concussion subtypes do not have equal representation on commonly used concussion symptom-rating scales. There is a need for a subtype-directed symptom assessment to allow for increased accuracy of diagnosis and to guide management.","author":[{"dropping-particle":"","family":"Lumba-Brown","given":"Angela","non-dropping-particle":"","parse-names":false,"suffix":""},{"dropping-particle":"","family":"Ghajar","given":"Jamshid","non-dropping-particle":"","parse-names":false,"suffix":""},{"dropping-particle":"","family":"Cornwell","given":"Jordan","non-dropping-particle":"","parse-names":false,"suffix":""},{"dropping-particle":"","family":"Bloom","given":"O. Josh","non-dropping-particle":"","parse-names":false,"suffix":""},{"dropping-particle":"","family":"Chesnutt","given":"James","non-dropping-particle":"","parse-names":false,"suffix":""},{"dropping-particle":"","family":"Clugston","given":"James R.","non-dropping-particle":"","parse-names":false,"suffix":""},{"dropping-particle":"","family":"Kolluri","given":"Raina","non-dropping-particle":"","parse-names":false,"suffix":""},{"dropping-particle":"","family":"Leddy","given":"John J.","non-dropping-particle":"","parse-names":false,"suffix":""},{"dropping-particle":"","family":"Teramoto","given":"Masaru","non-dropping-particle":"","parse-names":false,"suffix":""},{"dropping-particle":"","family":"Gioia","given":"Gerard","non-dropping-particle":"","parse-names":false,"suffix":""}],"container-title":"Concussion","id":"ITEM-2","issue":"3","issued":{"date-parts":[["2019"]]},"title":"Representation of concussion subtypes in common postconcussion symptom-rating scales","type":"article-journal","volume":"4"},"uris":["http://www.mendeley.com/documents/?uuid=87c1c7b7-0b58-4b49-bdd1-dd48faa73ca5"]}],"mendeley":{"formattedCitation":"(Harmon et al., 2019; Lumba-Brown et al., 2019)","plainTextFormattedCitation":"(Harmon et al., 2019; Lumba-Brown et al., 2019)","previouslyFormattedCitation":"(Harmon et al., 2019; Lumba-Brown et al., 2019)"},"properties":{"noteIndex":0},"schema":"https://github.com/citation-style-language/schema/raw/master/csl-citation.json"}</w:instrText>
      </w:r>
      <w:r w:rsidR="00EF1305">
        <w:rPr>
          <w:b w:val="0"/>
          <w:bCs w:val="0"/>
        </w:rPr>
        <w:fldChar w:fldCharType="separate"/>
      </w:r>
      <w:r w:rsidR="00EF1305" w:rsidRPr="00EF1305">
        <w:rPr>
          <w:b w:val="0"/>
          <w:bCs w:val="0"/>
          <w:noProof/>
        </w:rPr>
        <w:t>(Harmon et al., 2019; Lumba-Brown et al., 2019)</w:t>
      </w:r>
      <w:r w:rsidR="00EF1305">
        <w:rPr>
          <w:b w:val="0"/>
          <w:bCs w:val="0"/>
        </w:rPr>
        <w:fldChar w:fldCharType="end"/>
      </w:r>
      <w:r w:rsidR="00EF1305">
        <w:rPr>
          <w:b w:val="0"/>
          <w:bCs w:val="0"/>
        </w:rPr>
        <w:t>.</w:t>
      </w:r>
      <w:r w:rsidR="00306F7C">
        <w:rPr>
          <w:b w:val="0"/>
          <w:bCs w:val="0"/>
        </w:rPr>
        <w:t xml:space="preserve"> C</w:t>
      </w:r>
      <w:r w:rsidR="0036214F">
        <w:rPr>
          <w:b w:val="0"/>
          <w:bCs w:val="0"/>
        </w:rPr>
        <w:t>ognitive symptoms have been found to be more commonly associated with delayed symptom r</w:t>
      </w:r>
      <w:r w:rsidR="00306F7C">
        <w:rPr>
          <w:b w:val="0"/>
          <w:bCs w:val="0"/>
        </w:rPr>
        <w:t>esolution</w:t>
      </w:r>
      <w:r w:rsidR="0036214F">
        <w:rPr>
          <w:b w:val="0"/>
          <w:bCs w:val="0"/>
        </w:rPr>
        <w:t xml:space="preserve"> than other types of concussion symptoms,</w:t>
      </w:r>
      <w:r w:rsidR="00360ABA">
        <w:rPr>
          <w:b w:val="0"/>
          <w:bCs w:val="0"/>
        </w:rPr>
        <w:t xml:space="preserve"> which put academic performance at particular risk</w:t>
      </w:r>
      <w:r w:rsidR="0036214F">
        <w:rPr>
          <w:b w:val="0"/>
          <w:bCs w:val="0"/>
        </w:rPr>
        <w:t xml:space="preserve"> </w:t>
      </w:r>
      <w:r w:rsidR="0036214F">
        <w:rPr>
          <w:b w:val="0"/>
          <w:bCs w:val="0"/>
        </w:rPr>
        <w:fldChar w:fldCharType="begin" w:fldLock="1"/>
      </w:r>
      <w:r w:rsidR="00306F7C">
        <w:rPr>
          <w:b w:val="0"/>
          <w:bCs w:val="0"/>
        </w:rPr>
        <w:instrText>ADDIN CSL_CITATION {"citationItems":[{"id":"ITEM-1","itemData":{"DOI":"10.1542/peds.2013-2988","ISBN":"0031-4005","ISSN":"0031-4005","PMID":"24958583","abstract":"BACKGROUND AND OBJECTIVES: Up to 30% of children who have concussion initially evaluated in the emergency department (ED) display delayed symptom resolution (DSR). Greater initial symptom severity may be an easily quantifiable predictor of DSR. We hypothesized that greater symptom severity immediately after injury increases the risk for DSR.\\n\\nMETHODS: We conducted a prospective longitudinal cohort study of children 8 to 18 years old presenting to the ED with concussion. Acute symptom severity was assessed using a graded symptom inventory. Presence of DSR was assessed 1 month later. Graded symptom inventory scores were tested for association with DSR by sensitivity analysis. We conducted a similar analysis for post-concussion syndrome (PCS) as defined by the International Statistical Classification of Diseases and Related Health Problems, 10th revision. Potential symptoms characteristic of DSR were explored by using hierarchical cluster analysis.\\n\\nRESULTS: We enrolled 234 subjects; 179 (76%) completed follow-up. Thirty-eight subjects (21%) experienced DSR. Initial symptom severity was not significantly associated with DSR 1 month after concussion. A total of 22 subjects (12%) had PCS. Scores &gt;10 (possible range, 0-28) were associated with an increased risk for PCS (RR, 3.1; 95% confidence interval 1.2-8.0). Three of 6 of the most characteristic symptoms of DSR were also most characteristic of early symptom resolution. However, cognitive symptoms were more characteristic of subjects reporting DSR.\\n\\nCONCLUSIONS: Greater symptom severity measured at ED presentation does not predict DSR but is associated with PCS. Risk stratification therefore depends on how the persistent symptoms are defined. Cognitive symptoms may warrant particular attention in future study. Follow-up is recommended for all patients after ED evaluation of concussion to monitor for DSR.","author":[{"dropping-particle":"","family":"Grubenhoff","given":"J. A.","non-dropping-particle":"","parse-names":false,"suffix":""},{"dropping-particle":"","family":"Deakyne","given":"S. J.","non-dropping-particle":"","parse-names":false,"suffix":""},{"dropping-particle":"","family":"Brou","given":"L.","non-dropping-particle":"","parse-names":false,"suffix":""},{"dropping-particle":"","family":"Bajaj","given":"L.","non-dropping-particle":"","parse-names":false,"suffix":""},{"dropping-particle":"","family":"Comstock","given":"R. D.","non-dropping-particle":"","parse-names":false,"suffix":""},{"dropping-particle":"","family":"Kirkwood","given":"M. W.","non-dropping-particle":"","parse-names":false,"suffix":""}],"container-title":"Pediatrics","id":"ITEM-1","issue":"1","issued":{"date-parts":[["2014"]]},"page":"54-62","title":"Acute concussion symptom severity and delayed symptom resolution","type":"article-journal","volume":"134"},"uris":["http://www.mendeley.com/documents/?uuid=460e7d91-011f-4529-92d8-90a40310623b"]}],"mendeley":{"formattedCitation":"(Grubenhoff et al., 2014)","plainTextFormattedCitation":"(Grubenhoff et al., 2014)","previouslyFormattedCitation":"(Grubenhoff et al., 2014)"},"properties":{"noteIndex":0},"schema":"https://github.com/citation-style-language/schema/raw/master/csl-citation.json"}</w:instrText>
      </w:r>
      <w:r w:rsidR="0036214F">
        <w:rPr>
          <w:b w:val="0"/>
          <w:bCs w:val="0"/>
        </w:rPr>
        <w:fldChar w:fldCharType="separate"/>
      </w:r>
      <w:r w:rsidR="0036214F" w:rsidRPr="0036214F">
        <w:rPr>
          <w:b w:val="0"/>
          <w:bCs w:val="0"/>
          <w:noProof/>
        </w:rPr>
        <w:t>(Grubenhoff et al., 2014)</w:t>
      </w:r>
      <w:r w:rsidR="0036214F">
        <w:rPr>
          <w:b w:val="0"/>
          <w:bCs w:val="0"/>
        </w:rPr>
        <w:fldChar w:fldCharType="end"/>
      </w:r>
      <w:r w:rsidR="0036214F">
        <w:rPr>
          <w:b w:val="0"/>
          <w:bCs w:val="0"/>
        </w:rPr>
        <w:t>.</w:t>
      </w:r>
      <w:r w:rsidR="00360ABA">
        <w:rPr>
          <w:b w:val="0"/>
          <w:bCs w:val="0"/>
        </w:rPr>
        <w:t xml:space="preserve"> Following concussion, students also commonly rate sleep</w:t>
      </w:r>
      <w:r w:rsidR="00306F7C">
        <w:rPr>
          <w:b w:val="0"/>
          <w:bCs w:val="0"/>
        </w:rPr>
        <w:t xml:space="preserve"> and headache-migraine symptoms </w:t>
      </w:r>
      <w:r w:rsidR="00360ABA">
        <w:rPr>
          <w:b w:val="0"/>
          <w:bCs w:val="0"/>
        </w:rPr>
        <w:t>as severe</w:t>
      </w:r>
      <w:r w:rsidR="00306F7C">
        <w:rPr>
          <w:b w:val="0"/>
          <w:bCs w:val="0"/>
        </w:rPr>
        <w:t xml:space="preserve"> </w:t>
      </w:r>
      <w:r w:rsidR="00306F7C">
        <w:rPr>
          <w:b w:val="0"/>
          <w:bCs w:val="0"/>
        </w:rPr>
        <w:fldChar w:fldCharType="begin" w:fldLock="1"/>
      </w:r>
      <w:r w:rsidR="00306F7C">
        <w:rPr>
          <w:b w:val="0"/>
          <w:bCs w:val="0"/>
        </w:rPr>
        <w:instrText>ADDIN CSL_CITATION {"citationItems":[{"id":"ITEM-1","itemData":{"DOI":"10.1177/0363546515617746","ISSN":"15523365","PMID":"26672026","abstract":"Background: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Medicine","id":"ITEM-1","issue":"3","issued":{"date-parts":[["2016"]]},"page":"748-752","title":"Sex-based differences as a predictor of recovery trajectories in young athletes after a sports-related concussion","type":"article-journal","volume":"44"},"uris":["http://www.mendeley.com/documents/?uuid=891cdf79-e2f4-4631-b260-1d82cdccb86b"]},{"id":"ITEM-2","itemData":{"DOI":"10.1177/0363546513509962","ISSN":"03635465","PMID":"24197616","abstract":"Background: Researchers have suggested that there are sex differences in outcomes after sport-related concussions. Factors such as sport type/rules, age, and body mass index (BMI) may influence these differences. Hypotheses/Purpose: The purposes of this study were (1) to examine neurocognitive performance after concussions between male and female soccer players and (2) to compare concussion symptoms between male and female soccer players. We hypothesized that female concussed soccer players would report more concussion symptoms and worse cognitive performance compared with male concussed soccer players. Study Design: Cohort study; Level of evidence, 2. Methods: A total of 39 male (mean BMI, 22.21 ± 2.34 kg/m2; mean age, 17.69 ± 2.10 years) and 56 female (mean BMI, 23.47 ± 2.66 kg/m2; mean age, 17.78 ± 2.30 years) concussed soccer players participated in this study. Participants were similar in age, history of concussion, sport, and time since injury. Participants completed computerized neurocognitive tests and symptom reports at baseline and 8 days after injury. Body mass index served as a covariate in all analyses. Results: After adjusting for BMI, results from a repeated-measures analysis of covariance (ANCOVA) revealed a group by time interaction for visual memory (F1,82 = 5.50; P = .021). Specifically, female concussed soccer players (mean score, 68.7 ± 15.2) performed worse at 8 days after a concussion compared with male concussed athletes (mean score, 77.2 ± 8.9). Results of another ANCOVA for total concussion symptoms indicated an interaction for group by time (F1,82 = 4.26; P = .04). Specifically, female concussed soccer players (mean score, 11.9 ± 15.7) reported more total concussion symptoms at 8 days compared with male concussed athletes (mean score, 5.3 ± 7.4). There were significant main effects for sex on verbal (F1,82 = 5.98; P = .017) and visual (F1,82 = 4.65; P = .034) memory, with female athletes reporting lower scores than male athletes. Female athletes also reported more symptoms on the migraine-cognitive-fatigue (F1,82 = 10.8; P = .001) and sleep (F1,82 = 9.2; P = .003) clusters than male athletes. Conclusion: In contrast to recent studies, after controlling for BMI, female athletes exhibited lower performance on visual memory composite scores and higher scores on total symptoms than male athletes after concussions. © 2013 The Author(s).","author":[{"dropping-particle":"","family":"Covassin","given":"Tracey","non-dropping-particle":"","parse-names":false,"suffix":""},{"dropping-particle":"","family":"Elbin","given":"R. J.","non-dropping-particle":"","parse-names":false,"suffix":""},{"dropping-particle":"","family":"Bleecker","given":"Alisha","non-dropping-particle":"","parse-names":false,"suffix":""},{"dropping-particle":"","family":"Lipchik","given":"Adam","non-dropping-particle":"","parse-names":false,"suffix":""},{"dropping-particle":"","family":"Kontos","given":"Anthony P.","non-dropping-particle":"","parse-names":false,"suffix":""}],"container-title":"American Journal of Sports Medicine","id":"ITEM-2","issue":"12","issued":{"date-parts":[["2013"]]},"page":"2890-2895","title":"Are there differences in neurocognitive function and symptoms between male and female soccer players after concussions?","type":"article-journal","volume":"41"},"uris":["http://www.mendeley.com/documents/?uuid=72df52ae-30a1-480a-b8c3-752a43679e75"]}],"mendeley":{"formattedCitation":"(Covassin et al., 2013; Ono et al., 2016)","plainTextFormattedCitation":"(Covassin et al., 2013; Ono et al., 2016)","previouslyFormattedCitation":"(Covassin et al., 2013; Ono et al., 2016)"},"properties":{"noteIndex":0},"schema":"https://github.com/citation-style-language/schema/raw/master/csl-citation.json"}</w:instrText>
      </w:r>
      <w:r w:rsidR="00306F7C">
        <w:rPr>
          <w:b w:val="0"/>
          <w:bCs w:val="0"/>
        </w:rPr>
        <w:fldChar w:fldCharType="separate"/>
      </w:r>
      <w:r w:rsidR="00306F7C" w:rsidRPr="00306F7C">
        <w:rPr>
          <w:b w:val="0"/>
          <w:bCs w:val="0"/>
          <w:noProof/>
        </w:rPr>
        <w:t>(Covassin et al., 2013; Ono et al., 2016)</w:t>
      </w:r>
      <w:r w:rsidR="00306F7C">
        <w:rPr>
          <w:b w:val="0"/>
          <w:bCs w:val="0"/>
        </w:rPr>
        <w:fldChar w:fldCharType="end"/>
      </w:r>
      <w:r w:rsidR="00360ABA">
        <w:rPr>
          <w:b w:val="0"/>
          <w:bCs w:val="0"/>
        </w:rPr>
        <w:t>. Sleep and headache-migraine symptoms have been shown to be potential drivers of cognitive symptoms and are often part of interacting symptom feedback loops that are a hallmark of concussion</w:t>
      </w:r>
      <w:r w:rsidR="00306F7C">
        <w:rPr>
          <w:b w:val="0"/>
          <w:bCs w:val="0"/>
        </w:rPr>
        <w:t xml:space="preserve"> </w:t>
      </w:r>
      <w:r w:rsidR="00306F7C">
        <w:rPr>
          <w:b w:val="0"/>
          <w:bCs w:val="0"/>
        </w:rPr>
        <w:fldChar w:fldCharType="begin" w:fldLock="1"/>
      </w:r>
      <w:r w:rsidR="009F7981">
        <w:rPr>
          <w:b w:val="0"/>
          <w:bCs w:val="0"/>
        </w:rPr>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sport","type":"article-journal","volume":"53"},"uris":["http://www.mendeley.com/documents/?uuid=7363584f-f85b-46f3-a261-9fb7c0b6189f"]},{"id":"ITEM-2","itemData":{"DOI":"10.3389/fneur.2017.00513","ISSN":"16642295","abstract":"© 2017 Kenzie, Parks, Bigler, Lim, Chesnutt and Wakeland. Traumatic brain injury (TBI) has been called \"the most complicated disease of the most complex organ of the body\" and is an increasingly high-profile public health issue. Many patients report long-term impairments following even \"mild\" injuries, but reliable criteria for diagnosis and prognosis are lacking. Every clinical trial for TBI treatment to date has failed to demonstrate reliable and safe improvement in outcomes, and the existing body of literature is insufficient to support the creation of a new classification system. Concussion, or mild TBI, is a highly heterogeneous phenomenon, and numerous factors interact dynamically to influence an individual's recovery trajectory. Many of the obstacles faced in research and clinical practice related to TBI and concussion, including observed heterogeneity, arguably stem from the complexity of the condition itself. To improve understanding of this complexity, we review the current state of research through the lens provided by the interdisciplinary field of systems science, which has been increasingly applied to biomedical issues. The review was conducted iteratively, through multiple phases of literature review, expert interviews, and systems diagramming and represents the first phase in an effort to develop systems models of concussion. The primary focus of this work was to examine concepts and ways of thinking about concussion that currently impede research design and block advancements in care of TBI. Results are presented in the form of a multi-scale conceptual framework intended to synthesize knowledge across disciplines, improve research design, and provide a broader, multi-scale model for understanding concussion pathophysiology, classification, and treatment.","author":[{"dropping-particle":"","family":"Kenzie","given":"Erin S.","non-dropping-particle":"","parse-names":false,"suffix":""},{"dropping-particle":"","family":"Parks","given":"Elle L.","non-dropping-particle":"","parse-names":false,"suffix":""},{"dropping-particle":"","family":"Bigler","given":"Erin D.","non-dropping-particle":"","parse-names":false,"suffix":""},{"dropping-particle":"","family":"Lim","given":"Miranda M.","non-dropping-particle":"","parse-names":false,"suffix":""},{"dropping-particle":"","family":"Chesnutt","given":"James C.","non-dropping-particle":"","parse-names":false,"suffix":""},{"dropping-particle":"","family":"Wakeland","given":"Wayne","non-dropping-particle":"","parse-names":false,"suffix":""}],"container-title":"Frontiers in Neurology","id":"ITEM-2","issue":"513","issued":{"date-parts":[["2017"]]},"page":"1-17","title":"Concussion as a multi-scale complex system: An interdisciplinary synthesis of current knowledge","type":"article-journal","volume":"8"},"uris":["http://www.mendeley.com/documents/?uuid=f88448f8-463e-4c92-aa95-20d0279872ab"]}],"mendeley":{"formattedCitation":"(Harmon et al., 2019; Kenzie et al., 2017)","plainTextFormattedCitation":"(Harmon et al., 2019; Kenzie et al., 2017)","previouslyFormattedCitation":"(Harmon et al., 2019; Kenzie et al., 2017)"},"properties":{"noteIndex":0},"schema":"https://github.com/citation-style-language/schema/raw/master/csl-citation.json"}</w:instrText>
      </w:r>
      <w:r w:rsidR="00306F7C">
        <w:rPr>
          <w:b w:val="0"/>
          <w:bCs w:val="0"/>
        </w:rPr>
        <w:fldChar w:fldCharType="separate"/>
      </w:r>
      <w:r w:rsidR="009F7981" w:rsidRPr="009F7981">
        <w:rPr>
          <w:b w:val="0"/>
          <w:bCs w:val="0"/>
          <w:noProof/>
        </w:rPr>
        <w:t>(Harmon et al., 2019; Kenzie et al., 2017)</w:t>
      </w:r>
      <w:r w:rsidR="00306F7C">
        <w:rPr>
          <w:b w:val="0"/>
          <w:bCs w:val="0"/>
        </w:rPr>
        <w:fldChar w:fldCharType="end"/>
      </w:r>
      <w:r w:rsidR="00306F7C">
        <w:rPr>
          <w:b w:val="0"/>
          <w:bCs w:val="0"/>
        </w:rPr>
        <w:t>. Another consistency</w:t>
      </w:r>
      <w:r w:rsidR="009F7981">
        <w:rPr>
          <w:b w:val="0"/>
          <w:bCs w:val="0"/>
        </w:rPr>
        <w:t xml:space="preserve"> in the literature examining concussion profiles</w:t>
      </w:r>
      <w:r w:rsidR="00306F7C">
        <w:rPr>
          <w:b w:val="0"/>
          <w:bCs w:val="0"/>
        </w:rPr>
        <w:t xml:space="preserve"> is the finding </w:t>
      </w:r>
      <w:r w:rsidR="00703950">
        <w:rPr>
          <w:b w:val="0"/>
          <w:bCs w:val="0"/>
        </w:rPr>
        <w:t>that females</w:t>
      </w:r>
      <w:r w:rsidR="00306F7C">
        <w:rPr>
          <w:b w:val="0"/>
          <w:bCs w:val="0"/>
        </w:rPr>
        <w:t xml:space="preserve"> report higher symptom severity co</w:t>
      </w:r>
      <w:r w:rsidR="00703950">
        <w:rPr>
          <w:b w:val="0"/>
          <w:bCs w:val="0"/>
        </w:rPr>
        <w:t xml:space="preserve">mpared to their male counterparts </w:t>
      </w:r>
      <w:r w:rsidR="00703950">
        <w:rPr>
          <w:b w:val="0"/>
          <w:bCs w:val="0"/>
        </w:rPr>
        <w:fldChar w:fldCharType="begin" w:fldLock="1"/>
      </w:r>
      <w:r w:rsidR="00FA2BCF">
        <w:rPr>
          <w:b w:val="0"/>
          <w:bCs w:val="0"/>
        </w:rPr>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sport","type":"article-journal","volume":"53"},"uris":["http://www.mendeley.com/documents/?uuid=7363584f-f85b-46f3-a261-9fb7c0b6189f"]},{"id":"ITEM-2","itemData":{"DOI":"10.1136/bjsports-2017-097729","ISSN":"14730480","abstract":"Objective A systematic review of factors that might be associated with, or influence, clinical recovery from sport-related concussion. Clinical recovery was defined functionally as a return to normal activities, including school and sports, following injury. Design Systematic review. Data sources PubMed, PsycINFO, MEDLINE, CINAHL, Cochrane Library, EMBASE, SPORTDiscus, Scopus and Web of Science. Eligibility criteria for selecting studies Studies published by June of 2016 that addressed clinical recovery from concussion. Results A total of 7617 articles were identified using the search strategy, and 101 articles were included. There are major methodological differences across the studies. Many different clinical outcomes were measured, such as symptoms, cognition, balance, return to school and return to sports, although symptom outcomes were the most frequently measured. The most consistent predictor of slower recovery from concussion is the severity of a person's acute and subacute symptoms. The development of subacute problems with headaches or depression is likely a risk factor for persistent symptoms lasting greater than a month. Those with a preinjury history of mental health problems appear to be at greater risk for having persistent symptoms. Those with attention deficit hyperactivity disorder (ADHD) or learning disabilities do not appear to be at substantially greater risk. There is some evidence that the teenage years, particularly high school, might be the most vulnerable time period for having persistent symptoms-with greater risk for girls than boys. Conclusion The literature on clinical recovery from sport-related concussion has grown dramatically, is mostly mixed, but some factors have emerged as being related to outcome.","author":[{"dropping-particle":"","family":"Iverson","given":"Grant L.","non-dropping-particle":"","parse-names":false,"suffix":""},{"dropping-particle":"","family":"Gardner","given":"Andrew J.","non-dropping-particle":"","parse-names":false,"suffix":""},{"dropping-particle":"","family":"Terry","given":"Douglas P.","non-dropping-particle":"","parse-names":false,"suffix":""},{"dropping-particle":"","family":"Ponsford","given":"Jennie L.","non-dropping-particle":"","parse-names":false,"suffix":""},{"dropping-particle":"","family":"Sills","given":"Allen K.","non-dropping-particle":"","parse-names":false,"suffix":""},{"dropping-particle":"","family":"Broshek","given":"Donna K.","non-dropping-particle":"","parse-names":false,"suffix":""},{"dropping-particle":"","family":"Solomon","given":"Gary S.","non-dropping-particle":"","parse-names":false,"suffix":""}],"container-title":"British Journal of Sports Medicine","id":"ITEM-2","issue":"12","issued":{"date-parts":[["2017"]]},"page":"941-948","title":"Predictors of clinical recovery from concussion: A systematic review","type":"article-journal","volume":"51"},"uris":["http://www.mendeley.com/documents/?uuid=065deafc-9ca5-4662-9fb0-4b0033a9e101"]},{"id":"ITEM-3","itemData":{"DOI":"10.1177/0363546512444554","ISSN":"03635465","PMID":"22539534","abstract":"Background: Researchers have begun to focus on age and sex differences in concussion outcomes. Results suggest that younger athletes and female athletes may take longer to recover from a concussion. However, little is known about the interactive effects of age and sex on symptoms, neurocognitive testing (NCT), and postural stability.Hypothesis/Purpose: The purpose of the study was to examine sex and age differences in symptoms, NCT, and postural stability following concussion. We hypothesized that high school and female athletes would have worse symptoms, NCT, and postural stability than college and male athletes, respectively.Study Design: Cohort study; Level of evidence, 2.Methods: A total of 296 concussed athletes from a multistate, 2-year study were enrolled in this study. Participants completed the Immediate Post-Concussion Assessment and Cognitive Test (ImPACT) and Post-Concussion Symptom Scale (PCSS) at baseline and again at 2, 7, and 14 days after concussion. Participants completed the Balance Error Scoring System (BESS) at 1, 2, and 3 days after concussion.Results: Female athletes performed worse than male athletes on visual memory (mean, 65.1% and 70.1%, respectively; P =.049) and reported more symptoms (mean, 14.4 and 10.1, respectively) after concussion (P =.035). High school athletes performed worse than college athletes on verbal (mean, 78.8% and 82.7%, respectively; P =.001) and visual (mean, 65.8% and 69.4%, respectively; P =.01) memory. High school athletes were still impaired on verbal memory 7 days after concussion compared with collegiate athletes (P =.001). High school male athletes scored worse on the BESS than college male athletes (mean, 18.8 and 13.0, respectively; P =.001). College female athletes scored worse on the BESS than high school female athletes (mean, 21.1 and 16.9, respectively; P =.001).Conclusion: The results of the current study supported age differences in memory and sex differences in memory and symptoms and an interaction between age and sex on postural stability after concussion that warrant consideration from clinicians and researchers when interpreting symptoms, specific components of NCT, and postural stability tests. Future research should develop and assess interventions tailored to age and sex differences and include younger (&lt;14 years) participants. © 2012 The Author(s).","author":[{"dropping-particle":"","family":"Covassin","given":"Tracey","non-dropping-particle":"","parse-names":false,"suffix":""},{"dropping-particle":"","family":"Elbin","given":"R. J.","non-dropping-particle":"","parse-names":false,"suffix":""},{"dropping-particle":"","family":"Harris","given":"William","non-dropping-particle":"","parse-names":false,"suffix":""},{"dropping-particle":"","family":"Parker","given":"Tonya","non-dropping-particle":"","parse-names":false,"suffix":""},{"dropping-particle":"","family":"Kontos","given":"Anthony","non-dropping-particle":"","parse-names":false,"suffix":""}],"container-title":"American Journal of Sports Medicine","id":"ITEM-3","issue":"6","issued":{"date-parts":[["2012"]]},"page":"1303-1312","title":"The role of age and sex in symptoms, neurocognitive performance, and postural stability in athletes after concussion","type":"article-journal","volume":"40"},"uris":["http://www.mendeley.com/documents/?uuid=3b793271-672a-4e2c-8b9d-db8bef3343ae"]},{"id":"ITEM-4","itemData":{"DOI":"10.1177/0363546515617746","ISSN":"15523365","PMID":"26672026","abstract":"Background: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Medicine","id":"ITEM-4","issue":"3","issued":{"date-parts":[["2016"]]},"page":"748-752","title":"Sex-based differences as a predictor of recovery trajectories in young athletes after a sports-related concussion","type":"article-journal","volume":"44"},"uris":["http://www.mendeley.com/documents/?uuid=891cdf79-e2f4-4631-b260-1d82cdccb86b"]},{"id":"ITEM-5","itemData":{"DOI":"10.1177/0009922815606417","ISBN":"0009-9228","ISSN":"19382707","PMID":"26378093","abstract":"Gender differences in recovery after concussion have been reviewed previously.1 Among soccer players between 8 and 24 years, females reported more concussion symptoms than males and performed worse on cognitive testing.2 Another study among soccer players did not find gender differences for symptoms or on cognitive testing.3 Female athletes older than 18 years experienced more symptoms at 3 months than males, although a difference was not found for females younger than 18 years. Adult female differences could not be explained by type of sport, self-report versus proxy report, or previous concussion.4 A systematic review of age and gender factors found that female gender was a significant vulnerability factor in persistent postconcussion symptoms.5 Thus, it appears that studies of gender differences in recovery after concussion are limited and inconclusive.1 The purpose of this study was to describe gender differences in recovery from sports-related concussion among a sample of high school age student athletes who passed treadmill testing, indicating physiological recovery, and then successfully returned to play. We hypothesized that females would report more symptoms initially and would take longer to recover based on previous studies.","author":[{"dropping-particle":"","family":"Baker","given":"John G.","non-dropping-particle":"","parse-names":false,"suffix":""},{"dropping-particle":"","family":"Leddy","given":"John J.","non-dropping-particle":"","parse-names":false,"suffix":""},{"dropping-particle":"","family":"Darling","given":"Scott R.","non-dropping-particle":"","parse-names":false,"suffix":""},{"dropping-particle":"","family":"Shucard","given":"Jennifer","non-dropping-particle":"","parse-names":false,"suffix":""},{"dropping-particle":"","family":"Makdissi","given":"Michael","non-dropping-particle":"","parse-names":false,"suffix":""},{"dropping-particle":"","family":"Willer","given":"Barry S.","non-dropping-particle":"","parse-names":false,"suffix":""}],"container-title":"Clinical Pediatrics","id":"ITEM-5","issue":"8","issued":{"date-parts":[["2016"]]},"page":"771-775","title":"Gender differences in recovery from sports-related concussion in adolescents","type":"article-journal","volume":"55"},"uris":["http://www.mendeley.com/documents/?uuid=759b2013-b89d-4e8c-b7a1-d1cbe89d9703"]},{"id":"ITEM-6","itemData":{"DOI":"10.1080/02699052.2021.1942550","ISSN":"1362301X","PMID":"34184599","abstract":"Objectives: To evaluate the frequency and severity of post-concussive symptoms in youth with a history of concussion relative to youth without concussion who had another medical diagnosis, as well as compare the correlations between post-concussive and depressive symptoms between groups. We hypothesized comparable symptom reporting and correlations in each group. Methods: A total of 564 youth ages 8–18 years were assessed regarding post-concussive symptoms. A subset of youth (n = 360) were compared on correlations between post-concussive and depressive symptoms. Non-parametric statistics were used for most analyses. Results: Youth with concussion reported a comparable number of post-concussive and depressive symptoms as youth with another medical condition without concussion. However, those with concussion reported greater post-concussive symptom severity (but small effect sizes). Relationships between post-concussive and depressive symptoms were comparable for both groups, but for those who sustained a concussion, the correlation was significantly stronger for females than males. Conclusions: This study further demonstrates that post-concussive symptoms are nonspecific and provide little functional utility. Post-concussive and depressive symptoms are strongly correlated, particularly in females with concussion. Psychiatric comorbidities and other medical diagnoses should be assessed pre-injury because both affect interpretation of post-concussive symptom reports.","author":[{"dropping-particle":"","family":"Pulsipher","given":"Dalin T.","non-dropping-particle":"","parse-names":false,"suffix":""},{"dropping-particle":"","family":"Rettig","given":"Eman K.","non-dropping-particle":"","parse-names":false,"suffix":""},{"dropping-particle":"","family":"Krapf","given":"Erica M.","non-dropping-particle":"","parse-names":false,"suffix":""},{"dropping-particle":"","family":"Stanford","given":"Lisa D.","non-dropping-particle":"","parse-names":false,"suffix":""}],"container-title":"Brain Injury","id":"ITEM-6","issue":"8","issued":{"date-parts":[["2021"]]},"page":"964-970","publisher":"Taylor &amp; Francis","title":"A cross-sectional cohort study of post-concussive symptoms and their relationships with depressive symptoms in youth with and without concussion","type":"article-journal","volume":"35"},"uris":["http://www.mendeley.com/documents/?uuid=255c1a69-3d3e-4bef-8de5-2242c4d9626d"]}],"mendeley":{"formattedCitation":"(Baker et al., 2016; Covassin et al., 2012; Harmon et al., 2019; Iverson et al., 2017; Ono et al., 2016; Pulsipher et al., 2021)","plainTextFormattedCitation":"(Baker et al., 2016; Covassin et al., 2012; Harmon et al., 2019; Iverson et al., 2017; Ono et al., 2016; Pulsipher et al., 2021)","previouslyFormattedCitation":"(Baker et al., 2016; Covassin et al., 2012; Harmon et al., 2019; Iverson et al., 2017; Ono et al., 2016; Pulsipher et al., 2021)"},"properties":{"noteIndex":0},"schema":"https://github.com/citation-style-language/schema/raw/master/csl-citation.json"}</w:instrText>
      </w:r>
      <w:r w:rsidR="00703950">
        <w:rPr>
          <w:b w:val="0"/>
          <w:bCs w:val="0"/>
        </w:rPr>
        <w:fldChar w:fldCharType="separate"/>
      </w:r>
      <w:r w:rsidR="00EF1305" w:rsidRPr="00EF1305">
        <w:rPr>
          <w:b w:val="0"/>
          <w:bCs w:val="0"/>
          <w:noProof/>
        </w:rPr>
        <w:t>(Baker et al., 2016; Covassin et al., 2012; Harmon et al., 2019; Iverson et al., 2017; Ono et al., 2016; Pulsipher et al., 2021)</w:t>
      </w:r>
      <w:r w:rsidR="00703950">
        <w:rPr>
          <w:b w:val="0"/>
          <w:bCs w:val="0"/>
        </w:rPr>
        <w:fldChar w:fldCharType="end"/>
      </w:r>
      <w:r w:rsidR="00703950">
        <w:rPr>
          <w:b w:val="0"/>
          <w:bCs w:val="0"/>
        </w:rPr>
        <w:t>. There is less consensus</w:t>
      </w:r>
      <w:r w:rsidR="009F7981">
        <w:rPr>
          <w:b w:val="0"/>
          <w:bCs w:val="0"/>
        </w:rPr>
        <w:t>, however,</w:t>
      </w:r>
      <w:r w:rsidR="00703950">
        <w:rPr>
          <w:b w:val="0"/>
          <w:bCs w:val="0"/>
        </w:rPr>
        <w:t xml:space="preserve"> as to whether females experience a longer recovery time than males</w:t>
      </w:r>
      <w:r w:rsidR="005F4B83">
        <w:rPr>
          <w:b w:val="0"/>
          <w:bCs w:val="0"/>
        </w:rPr>
        <w:t xml:space="preserve"> </w:t>
      </w:r>
      <w:r w:rsidR="005F4B83">
        <w:rPr>
          <w:b w:val="0"/>
          <w:bCs w:val="0"/>
        </w:rPr>
        <w:fldChar w:fldCharType="begin" w:fldLock="1"/>
      </w:r>
      <w:r w:rsidR="00E57D1D">
        <w:rPr>
          <w:b w:val="0"/>
          <w:bCs w:val="0"/>
        </w:rPr>
        <w:instrText>ADDIN CSL_CITATION {"citationItems":[{"id":"ITEM-1","itemData":{"DOI":"10.1177/0363546515617746","ISSN":"15523365","PMID":"26672026","abstract":"Background: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Medicine","id":"ITEM-1","issue":"3","issued":{"date-parts":[["2016"]]},"page":"748-752","title":"Sex-based differences as a predictor of recovery trajectories in young athletes after a sports-related concussion","type":"article-journal","volume":"44"},"uris":["http://www.mendeley.com/documents/?uuid=891cdf79-e2f4-4631-b260-1d82cdccb86b"]},{"id":"ITEM-2","itemData":{"DOI":"10.1177/0009922815606417","ISBN":"0009-9228","ISSN":"19382707","PMID":"26378093","abstract":"Gender differences in recovery after concussion have been reviewed previously.1 Among soccer players between 8 and 24 years, females reported more concussion symptoms than males and performed worse on cognitive testing.2 Another study among soccer players did not find gender differences for symptoms or on cognitive testing.3 Female athletes older than 18 years experienced more symptoms at 3 months than males, although a difference was not found for females younger than 18 years. Adult female differences could not be explained by type of sport, self-report versus proxy report, or previous concussion.4 A systematic review of age and gender factors found that female gender was a significant vulnerability factor in persistent postconcussion symptoms.5 Thus, it appears that studies of gender differences in recovery after concussion are limited and inconclusive.1 The purpose of this study was to describe gender differences in recovery from sports-related concussion among a sample of high school age student athletes who passed treadmill testing, indicating physiological recovery, and then successfully returned to play. We hypothesized that females would report more symptoms initially and would take longer to recover based on previous studies.","author":[{"dropping-particle":"","family":"Baker","given":"John G.","non-dropping-particle":"","parse-names":false,"suffix":""},{"dropping-particle":"","family":"Leddy","given":"John J.","non-dropping-particle":"","parse-names":false,"suffix":""},{"dropping-particle":"","family":"Darling","given":"Scott R.","non-dropping-particle":"","parse-names":false,"suffix":""},{"dropping-particle":"","family":"Shucard","given":"Jennifer","non-dropping-particle":"","parse-names":false,"suffix":""},{"dropping-particle":"","family":"Makdissi","given":"Michael","non-dropping-particle":"","parse-names":false,"suffix":""},{"dropping-particle":"","family":"Willer","given":"Barry S.","non-dropping-particle":"","parse-names":false,"suffix":""}],"container-title":"Clinical Pediatrics","id":"ITEM-2","issue":"8","issued":{"date-parts":[["2016"]]},"page":"771-775","title":"Gender differences in recovery from sports-related concussion in adolescents","type":"article-journal","volume":"55"},"uris":["http://www.mendeley.com/documents/?uuid=759b2013-b89d-4e8c-b7a1-d1cbe89d9703"]}],"mendeley":{"formattedCitation":"(Baker et al., 2016; Ono et al., 2016)","plainTextFormattedCitation":"(Baker et al., 2016; Ono et al., 2016)","previouslyFormattedCitation":"(Baker et al., 2016; Ono et al., 2016)"},"properties":{"noteIndex":0},"schema":"https://github.com/citation-style-language/schema/raw/master/csl-citation.json"}</w:instrText>
      </w:r>
      <w:r w:rsidR="005F4B83">
        <w:rPr>
          <w:b w:val="0"/>
          <w:bCs w:val="0"/>
        </w:rPr>
        <w:fldChar w:fldCharType="separate"/>
      </w:r>
      <w:r w:rsidR="005F4B83" w:rsidRPr="005F4B83">
        <w:rPr>
          <w:b w:val="0"/>
          <w:bCs w:val="0"/>
          <w:noProof/>
        </w:rPr>
        <w:t>(Baker et al., 2016; Ono et al., 2016)</w:t>
      </w:r>
      <w:r w:rsidR="005F4B83">
        <w:rPr>
          <w:b w:val="0"/>
          <w:bCs w:val="0"/>
        </w:rPr>
        <w:fldChar w:fldCharType="end"/>
      </w:r>
      <w:r w:rsidR="00703950">
        <w:rPr>
          <w:b w:val="0"/>
          <w:bCs w:val="0"/>
        </w:rPr>
        <w:t>.</w:t>
      </w:r>
      <w:r w:rsidR="009F7981">
        <w:rPr>
          <w:b w:val="0"/>
          <w:bCs w:val="0"/>
        </w:rPr>
        <w:t xml:space="preserve"> Overall, the symptom profile literature </w:t>
      </w:r>
      <w:r w:rsidR="00951FCB">
        <w:rPr>
          <w:b w:val="0"/>
          <w:bCs w:val="0"/>
        </w:rPr>
        <w:t>suggests that management of concussion in youth needs to focus</w:t>
      </w:r>
      <w:r w:rsidR="009157FC">
        <w:rPr>
          <w:b w:val="0"/>
          <w:bCs w:val="0"/>
        </w:rPr>
        <w:t xml:space="preserve"> on</w:t>
      </w:r>
      <w:r w:rsidR="00951FCB">
        <w:rPr>
          <w:b w:val="0"/>
          <w:bCs w:val="0"/>
        </w:rPr>
        <w:t xml:space="preserve"> academic supports related to cognitive symptoms. Further</w:t>
      </w:r>
      <w:r w:rsidR="009157FC">
        <w:rPr>
          <w:b w:val="0"/>
          <w:bCs w:val="0"/>
        </w:rPr>
        <w:t xml:space="preserve">, </w:t>
      </w:r>
      <w:r w:rsidR="00951FCB">
        <w:rPr>
          <w:b w:val="0"/>
          <w:bCs w:val="0"/>
        </w:rPr>
        <w:t xml:space="preserve">work evaluating whether females are at risk for greater symptom severity and longer symptom duration is warranted. </w:t>
      </w:r>
      <w:r w:rsidR="00703950">
        <w:rPr>
          <w:b w:val="0"/>
          <w:bCs w:val="0"/>
        </w:rPr>
        <w:t xml:space="preserve"> </w:t>
      </w:r>
    </w:p>
    <w:p w14:paraId="0BC528D3" w14:textId="620F5DF7" w:rsidR="00291989" w:rsidRDefault="00291989" w:rsidP="00291989">
      <w:pPr>
        <w:pStyle w:val="Heading2"/>
      </w:pPr>
      <w:r>
        <w:t>Present State of Concussion Management</w:t>
      </w:r>
    </w:p>
    <w:p w14:paraId="586BCE8F" w14:textId="0D3B932A" w:rsidR="00325B4B" w:rsidRDefault="00703950" w:rsidP="005804A0">
      <w:pPr>
        <w:pStyle w:val="Heading1"/>
        <w:jc w:val="left"/>
        <w:rPr>
          <w:b w:val="0"/>
          <w:bCs w:val="0"/>
        </w:rPr>
      </w:pPr>
      <w:r>
        <w:rPr>
          <w:b w:val="0"/>
          <w:bCs w:val="0"/>
        </w:rPr>
        <w:tab/>
      </w:r>
      <w:r w:rsidR="00325B4B">
        <w:rPr>
          <w:b w:val="0"/>
          <w:bCs w:val="0"/>
        </w:rPr>
        <w:t xml:space="preserve">The evolution of concussion management, particularly for sports-related concussion, has led </w:t>
      </w:r>
      <w:r w:rsidR="00291989">
        <w:rPr>
          <w:b w:val="0"/>
          <w:bCs w:val="0"/>
        </w:rPr>
        <w:t>the development of</w:t>
      </w:r>
      <w:r w:rsidR="00017A15">
        <w:rPr>
          <w:b w:val="0"/>
          <w:bCs w:val="0"/>
        </w:rPr>
        <w:t xml:space="preserve"> return-to-play (RTP) guidelines</w:t>
      </w:r>
      <w:r w:rsidR="00325B4B">
        <w:rPr>
          <w:b w:val="0"/>
          <w:bCs w:val="0"/>
        </w:rPr>
        <w:t xml:space="preserve">, </w:t>
      </w:r>
      <w:r w:rsidR="00B036EE">
        <w:rPr>
          <w:b w:val="0"/>
          <w:bCs w:val="0"/>
        </w:rPr>
        <w:t>intended to</w:t>
      </w:r>
      <w:r w:rsidR="00017A15">
        <w:rPr>
          <w:b w:val="0"/>
          <w:bCs w:val="0"/>
        </w:rPr>
        <w:t xml:space="preserve"> provide a framework to safely return athletes to competition following recovery. </w:t>
      </w:r>
      <w:r w:rsidR="00325B4B">
        <w:rPr>
          <w:b w:val="0"/>
          <w:bCs w:val="0"/>
        </w:rPr>
        <w:t xml:space="preserve">A graduated, </w:t>
      </w:r>
      <w:r w:rsidR="00131408">
        <w:rPr>
          <w:b w:val="0"/>
          <w:bCs w:val="0"/>
        </w:rPr>
        <w:t>6-step RTP protocol</w:t>
      </w:r>
      <w:r w:rsidR="00325B4B">
        <w:rPr>
          <w:b w:val="0"/>
          <w:bCs w:val="0"/>
        </w:rPr>
        <w:t xml:space="preserve"> was</w:t>
      </w:r>
      <w:r w:rsidR="00131408">
        <w:rPr>
          <w:b w:val="0"/>
          <w:bCs w:val="0"/>
        </w:rPr>
        <w:t xml:space="preserve"> agreed upon in the 2016 Berlin consensus statement on concussion in sport </w:t>
      </w:r>
      <w:r w:rsidR="00131408">
        <w:rPr>
          <w:b w:val="0"/>
          <w:bCs w:val="0"/>
        </w:rPr>
        <w:fldChar w:fldCharType="begin" w:fldLock="1"/>
      </w:r>
      <w:r w:rsidR="00A708CB">
        <w:rPr>
          <w:b w:val="0"/>
          <w:bCs w:val="0"/>
        </w:rPr>
        <w:instrText>ADDIN CSL_CITATION {"citationItems":[{"id":"ITEM-1","itemData":{"DOI":"10.1136/bjsports-2017-097699","ISSN":"14730480","abstract":"The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author":[{"dropping-particle":"","family":"McCrory","given":"Paul","non-dropping-particle":"","parse-names":false,"suffix":""},{"dropping-particle":"","family":"Meeuwisse","given":"Willem","non-dropping-particle":"","parse-names":false,"suffix":""},{"dropping-particle":"","family":"Dvořák","given":"Jiří","non-dropping-particle":"","parse-names":false,"suffix":""},{"dropping-particle":"","family":"Aubry","given":"Mark","non-dropping-particle":"","parse-names":false,"suffix":""},{"dropping-particle":"","family":"Bailes","given":"Julian","non-dropping-particle":"","parse-names":false,"suffix":""},{"dropping-particle":"","family":"Broglio","given":"Steven","non-dropping-particle":"","parse-names":false,"suffix":""},{"dropping-particle":"","family":"Cantu","given":"Robert C.","non-dropping-particle":"","parse-names":false,"suffix":""},{"dropping-particle":"","family":"Cassidy","given":"David","non-dropping-particle":"","parse-names":false,"suffix":""},{"dropping-particle":"","family":"Echemendia","given":"Ruben J.","non-dropping-particle":"","parse-names":false,"suffix":""},{"dropping-particle":"","family":"Castellani","given":"Rudy J.","non-dropping-particle":"","parse-names":false,"suffix":""},{"dropping-particle":"","family":"Davis","given":"Gavin A.","non-dropping-particle":"","parse-names":false,"suffix":""},{"dropping-particle":"","family":"Ellenbogen","given":"Richard","non-dropping-particle":"","parse-names":false,"suffix":""},{"dropping-particle":"","family":"Emery","given":"Carolyn","non-dropping-particle":"","parse-names":false,"suffix":""},{"dropping-particle":"","family":"Engebretsen","given":"Lars","non-dropping-particle":"","parse-names":false,"suffix":""},{"dropping-particle":"","family":"Feddermann-Demont","given":"Nina","non-dropping-particle":"","parse-names":false,"suffix":""},{"dropping-particle":"","family":"Giza","given":"Christopher C.","non-dropping-particle":"","parse-names":false,"suffix":""},{"dropping-particle":"","family":"Guskiewicz","given":"Kevin M.","non-dropping-particle":"","parse-names":false,"suffix":""},{"dropping-particle":"","family":"Herring","given":"Stanley","non-dropping-particle":"","parse-names":false,"suffix":""},{"dropping-particle":"","family":"Iverson","given":"Grant L.","non-dropping-particle":"","parse-names":false,"suffix":""},{"dropping-particle":"","family":"Johnston","given":"Karen M.","non-dropping-particle":"","parse-names":false,"suffix":""},{"dropping-particle":"","family":"Kissick","given":"James","non-dropping-particle":"","parse-names":false,"suffix":""},{"dropping-particle":"","family":"Kutcher","given":"Jeffrey","non-dropping-particle":"","parse-names":false,"suffix":""},{"dropping-particle":"","family":"Leddy","given":"John J.","non-dropping-particle":"","parse-names":false,"suffix":""},{"dropping-particle":"","family":"Maddocks","given":"David","non-dropping-particle":"","parse-names":false,"suffix":""},{"dropping-particle":"","family":"Makdissi","given":"Michael","non-dropping-particle":"","parse-names":false,"suffix":""},{"dropping-particle":"","family":"Manley","given":"Geoff T.","non-dropping-particle":"","parse-names":false,"suffix":""},{"dropping-particle":"","family":"McCrea","given":"Michael","non-dropping-particle":"","parse-names":false,"suffix":""},{"dropping-particle":"","family":"Meehan","given":"William P.","non-dropping-particle":"","parse-names":false,"suffix":""},{"dropping-particle":"","family":"Nagahiro","given":"Shinji","non-dropping-particle":"","parse-names":false,"suffix":""},{"dropping-particle":"","family":"Patricios","given":"Jon","non-dropping-particle":"","parse-names":false,"suffix":""},{"dropping-particle":"","family":"Putukian","given":"Margot","non-dropping-particle":"","parse-names":false,"suffix":""},{"dropping-particle":"","family":"Schneider","given":"Kathryn J.","non-dropping-particle":"","parse-names":false,"suffix":""},{"dropping-particle":"","family":"Sills","given":"Allen","non-dropping-particle":"","parse-names":false,"suffix":""},{"dropping-particle":"","family":"Tator","given":"Charles H.","non-dropping-particle":"","parse-names":false,"suffix":""},{"dropping-particle":"","family":"Turner","given":"Michael","non-dropping-particle":"","parse-names":false,"suffix":""},{"dropping-particle":"","family":"Vos","given":"Pieter E.","non-dropping-particle":"","parse-names":false,"suffix":""}],"container-title":"British Journal of Sports Medicine","id":"ITEM-1","issue":"11","issued":{"date-parts":[["2017"]]},"page":"838-847","title":"Consensus statement on concussion in sport—the 5th international conference on concussion in sport held in Berlin, October 2016","type":"article-journal","volume":"51"},"uris":["http://www.mendeley.com/documents/?uuid=5868649d-03b2-42fe-94fb-04bffb64792b"]}],"mendeley":{"formattedCitation":"(McCrory et al., 2017)","plainTextFormattedCitation":"(McCrory et al., 2017)","previouslyFormattedCitation":"(McCrory et al., 2017)"},"properties":{"noteIndex":0},"schema":"https://github.com/citation-style-language/schema/raw/master/csl-citation.json"}</w:instrText>
      </w:r>
      <w:r w:rsidR="00131408">
        <w:rPr>
          <w:b w:val="0"/>
          <w:bCs w:val="0"/>
        </w:rPr>
        <w:fldChar w:fldCharType="separate"/>
      </w:r>
      <w:r w:rsidR="00131408" w:rsidRPr="00131408">
        <w:rPr>
          <w:b w:val="0"/>
          <w:bCs w:val="0"/>
          <w:noProof/>
        </w:rPr>
        <w:t>(McCrory et al., 2017)</w:t>
      </w:r>
      <w:r w:rsidR="00131408">
        <w:rPr>
          <w:b w:val="0"/>
          <w:bCs w:val="0"/>
        </w:rPr>
        <w:fldChar w:fldCharType="end"/>
      </w:r>
      <w:r w:rsidR="004B23DF">
        <w:rPr>
          <w:b w:val="0"/>
          <w:bCs w:val="0"/>
        </w:rPr>
        <w:t xml:space="preserve">. It </w:t>
      </w:r>
      <w:r w:rsidR="00325B4B">
        <w:rPr>
          <w:b w:val="0"/>
          <w:bCs w:val="0"/>
        </w:rPr>
        <w:t xml:space="preserve">is designed to </w:t>
      </w:r>
      <w:r w:rsidR="00DC3890">
        <w:rPr>
          <w:b w:val="0"/>
          <w:bCs w:val="0"/>
        </w:rPr>
        <w:t>return athletes to the playing field as they gradually resolve symptoms at each step</w:t>
      </w:r>
      <w:r w:rsidR="00A708CB">
        <w:rPr>
          <w:b w:val="0"/>
          <w:bCs w:val="0"/>
        </w:rPr>
        <w:t xml:space="preserve"> beginning with limited activity and concluding with a full return to sport</w:t>
      </w:r>
      <w:r w:rsidR="00325B4B">
        <w:rPr>
          <w:b w:val="0"/>
          <w:bCs w:val="0"/>
        </w:rPr>
        <w:t>. Recent studies</w:t>
      </w:r>
      <w:r w:rsidR="00A708CB">
        <w:rPr>
          <w:b w:val="0"/>
          <w:bCs w:val="0"/>
        </w:rPr>
        <w:t xml:space="preserve"> suggest the duration of time to complete the full RTP protocol range</w:t>
      </w:r>
      <w:r w:rsidR="00D233F2">
        <w:rPr>
          <w:b w:val="0"/>
          <w:bCs w:val="0"/>
        </w:rPr>
        <w:t>s</w:t>
      </w:r>
      <w:r w:rsidR="00A708CB">
        <w:rPr>
          <w:b w:val="0"/>
          <w:bCs w:val="0"/>
        </w:rPr>
        <w:t xml:space="preserve"> from 20-30 days </w:t>
      </w:r>
      <w:r w:rsidR="00A708CB">
        <w:rPr>
          <w:b w:val="0"/>
          <w:bCs w:val="0"/>
        </w:rPr>
        <w:lastRenderedPageBreak/>
        <w:t xml:space="preserve">following the injury </w:t>
      </w:r>
      <w:r w:rsidR="00A708CB">
        <w:rPr>
          <w:b w:val="0"/>
          <w:bCs w:val="0"/>
        </w:rPr>
        <w:fldChar w:fldCharType="begin" w:fldLock="1"/>
      </w:r>
      <w:r w:rsidR="00CA4DE4">
        <w:rPr>
          <w:b w:val="0"/>
          <w:bCs w:val="0"/>
        </w:rPr>
        <w:instrText>ADDIN CSL_CITATION {"citationItems":[{"id":"ITEM-1","itemData":{"DOI":"10.1001/jamapediatrics.2016.0073","ISSN":"21686203","PMID":"27135397","abstract":"Importance: To our knowledge, little research has examined concussion across the youth/adolescent spectrum and even less has examined concussion-related outcomes (ie, symptoms and return to play). Objective: To examine and compare sport-related concussion outcomes (symptoms and return to play) in youth, high school, and collegiate football athletes. Design, setting, and participants: Athletic trainers attended each practice and game during the 2012 to 2014 seasons and reported injuries. For this descriptive, epidemiological study, data were collected from youth, high school, and collegiate football teams, and the analysis of the data was conducted between July 2015 and September 2015. The Youth Football Surveillance System included more than 3000 youth football athletes aged 5 to 14 years from 118 teams, providing 310 team seasons (ie, 1 team providing 1 season of data). The National Athletic Treatment, Injury, and Outcomes Network Program included 96 secondary school football programs, providing 184 team seasons. The National Collegiate Athletic Association Injury Surveillance Program included 34 college football programs, providing 71 team seasons. Main outcomes and measures: We calculated the mean number of symptoms, prevalence of each symptom, and the proportion of patients with concussions that had long return-to-play time (ie, required participation restriction of at least 30 days). Generalized linear models were used to assess differences among competition levels in the mean number of reported symptoms. Logistic regression models estimated the odds of return to play at less than 24 hours and at least 30 days. Results: Overall, 1429 sports-related concussions were reported among youth, high school, and college-level football athletes with a mean (SD) of 5.48 (3.06) symptoms. Across all levels, 15.3% resulted return to play at least 30 days after the concussion and 3.1% resulted in return to play less than 24 hours after the concussion. Compared with youth, a higher number of concussion symptoms were reported in high school athletes (β = 1.39; 95% CI, 0.55-2.24). Compared with college athletes, the odds of return to play at least 30 days after injury were larger in youth athletes (odds ratio, 2.75; 95% CI, 1.10-6.85) and high school athletes (odds ratio, 2.89; 95% CI, 1.61-5.19). The odds of return to play less than 24 hours after injury were larger in youth athletes than high school athletes (odds ratio, 6.23; 95% CI, 1.02-37.98). Conclusions and …","author":[{"dropping-particle":"","family":"Kerr","given":"Zachary Y.","non-dropping-particle":"","parse-names":false,"suffix":""},{"dropping-particle":"","family":"Zuckerman","given":"Scott L.","non-dropping-particle":"","parse-names":false,"suffix":""},{"dropping-particle":"","family":"Wasserman","given":"Erin B.","non-dropping-particle":"","parse-names":false,"suffix":""},{"dropping-particle":"","family":"Covassin","given":"Tracey","non-dropping-particle":"","parse-names":false,"suffix":""},{"dropping-particle":"","family":"Djoko","given":"Aristarque","non-dropping-particle":"","parse-names":false,"suffix":""},{"dropping-particle":"","family":"Dompier","given":"Thomas P.","non-dropping-particle":"","parse-names":false,"suffix":""}],"container-title":"JAMA Pediatrics","id":"ITEM-1","issue":"7","issued":{"date-parts":[["2016"]]},"page":"647-653","title":"Concussion symptoms and return to play time in youth, high school, and college American football athletes","type":"article-journal","volume":"170"},"uris":["http://www.mendeley.com/documents/?uuid=1178500c-433d-4e20-8cab-ced79d0349ea"]},{"id":"ITEM-2","itemData":{"DOI":"10.4085/1062-6050-452-18","ISSN":"1062-6050","PMID":"31876456","abstract":"CONTEXT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Training","id":"ITEM-2","issue":"1","issued":{"date-parts":[["2020"]]},"page":"1-4","title":"Concussion recovery timeline of high school athletes using a stepwise return-to-play protocol: Age and sex effects","type":"article-journal","volume":"55"},"uris":["http://www.mendeley.com/documents/?uuid=298fd882-b9da-4ab6-9dc8-a13567413be3"]},{"id":"ITEM-3","itemData":{"DOI":"10.1111/josh.12949","ISSN":"17461561","PMID":"32939780","abstract":"BACKGROUND: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concussion","type":"article-journal","volume":"90"},"uris":["http://www.mendeley.com/documents/?uuid=fae896c5-3df6-4137-9ac1-f3cb37897814"]}],"mendeley":{"formattedCitation":"(Kerr et al., 2016; McAvoy et al., 2020; Tamura et al., 2020)","plainTextFormattedCitation":"(Kerr et al., 2016; McAvoy et al., 2020; Tamura et al., 2020)","previouslyFormattedCitation":"(Kerr et al., 2016; McAvoy et al., 2020; Tamura et al., 2020)"},"properties":{"noteIndex":0},"schema":"https://github.com/citation-style-language/schema/raw/master/csl-citation.json"}</w:instrText>
      </w:r>
      <w:r w:rsidR="00A708CB">
        <w:rPr>
          <w:b w:val="0"/>
          <w:bCs w:val="0"/>
        </w:rPr>
        <w:fldChar w:fldCharType="separate"/>
      </w:r>
      <w:r w:rsidR="00BC3E5D" w:rsidRPr="00BC3E5D">
        <w:rPr>
          <w:b w:val="0"/>
          <w:bCs w:val="0"/>
          <w:noProof/>
        </w:rPr>
        <w:t>(Kerr et al., 2016; McAvoy et al., 2020; Tamura et al., 2020)</w:t>
      </w:r>
      <w:r w:rsidR="00A708CB">
        <w:rPr>
          <w:b w:val="0"/>
          <w:bCs w:val="0"/>
        </w:rPr>
        <w:fldChar w:fldCharType="end"/>
      </w:r>
      <w:r w:rsidR="00353922">
        <w:rPr>
          <w:b w:val="0"/>
          <w:bCs w:val="0"/>
        </w:rPr>
        <w:t>.</w:t>
      </w:r>
      <w:r w:rsidR="00C54EE0">
        <w:rPr>
          <w:b w:val="0"/>
          <w:bCs w:val="0"/>
        </w:rPr>
        <w:t xml:space="preserve"> </w:t>
      </w:r>
      <w:r w:rsidR="003A6C79" w:rsidRPr="007C749B">
        <w:rPr>
          <w:b w:val="0"/>
          <w:bCs w:val="0"/>
          <w:highlight w:val="yellow"/>
        </w:rPr>
        <w:t>However,</w:t>
      </w:r>
      <w:r w:rsidR="00353922" w:rsidRPr="007C749B">
        <w:rPr>
          <w:b w:val="0"/>
          <w:bCs w:val="0"/>
          <w:highlight w:val="yellow"/>
        </w:rPr>
        <w:t xml:space="preserve"> RTP </w:t>
      </w:r>
      <w:r w:rsidR="003A6C79" w:rsidRPr="007C749B">
        <w:rPr>
          <w:b w:val="0"/>
          <w:bCs w:val="0"/>
          <w:highlight w:val="yellow"/>
        </w:rPr>
        <w:t>studies</w:t>
      </w:r>
      <w:r w:rsidR="00353922" w:rsidRPr="007C749B">
        <w:rPr>
          <w:b w:val="0"/>
          <w:bCs w:val="0"/>
          <w:highlight w:val="yellow"/>
        </w:rPr>
        <w:t xml:space="preserve"> provide</w:t>
      </w:r>
      <w:r w:rsidR="00C54EE0" w:rsidRPr="007C749B">
        <w:rPr>
          <w:b w:val="0"/>
          <w:bCs w:val="0"/>
          <w:highlight w:val="yellow"/>
        </w:rPr>
        <w:t xml:space="preserve"> </w:t>
      </w:r>
      <w:r w:rsidR="008C5991" w:rsidRPr="007C749B">
        <w:rPr>
          <w:b w:val="0"/>
          <w:bCs w:val="0"/>
          <w:highlight w:val="yellow"/>
        </w:rPr>
        <w:t xml:space="preserve">limited </w:t>
      </w:r>
      <w:r w:rsidR="00C54EE0" w:rsidRPr="007C749B">
        <w:rPr>
          <w:b w:val="0"/>
          <w:bCs w:val="0"/>
          <w:highlight w:val="yellow"/>
        </w:rPr>
        <w:t xml:space="preserve">insight </w:t>
      </w:r>
      <w:r w:rsidR="00353922" w:rsidRPr="007C749B">
        <w:rPr>
          <w:b w:val="0"/>
          <w:bCs w:val="0"/>
          <w:highlight w:val="yellow"/>
        </w:rPr>
        <w:t>into</w:t>
      </w:r>
      <w:r w:rsidR="00C54EE0" w:rsidRPr="007C749B">
        <w:rPr>
          <w:b w:val="0"/>
          <w:bCs w:val="0"/>
          <w:highlight w:val="yellow"/>
        </w:rPr>
        <w:t xml:space="preserve"> the acute window of time students may be most at risk for experiencing academic challenges following a concussion.</w:t>
      </w:r>
      <w:r w:rsidR="00C54EE0">
        <w:rPr>
          <w:b w:val="0"/>
          <w:bCs w:val="0"/>
        </w:rPr>
        <w:t xml:space="preserve"> </w:t>
      </w:r>
    </w:p>
    <w:p w14:paraId="40A2EC9F" w14:textId="4502BB2D" w:rsidR="00325B4B" w:rsidRDefault="00A708CB" w:rsidP="00325B4B">
      <w:pPr>
        <w:pStyle w:val="Heading1"/>
        <w:ind w:firstLine="720"/>
        <w:jc w:val="left"/>
        <w:rPr>
          <w:b w:val="0"/>
          <w:bCs w:val="0"/>
        </w:rPr>
      </w:pPr>
      <w:r>
        <w:rPr>
          <w:b w:val="0"/>
          <w:bCs w:val="0"/>
        </w:rPr>
        <w:t xml:space="preserve">Although </w:t>
      </w:r>
      <w:r w:rsidR="0057755C">
        <w:rPr>
          <w:b w:val="0"/>
          <w:bCs w:val="0"/>
        </w:rPr>
        <w:t xml:space="preserve">the </w:t>
      </w:r>
      <w:r>
        <w:rPr>
          <w:b w:val="0"/>
          <w:bCs w:val="0"/>
        </w:rPr>
        <w:t>successful completion of</w:t>
      </w:r>
      <w:r w:rsidR="00307CFC">
        <w:rPr>
          <w:b w:val="0"/>
          <w:bCs w:val="0"/>
        </w:rPr>
        <w:t xml:space="preserve"> the step-wise</w:t>
      </w:r>
      <w:r>
        <w:rPr>
          <w:b w:val="0"/>
          <w:bCs w:val="0"/>
        </w:rPr>
        <w:t xml:space="preserve"> RTP </w:t>
      </w:r>
      <w:r w:rsidR="00307CFC">
        <w:rPr>
          <w:b w:val="0"/>
          <w:bCs w:val="0"/>
        </w:rPr>
        <w:t xml:space="preserve">protocol </w:t>
      </w:r>
      <w:r w:rsidR="0057755C">
        <w:rPr>
          <w:b w:val="0"/>
          <w:bCs w:val="0"/>
        </w:rPr>
        <w:t>presumes successful return</w:t>
      </w:r>
      <w:ins w:id="0" w:author="Microsoft Office User" w:date="2021-08-22T00:53:00Z">
        <w:r w:rsidR="00977DAA">
          <w:rPr>
            <w:b w:val="0"/>
            <w:bCs w:val="0"/>
          </w:rPr>
          <w:t xml:space="preserve"> </w:t>
        </w:r>
      </w:ins>
      <w:r w:rsidR="0057755C">
        <w:rPr>
          <w:b w:val="0"/>
          <w:bCs w:val="0"/>
        </w:rPr>
        <w:t>to</w:t>
      </w:r>
      <w:ins w:id="1" w:author="Microsoft Office User" w:date="2021-08-22T00:53:00Z">
        <w:r w:rsidR="00977DAA">
          <w:rPr>
            <w:b w:val="0"/>
            <w:bCs w:val="0"/>
          </w:rPr>
          <w:t xml:space="preserve"> </w:t>
        </w:r>
      </w:ins>
      <w:r w:rsidR="0057755C">
        <w:rPr>
          <w:b w:val="0"/>
          <w:bCs w:val="0"/>
        </w:rPr>
        <w:t>learn (RTL)</w:t>
      </w:r>
      <w:r w:rsidR="00307CFC">
        <w:rPr>
          <w:b w:val="0"/>
          <w:bCs w:val="0"/>
        </w:rPr>
        <w:t>,</w:t>
      </w:r>
      <w:r w:rsidR="0057755C">
        <w:rPr>
          <w:b w:val="0"/>
          <w:bCs w:val="0"/>
        </w:rPr>
        <w:t xml:space="preserve"> there is limited empirical research on what supports</w:t>
      </w:r>
      <w:r w:rsidR="00D233F2">
        <w:rPr>
          <w:b w:val="0"/>
          <w:bCs w:val="0"/>
        </w:rPr>
        <w:t xml:space="preserve"> or interventions</w:t>
      </w:r>
      <w:r w:rsidR="0057755C">
        <w:rPr>
          <w:b w:val="0"/>
          <w:bCs w:val="0"/>
        </w:rPr>
        <w:t xml:space="preserve"> </w:t>
      </w:r>
      <w:r w:rsidR="00EB664B">
        <w:rPr>
          <w:b w:val="0"/>
          <w:bCs w:val="0"/>
        </w:rPr>
        <w:t>students</w:t>
      </w:r>
      <w:r w:rsidR="0057755C">
        <w:rPr>
          <w:b w:val="0"/>
          <w:bCs w:val="0"/>
        </w:rPr>
        <w:t xml:space="preserve"> require to achieve RTL </w:t>
      </w:r>
      <w:r w:rsidR="0057755C">
        <w:rPr>
          <w:b w:val="0"/>
          <w:bCs w:val="0"/>
        </w:rPr>
        <w:fldChar w:fldCharType="begin" w:fldLock="1"/>
      </w:r>
      <w:r w:rsidR="00D233F2">
        <w:rPr>
          <w:b w:val="0"/>
          <w:bCs w:val="0"/>
        </w:rPr>
        <w:instrText>ADDIN CSL_CITATION {"citationItems":[{"id":"ITEM-1","itemData":{"DOI":"10.1111/josh.12949","ISSN":"17461561","PMID":"32939780","abstract":"BACKGROUND: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Health","id":"ITEM-1","issue":"11","issued":{"date-parts":[["2020"]]},"page":"849-858","title":"Establishing consensus for essential elements in returning to learn following a concussion","type":"article-journal","volume":"90"},"uris":["http://www.mendeley.com/documents/?uuid=fae896c5-3df6-4137-9ac1-f3cb37897814"]}],"mendeley":{"formattedCitation":"(McAvoy et al., 2020)","plainTextFormattedCitation":"(McAvoy et al., 2020)","previouslyFormattedCitation":"(McAvoy et al., 2020)"},"properties":{"noteIndex":0},"schema":"https://github.com/citation-style-language/schema/raw/master/csl-citation.json"}</w:instrText>
      </w:r>
      <w:r w:rsidR="0057755C">
        <w:rPr>
          <w:b w:val="0"/>
          <w:bCs w:val="0"/>
        </w:rPr>
        <w:fldChar w:fldCharType="separate"/>
      </w:r>
      <w:r w:rsidR="0057755C" w:rsidRPr="0057755C">
        <w:rPr>
          <w:b w:val="0"/>
          <w:bCs w:val="0"/>
          <w:noProof/>
        </w:rPr>
        <w:t>(McAvoy et al., 2020)</w:t>
      </w:r>
      <w:r w:rsidR="0057755C">
        <w:rPr>
          <w:b w:val="0"/>
          <w:bCs w:val="0"/>
        </w:rPr>
        <w:fldChar w:fldCharType="end"/>
      </w:r>
      <w:r w:rsidR="0057755C">
        <w:rPr>
          <w:b w:val="0"/>
          <w:bCs w:val="0"/>
        </w:rPr>
        <w:t xml:space="preserve">. </w:t>
      </w:r>
      <w:r w:rsidR="00325B4B">
        <w:rPr>
          <w:b w:val="0"/>
          <w:bCs w:val="0"/>
        </w:rPr>
        <w:t>Multiple models have been presented to guide the RTL process</w:t>
      </w:r>
      <w:r w:rsidR="00307CFC">
        <w:rPr>
          <w:b w:val="0"/>
          <w:bCs w:val="0"/>
        </w:rPr>
        <w:t xml:space="preserve"> and share three</w:t>
      </w:r>
      <w:r w:rsidR="00FC00DB">
        <w:rPr>
          <w:b w:val="0"/>
          <w:bCs w:val="0"/>
        </w:rPr>
        <w:t xml:space="preserve"> commonalities. The first commonality is the need for multidisciplinary participation</w:t>
      </w:r>
      <w:r w:rsidR="008C5991">
        <w:rPr>
          <w:b w:val="0"/>
          <w:bCs w:val="0"/>
        </w:rPr>
        <w:t xml:space="preserve"> and open communication</w:t>
      </w:r>
      <w:r w:rsidR="00FC00DB">
        <w:rPr>
          <w:b w:val="0"/>
          <w:bCs w:val="0"/>
        </w:rPr>
        <w:t xml:space="preserve"> between school and medical personnel to facilitate RTL </w:t>
      </w:r>
      <w:r w:rsidR="00FC00DB">
        <w:rPr>
          <w:b w:val="0"/>
          <w:bCs w:val="0"/>
        </w:rPr>
        <w:fldChar w:fldCharType="begin" w:fldLock="1"/>
      </w:r>
      <w:r w:rsidR="00FC00DB">
        <w:rPr>
          <w:b w:val="0"/>
          <w:bCs w:val="0"/>
        </w:rPr>
        <w:instrText>ADDIN CSL_CITATION {"citationItems":[{"id":"ITEM-1","itemData":{"DOI":"10.1002/oby.21042.Prevalence","ISBN":"0277-786X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Neurology","id":"ITEM-1","issue":"1","issued":{"date-parts":[["2016"]]},"page":"93-108","title":"Medical-school partnership in guiding return to school following mild traumatic brain injury in youth","type":"article-journal","volume":"31"},"uris":["http://www.mendeley.com/documents/?uuid=07ca7885-f803-4744-8b43-d7ff05a56c74"]},{"id":"ITEM-2","itemData":{"DOI":"10.1097/HTR.0000000000000205","ISBN":"0000000000000","ISSN":"0885-9701","PMID":"26709582","abstract":"Objectives: To focus attention on building statewide capacity to support\\nstudents with mild traumatic brain injury (mTBI)/concussion. Method:\\nConsensus-building process with a multidisciplinary group of clinicians,\\nresearchers, policy makers, and state Department of Education personnel.\\nResults: The white paper presents the group's consensus on the essential\\ncomponents of a statewide educational infrastructure to support the\\nmanagement of students with mTBI. The nature and recovery process of\\nmTBI are briefly described specifically with respect to its effects on\\nschool learning and performance. State and local policy considerations\\nare then emphasized to promote implementation of a consistent process.\\nFive key components to building a statewide infrastructure for students\\nwith mTBI are described including (1) definition and training of the\\ninterdisciplinary school team, (2) professional development of the\\nschool and medical communities, (3) identification, assessment, and\\nprogress monitoring protocols, (4) a flexible set of intervention\\nstrategies to accommodate students' recovery needs, and (5) systematized\\nprotocols for active communication among medical, school, and family\\nteam members. The need for a research to guide effective program\\nimplementation is stressed. Conclusion: This guiding framework strives\\nto assist the development of support structures for recovering students\\nwith mTBI to optimize academic outcomes. Until more evidence is\\navailable on academic accommodations and other school-based supports,\\neducational systems should follow current best practice guidelines.","author":[{"dropping-particle":"","family":"Gioia","given":"Gerard A.","non-dropping-particle":"","parse-names":false,"suffix":""},{"dropping-particle":"","family":"Glang","given":"Ann E.","non-dropping-particle":"","parse-names":false,"suffix":""},{"dropping-particle":"","family":"Hooper","given":"Stephen R.","non-dropping-particle":"","parse-names":false,"suffix":""},{"dropping-particle":"","family":"Brown","given":"Brenda Eagan","non-dropping-particle":"","parse-names":false,"suffix":""}],"container-title":"Journal of Head Trauma Rehabilitation","id":"ITEM-2","issue":"6","issued":{"date-parts":[["2016"]]},"page":"397-406","title":"Building statewide infrastructure for the academic support of students with mild traumatic brain injury","type":"article-journal","volume":"31"},"uris":["http://www.mendeley.com/documents/?uuid=21c673dc-7d3d-4364-834a-671f8510323d"]},{"id":"ITEM-3","itemData":{"DOI":"10.1089/acm.2009.0309.In","ISBN":"0022022116644","abstract":"A digest of new scientific research concerning religion, brain &amp; behavior","author":[{"dropping-particle":"","family":"Hossler","given":"Phil","non-dropping-particle":"","parse-names":false,"suffix":""},{"dropping-particle":"","family":"McAvoy","given":"Karen","non-dropping-particle":"","parse-names":false,"suffix":""},{"dropping-particle":"","family":"Rossen","given":"Eric","non-dropping-particle":"","parse-names":false,"suffix":""},{"dropping-particle":"","family":"Schoessler","given":"Sally","non-dropping-particle":"","parse-names":false,"suffix":""},{"dropping-particle":"","family":"Thompson","given":"Peter","non-dropping-particle":"","parse-names":false,"suffix":""}],"container-title":"National Association of Secondary School Principles","id":"ITEM-3","issue":"3","issued":{"date-parts":[["2014"]]},"page":"1-7","title":"A comprehensive team approach to treating concussions in student athletes","type":"article-journal","volume":"9"},"uris":["http://www.mendeley.com/documents/?uuid=91e07bee-78d9-4826-8c0e-3afff8135669"]},{"id":"ITEM-4","itemData":{"DOI":"10.1111/josh.12949","ISSN":"17461561","PMID":"32939780","abstract":"BACKGROUND: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Health","id":"ITEM-4","issue":"11","issued":{"date-parts":[["2020"]]},"page":"849-858","title":"Establishing consensus for essential elements in returning to learn following a concussion","type":"article-journal","volume":"90"},"uris":["http://www.mendeley.com/documents/?uuid=fae896c5-3df6-4137-9ac1-f3cb37897814"]}],"mendeley":{"formattedCitation":"(Gioia, 2016; Gioia et al., 2016; Hossler et al., 2014; McAvoy et al., 2020)","plainTextFormattedCitation":"(Gioia, 2016; Gioia et al., 2016; Hossler et al., 2014; McAvoy et al., 2020)","previouslyFormattedCitation":"(Gioia, 2016; Gioia et al., 2016; Hossler et al., 2014; McAvoy et al., 2020)"},"properties":{"noteIndex":0},"schema":"https://github.com/citation-style-language/schema/raw/master/csl-citation.json"}</w:instrText>
      </w:r>
      <w:r w:rsidR="00FC00DB">
        <w:rPr>
          <w:b w:val="0"/>
          <w:bCs w:val="0"/>
        </w:rPr>
        <w:fldChar w:fldCharType="separate"/>
      </w:r>
      <w:r w:rsidR="00FC00DB" w:rsidRPr="00FC00DB">
        <w:rPr>
          <w:b w:val="0"/>
          <w:bCs w:val="0"/>
          <w:noProof/>
        </w:rPr>
        <w:t>(Gioia, 2016; Gioia et al., 2016; Hossler et al., 2014; McAvoy et al., 2020)</w:t>
      </w:r>
      <w:r w:rsidR="00FC00DB">
        <w:rPr>
          <w:b w:val="0"/>
          <w:bCs w:val="0"/>
        </w:rPr>
        <w:fldChar w:fldCharType="end"/>
      </w:r>
      <w:r w:rsidR="00FC00DB">
        <w:rPr>
          <w:b w:val="0"/>
          <w:bCs w:val="0"/>
        </w:rPr>
        <w:t>. Schools are not uniform in terms of resources, staff, and access to medical personnel to coordinate</w:t>
      </w:r>
      <w:r w:rsidR="008C5991">
        <w:rPr>
          <w:b w:val="0"/>
          <w:bCs w:val="0"/>
        </w:rPr>
        <w:t xml:space="preserve"> the academic, physical, and psychosocial needs of students with concussion</w:t>
      </w:r>
      <w:r w:rsidR="00307CFC">
        <w:rPr>
          <w:b w:val="0"/>
          <w:bCs w:val="0"/>
        </w:rPr>
        <w:t>.</w:t>
      </w:r>
      <w:r w:rsidR="00C54EE0">
        <w:rPr>
          <w:b w:val="0"/>
          <w:bCs w:val="0"/>
        </w:rPr>
        <w:t xml:space="preserve"> </w:t>
      </w:r>
      <w:r w:rsidR="00307CFC">
        <w:rPr>
          <w:b w:val="0"/>
          <w:bCs w:val="0"/>
        </w:rPr>
        <w:t xml:space="preserve">The </w:t>
      </w:r>
      <w:r w:rsidR="00FC00DB">
        <w:rPr>
          <w:b w:val="0"/>
          <w:bCs w:val="0"/>
        </w:rPr>
        <w:t xml:space="preserve">RTL models presented by both </w:t>
      </w:r>
      <w:r w:rsidR="00FC00DB">
        <w:rPr>
          <w:b w:val="0"/>
          <w:bCs w:val="0"/>
        </w:rPr>
        <w:fldChar w:fldCharType="begin" w:fldLock="1"/>
      </w:r>
      <w:r w:rsidR="009C028C">
        <w:rPr>
          <w:b w:val="0"/>
          <w:bCs w:val="0"/>
        </w:rPr>
        <w:instrText>ADDIN CSL_CITATION {"citationItems":[{"id":"ITEM-1","itemData":{"author":[{"dropping-particle":"","family":"Dachtyl","given":"Sarah A.","non-dropping-particle":"","parse-names":false,"suffix":""},{"dropping-particle":"","family":"Morales","given":"Pedro","non-dropping-particle":"","parse-names":false,"suffix":""}],"container-title":"American Journal of Speech-Language Pathology","id":"ITEM-1","issued":{"date-parts":[["2017"]]},"page":"716-728","title":"A collaborative model for return to academics after concussion: Athletic training and speech-language pathology","type":"article-journal","volume":"26"},"uris":["http://www.mendeley.com/documents/?uuid=e9d37016-4c22-4e0f-bf38-8b780ed9871d"]},{"id":"ITEM-2","itemData":{"DOI":"10.1002/pits","ISBN":"9280637738","ISSN":"17901391","PMID":"22705912","abstract":"This paper presents counseling groups conducted in the school. It includes a theory of counseling groups with children and adolescents, and a modality named \"expressive supportive\". These groups focus on self-expressiveness and group support. They are process oriented and semi-structured. The structure is not based on a specific content but rather on therapeutic techniques used to move the group process. Children learn about self through the interpersonal interaction in the group. A series of studies point to the efficacy of these groups and suggest variables that have an impact on the outcomes of group intervention. The need for counselor training is highly recommended. (PsycINFO Database Record (c) 2015 APA, all rights reserved). (journal abstract)","author":[{"dropping-particle":"","family":"Davies","given":"Susan C.","non-dropping-particle":"","parse-names":false,"suffix":""}],"container-title":"Hellenic Journal of Psychology","id":"ITEM-2","issue":"6","issued":{"date-parts":[["2016"]]},"page":"567-582","title":"School-based traumatic brain injury and concussion management program","type":"article-journal","volume":"53"},"uris":["http://www.mendeley.com/documents/?uuid=13c09dd0-06fd-4af5-a894-fc08918a90d6"]}],"mendeley":{"formattedCitation":"(Dachtyl &amp; Morales, 2017; Davies, 2016)","manualFormatting":"Dachtyl &amp; Morales (2017) and Davies (2016)","plainTextFormattedCitation":"(Dachtyl &amp; Morales, 2017; Davies, 2016)","previouslyFormattedCitation":"(Dachtyl &amp; Morales, 2017; Davies, 2016)"},"properties":{"noteIndex":0},"schema":"https://github.com/citation-style-language/schema/raw/master/csl-citation.json"}</w:instrText>
      </w:r>
      <w:r w:rsidR="00FC00DB">
        <w:rPr>
          <w:b w:val="0"/>
          <w:bCs w:val="0"/>
        </w:rPr>
        <w:fldChar w:fldCharType="separate"/>
      </w:r>
      <w:r w:rsidR="00FC00DB" w:rsidRPr="00FC00DB">
        <w:rPr>
          <w:b w:val="0"/>
          <w:bCs w:val="0"/>
          <w:noProof/>
        </w:rPr>
        <w:t xml:space="preserve">Dachtyl &amp; Morales </w:t>
      </w:r>
      <w:r w:rsidR="009C028C">
        <w:rPr>
          <w:b w:val="0"/>
          <w:bCs w:val="0"/>
          <w:noProof/>
        </w:rPr>
        <w:t>(</w:t>
      </w:r>
      <w:r w:rsidR="00FC00DB" w:rsidRPr="00FC00DB">
        <w:rPr>
          <w:b w:val="0"/>
          <w:bCs w:val="0"/>
          <w:noProof/>
        </w:rPr>
        <w:t>2017</w:t>
      </w:r>
      <w:r w:rsidR="009C028C">
        <w:rPr>
          <w:b w:val="0"/>
          <w:bCs w:val="0"/>
          <w:noProof/>
        </w:rPr>
        <w:t>) and</w:t>
      </w:r>
      <w:r w:rsidR="00FC00DB" w:rsidRPr="00FC00DB">
        <w:rPr>
          <w:b w:val="0"/>
          <w:bCs w:val="0"/>
          <w:noProof/>
        </w:rPr>
        <w:t xml:space="preserve"> Davies </w:t>
      </w:r>
      <w:r w:rsidR="009C028C">
        <w:rPr>
          <w:b w:val="0"/>
          <w:bCs w:val="0"/>
          <w:noProof/>
        </w:rPr>
        <w:t>(</w:t>
      </w:r>
      <w:r w:rsidR="00FC00DB" w:rsidRPr="00FC00DB">
        <w:rPr>
          <w:b w:val="0"/>
          <w:bCs w:val="0"/>
          <w:noProof/>
        </w:rPr>
        <w:t>2016)</w:t>
      </w:r>
      <w:r w:rsidR="00FC00DB">
        <w:rPr>
          <w:b w:val="0"/>
          <w:bCs w:val="0"/>
        </w:rPr>
        <w:fldChar w:fldCharType="end"/>
      </w:r>
      <w:r w:rsidR="009C028C">
        <w:rPr>
          <w:b w:val="0"/>
          <w:bCs w:val="0"/>
        </w:rPr>
        <w:t xml:space="preserve"> provide examples of how</w:t>
      </w:r>
      <w:r w:rsidR="008C5991">
        <w:rPr>
          <w:b w:val="0"/>
          <w:bCs w:val="0"/>
        </w:rPr>
        <w:t xml:space="preserve"> services</w:t>
      </w:r>
      <w:r w:rsidR="009C028C">
        <w:rPr>
          <w:b w:val="0"/>
          <w:bCs w:val="0"/>
        </w:rPr>
        <w:t xml:space="preserve"> can be adapted and implemented using the available resources and personnel of the </w:t>
      </w:r>
      <w:r w:rsidR="008C5991">
        <w:rPr>
          <w:b w:val="0"/>
          <w:bCs w:val="0"/>
        </w:rPr>
        <w:t>school</w:t>
      </w:r>
      <w:r w:rsidR="009C028C">
        <w:rPr>
          <w:b w:val="0"/>
          <w:bCs w:val="0"/>
        </w:rPr>
        <w:t xml:space="preserve"> where individuals with the most knowledge on concussion management (e.g., athletic trainer, speech-language pathologist, school psychologist) are put in the position to oversee the RTL process and co</w:t>
      </w:r>
      <w:r w:rsidR="008C5991">
        <w:rPr>
          <w:b w:val="0"/>
          <w:bCs w:val="0"/>
        </w:rPr>
        <w:t>llaborate</w:t>
      </w:r>
      <w:r w:rsidR="009C028C">
        <w:rPr>
          <w:b w:val="0"/>
          <w:bCs w:val="0"/>
        </w:rPr>
        <w:t xml:space="preserve"> with each other. </w:t>
      </w:r>
    </w:p>
    <w:p w14:paraId="5A03E846" w14:textId="4D81DF08" w:rsidR="00CE717E" w:rsidRDefault="009C028C" w:rsidP="00482C10">
      <w:pPr>
        <w:pStyle w:val="Heading1"/>
        <w:ind w:firstLine="720"/>
        <w:jc w:val="left"/>
        <w:rPr>
          <w:b w:val="0"/>
          <w:bCs w:val="0"/>
        </w:rPr>
      </w:pPr>
      <w:r>
        <w:rPr>
          <w:b w:val="0"/>
          <w:bCs w:val="0"/>
        </w:rPr>
        <w:t xml:space="preserve">The second commonality among RTL models centers on the identification and implementation of academic interventions. It has been suggested the most appropriate type of </w:t>
      </w:r>
      <w:ins w:id="2" w:author="Microsoft Office User" w:date="2021-08-25T20:16:00Z">
        <w:r w:rsidR="00B33ADC">
          <w:rPr>
            <w:b w:val="0"/>
            <w:bCs w:val="0"/>
          </w:rPr>
          <w:t xml:space="preserve">post-concussion </w:t>
        </w:r>
      </w:ins>
      <w:r>
        <w:rPr>
          <w:b w:val="0"/>
          <w:bCs w:val="0"/>
        </w:rPr>
        <w:t xml:space="preserve">intervention </w:t>
      </w:r>
      <w:del w:id="3" w:author="Microsoft Office User" w:date="2021-08-25T20:16:00Z">
        <w:r w:rsidDel="00B33ADC">
          <w:rPr>
            <w:b w:val="0"/>
            <w:bCs w:val="0"/>
          </w:rPr>
          <w:delText xml:space="preserve">to provide students post-concussion </w:delText>
        </w:r>
      </w:del>
      <w:r>
        <w:rPr>
          <w:b w:val="0"/>
          <w:bCs w:val="0"/>
        </w:rPr>
        <w:t xml:space="preserve">is informal academic adjustments as they can be provided on a temporary basis and the majority of students will achieve a full recovery within 30 days </w:t>
      </w:r>
      <w:r>
        <w:rPr>
          <w:b w:val="0"/>
          <w:bCs w:val="0"/>
        </w:rPr>
        <w:fldChar w:fldCharType="begin" w:fldLock="1"/>
      </w:r>
      <w:r w:rsidR="00CC6A87">
        <w:rPr>
          <w:b w:val="0"/>
          <w:bCs w:val="0"/>
        </w:rPr>
        <w:instrText>ADDIN CSL_CITATION {"citationItems":[{"id":"ITEM-1","itemData":{"DOI":"10.1542/peds.2013-2867","ISBN":"1098-4275 (Electronic)\\r0031-4005 (Linking)","ISSN":"0031-4005","PMID":"24163302","abstract":"Following a concussion, it is common for children and adolescents to experience difficulties in the school setting. Cognitive difficulties, such as learning new tasks or remembering previously learned material, may pose challenges in the classroom. The school environment may also increase symptoms with exposure to bright lights and screens or noisy cafeterias and hallways. Unfortunately, because most children and adolescents look physically normal after a concussion, school officials often fail to recognize the need for academic or environmental adjustments. Appropriate guidance and recommendations from the pediatrician may ease the transition back to the school environment and facilitate the recovery of the child or adolescent. This report serves to provide a better understanding of possible factors that may contribute to difficulties in a school environment after a concussion and serves as a framework for the medical home, the educational home, and the family home to guide the student to a successful and safe return to learning.","author":[{"dropping-particle":"","family":"Halstead","given":"M. E.","non-dropping-particle":"","parse-names":false,"suffix":""},{"dropping-particle":"","family":"McAvoy","given":"K.","non-dropping-particle":"","parse-names":false,"suffix":""},{"dropping-particle":"","family":"Devore","given":"C. D.","non-dropping-particle":"","parse-names":false,"suffix":""},{"dropping-particle":"","family":"Carl","given":"R.","non-dropping-particle":"","parse-names":false,"suffix":""},{"dropping-particle":"","family":"Lee","given":"M.","non-dropping-particle":"","parse-names":false,"suffix":""},{"dropping-particle":"","family":"Logan","given":"K.","non-dropping-particle":"","parse-names":false,"suffix":""}],"container-title":"Pediatrics","id":"ITEM-1","issue":"5","issued":{"date-parts":[["2013"]]},"page":"948-957","title":"Returning to learning following a concussion","type":"article-journal","volume":"132"},"uris":["http://www.mendeley.com/documents/?uuid=2669effe-a583-472b-934a-b40707f2e105"]},{"id":"ITEM-2","itemData":{"DOI":"10.3233/NRE-172381","ISBN":"8089565956","ISSN":"18786448","PMID":"29660962","abstract":"PURPOSE: The purpose of this article is to familiarize healthcare providers and parents with educational language, laws, and processes as they relate to a comprehensive ascending level of academic supports as it pertains to promoting a smooth and supported transition to school following a concussion. BACKGROUND: Returning to learn (RTL) following a concussion is of parallel importance to returning to sport (RTS). A successful RTL is a critical part of concussion management. Many RTL articles advise healthcare providers and parents to request formalized educational supports, also known as Tier 2 or Tier 3 services, for children with concussion as they return to school. FINDINGS: Premature requests for formal (Tier 2 or 3) educational services, rather than allowing for immediate informal educational supports (known as Tier 1), can actually delay academic supports and have the potential to cause adversarial relationships between parents and schools. Additionally, this practice contradicts current research demonstrating the need for fast, flexible, temporary academic supports within the first month post-injury. CONCLUSION: Allowing school districts to direct the application of existing ascending levels of educational support for students with concussion as they return to school can promote robust and positive outcomes.","author":[{"dropping-particle":"","family":"McAvoy","given":"Karen","non-dropping-particle":"","parse-names":false,"suffix":""},{"dropping-particle":"","family":"Eagan-Johnson","given":"Brenda","non-dropping-particle":"","parse-names":false,"suffix":""},{"dropping-particle":"","family":"Halstead","given":"Mark","non-dropping-particle":"","parse-names":false,"suffix":""}],"container-title":"NeuroRehabilitation","id":"ITEM-2","issue":"3","issued":{"date-parts":[["2018"]]},"page":"325-330","title":"Return to learn: Transitioning to school and through ascending levels of academic support for students following a concussion","type":"article-journal","volume":"42"},"uris":["http://www.mendeley.com/documents/?uuid=4a93f80a-5203-42de-ac23-8f24dbd0c991"]},{"id":"ITEM-3","itemData":{"DOI":"10.1111/josh.12949","ISSN":"17461561","PMID":"32939780","abstract":"BACKGROUND: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concussion","type":"article-journal","volume":"90"},"uris":["http://www.mendeley.com/documents/?uuid=fae896c5-3df6-4137-9ac1-f3cb37897814"]}],"mendeley":{"formattedCitation":"(Halstead et al., 2013; McAvoy et al., 2018, 2020)","plainTextFormattedCitation":"(Halstead et al., 2013; McAvoy et al., 2018, 2020)","previouslyFormattedCitation":"(Halstead et al., 2013; McAvoy et al., 2018, 2020)"},"properties":{"noteIndex":0},"schema":"https://github.com/citation-style-language/schema/raw/master/csl-citation.json"}</w:instrText>
      </w:r>
      <w:r>
        <w:rPr>
          <w:b w:val="0"/>
          <w:bCs w:val="0"/>
        </w:rPr>
        <w:fldChar w:fldCharType="separate"/>
      </w:r>
      <w:r w:rsidRPr="009C028C">
        <w:rPr>
          <w:b w:val="0"/>
          <w:bCs w:val="0"/>
          <w:noProof/>
        </w:rPr>
        <w:t>(Halstead et al., 2013; McAvoy et al., 2018, 2020)</w:t>
      </w:r>
      <w:r>
        <w:rPr>
          <w:b w:val="0"/>
          <w:bCs w:val="0"/>
        </w:rPr>
        <w:fldChar w:fldCharType="end"/>
      </w:r>
      <w:r>
        <w:rPr>
          <w:b w:val="0"/>
          <w:bCs w:val="0"/>
        </w:rPr>
        <w:t>.</w:t>
      </w:r>
      <w:r w:rsidR="00054B3D">
        <w:rPr>
          <w:b w:val="0"/>
          <w:bCs w:val="0"/>
        </w:rPr>
        <w:t xml:space="preserve"> </w:t>
      </w:r>
      <w:del w:id="4" w:author="Microsoft Office User" w:date="2021-08-22T00:59:00Z">
        <w:r w:rsidR="00054B3D" w:rsidDel="00977DAA">
          <w:rPr>
            <w:b w:val="0"/>
            <w:bCs w:val="0"/>
          </w:rPr>
          <w:delText xml:space="preserve">Also of importance during this period of academic adjustment is a method </w:delText>
        </w:r>
        <w:r w:rsidR="00307CFC" w:rsidDel="00977DAA">
          <w:rPr>
            <w:b w:val="0"/>
            <w:bCs w:val="0"/>
          </w:rPr>
          <w:delText>for</w:delText>
        </w:r>
        <w:r w:rsidR="00054B3D" w:rsidDel="00977DAA">
          <w:rPr>
            <w:b w:val="0"/>
            <w:bCs w:val="0"/>
          </w:rPr>
          <w:delText xml:space="preserve"> frequent monitoring of the student’s academic, physical, and psychosocial needs following a concussion.</w:delText>
        </w:r>
        <w:r w:rsidDel="00977DAA">
          <w:rPr>
            <w:b w:val="0"/>
            <w:bCs w:val="0"/>
          </w:rPr>
          <w:delText xml:space="preserve"> </w:delText>
        </w:r>
      </w:del>
      <w:r>
        <w:rPr>
          <w:b w:val="0"/>
          <w:bCs w:val="0"/>
        </w:rPr>
        <w:t xml:space="preserve">The third commonality </w:t>
      </w:r>
      <w:del w:id="5" w:author="Microsoft Office User" w:date="2021-08-22T00:59:00Z">
        <w:r w:rsidDel="00977DAA">
          <w:rPr>
            <w:b w:val="0"/>
            <w:bCs w:val="0"/>
          </w:rPr>
          <w:delText xml:space="preserve">across RTL models </w:delText>
        </w:r>
      </w:del>
      <w:r>
        <w:rPr>
          <w:b w:val="0"/>
          <w:bCs w:val="0"/>
        </w:rPr>
        <w:t>is the call to integrate gradual return to activity into the RTL process</w:t>
      </w:r>
      <w:r w:rsidR="00CC6A87">
        <w:rPr>
          <w:b w:val="0"/>
          <w:bCs w:val="0"/>
        </w:rPr>
        <w:t xml:space="preserve"> </w:t>
      </w:r>
      <w:r w:rsidR="00CC6A87" w:rsidRPr="00CC6A87">
        <w:rPr>
          <w:b w:val="0"/>
          <w:bCs w:val="0"/>
        </w:rPr>
        <w:fldChar w:fldCharType="begin" w:fldLock="1"/>
      </w:r>
      <w:r w:rsidR="00CC6A87" w:rsidRPr="00CC6A87">
        <w:rPr>
          <w:b w:val="0"/>
          <w:bCs w:val="0"/>
        </w:rPr>
        <w:instrText>ADDIN CSL_CITATION {"citationItems":[{"id":"ITEM-1","itemData":{"DOI":"10.1542/peds.2013-2867","ISBN":"1098-4275 (Electronic)\\r0031-4005 (Linking)","ISSN":"0031-4005","PMID":"24163302","abstract":"Following a concussion, it is common for children and adolescents to experience difficulties in the school setting. Cognitive difficulties, such as learning new tasks or remembering previously learned material, may pose challenges in the classroom. The school environment may also increase symptoms with exposure to bright lights and screens or noisy cafeterias and hallways. Unfortunately, because most children and adolescents look physically normal after a concussion, school officials often fail to recognize the need for academic or environmental adjustments. Appropriate guidance and recommendations from the pediatrician may ease the transition back to the school environment and facilitate the recovery of the child or adolescent. This report serves to provide a better understanding of possible factors that may contribute to difficulties in a school environment after a concussion and serves as a framework for the medical home, the educational home, and the family home to guide the student to a successful and safe return to learning.","author":[{"dropping-particle":"","family":"Halstead","given":"M. E.","non-dropping-particle":"","parse-names":false,"suffix":""},{"dropping-particle":"","family":"McAvoy","given":"K.","non-dropping-particle":"","parse-names":false,"suffix":""},{"dropping-particle":"","family":"Devore","given":"C. D.","non-dropping-particle":"","parse-names":false,"suffix":""},{"dropping-particle":"","family":"Carl","given":"R.","non-dropping-particle":"","parse-names":false,"suffix":""},{"dropping-particle":"","family":"Lee","given":"M.","non-dropping-particle":"","parse-names":false,"suffix":""},{"dropping-particle":"","family":"Logan","given":"K.","non-dropping-particle":"","parse-names":false,"suffix":""}],"container-title":"Pediatrics","id":"ITEM-1","issue":"5","issued":{"date-parts":[["2013"]]},"page":"948-957","title":"Returning to learning following a concussion","type":"article-journal","volume":"132"},"uris":["http://www.mendeley.com/documents/?uuid=2669effe-a583-472b-934a-b40707f2e105"]},{"id":"ITEM-2","itemData":{"DOI":"10.1002/oby.21042.Prevalence","ISBN":"0277-786X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Neurology","id":"ITEM-2","issue":"1","issued":{"date-parts":[["2016"]]},"page":"93-108","title":"Medical-school partnership in guiding return to school following mild traumatic brain injury in youth","type":"article-journal","volume":"31"},"uris":["http://www.mendeley.com/documents/?uuid=07ca7885-f803-4744-8b43-d7ff05a56c74"]},{"id":"ITEM-3","itemData":{"DOI":"10.1111/josh.12949","ISSN":"17461561","PMID":"32939780","abstract":"BACKGROUND: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concussion","type":"article-journal","volume":"90"},"uris":["http://www.mendeley.com/documents/?uuid=fae896c5-3df6-4137-9ac1-f3cb37897814"]}],"mendeley":{"formattedCitation":"(Gioia, 2016; Halstead et al., 2013; McAvoy et al., 2020)","plainTextFormattedCitation":"(Gioia, 2016; Halstead et al., 2013; McAvoy et al., 2020)","previouslyFormattedCitation":"(Gioia, 2016; Halstead et al., 2013; McAvoy et al., 2020)"},"properties":{"noteIndex":0},"schema":"https://github.com/citation-style-language/schema/raw/master/csl-citation.json"}</w:instrText>
      </w:r>
      <w:r w:rsidR="00CC6A87" w:rsidRPr="00CC6A87">
        <w:rPr>
          <w:b w:val="0"/>
          <w:bCs w:val="0"/>
        </w:rPr>
        <w:fldChar w:fldCharType="separate"/>
      </w:r>
      <w:r w:rsidR="00CC6A87" w:rsidRPr="00CC6A87">
        <w:rPr>
          <w:b w:val="0"/>
          <w:bCs w:val="0"/>
          <w:noProof/>
        </w:rPr>
        <w:t>(Gioia, 2016; Halstead et al., 2013; McAvoy et al., 2020)</w:t>
      </w:r>
      <w:r w:rsidR="00CC6A87" w:rsidRPr="00CC6A87">
        <w:rPr>
          <w:b w:val="0"/>
          <w:bCs w:val="0"/>
        </w:rPr>
        <w:fldChar w:fldCharType="end"/>
      </w:r>
      <w:del w:id="6" w:author="Microsoft Office User" w:date="2021-08-25T16:32:00Z">
        <w:r w:rsidDel="00C7424D">
          <w:rPr>
            <w:b w:val="0"/>
            <w:bCs w:val="0"/>
          </w:rPr>
          <w:delText xml:space="preserve">. </w:delText>
        </w:r>
        <w:r w:rsidR="00CC6A87" w:rsidDel="00C7424D">
          <w:rPr>
            <w:b w:val="0"/>
            <w:bCs w:val="0"/>
          </w:rPr>
          <w:delText>Critical to step</w:delText>
        </w:r>
        <w:r w:rsidR="00977DAA" w:rsidDel="00C7424D">
          <w:rPr>
            <w:b w:val="0"/>
            <w:bCs w:val="0"/>
          </w:rPr>
          <w:delText>s 2 and 3</w:delText>
        </w:r>
        <w:r w:rsidR="00CC6A87" w:rsidDel="00C7424D">
          <w:rPr>
            <w:b w:val="0"/>
            <w:bCs w:val="0"/>
          </w:rPr>
          <w:delText xml:space="preserve"> is to provide ongoing symptom monitoring to assess student need</w:delText>
        </w:r>
      </w:del>
      <w:r w:rsidR="00CC6A87">
        <w:rPr>
          <w:b w:val="0"/>
          <w:bCs w:val="0"/>
        </w:rPr>
        <w:t xml:space="preserve"> and to implement multidisciplinary coordination to initially provide, and then </w:t>
      </w:r>
      <w:r w:rsidR="00CC6A87">
        <w:rPr>
          <w:b w:val="0"/>
          <w:bCs w:val="0"/>
        </w:rPr>
        <w:lastRenderedPageBreak/>
        <w:t xml:space="preserve">gradually remove, appropriate academic adjustments as the student progresses towards recovery </w:t>
      </w:r>
      <w:r w:rsidR="00CC6A87">
        <w:rPr>
          <w:b w:val="0"/>
          <w:bCs w:val="0"/>
        </w:rPr>
        <w:fldChar w:fldCharType="begin" w:fldLock="1"/>
      </w:r>
      <w:r w:rsidR="005F4B83">
        <w:rPr>
          <w:b w:val="0"/>
          <w:bCs w:val="0"/>
        </w:rPr>
        <w:instrText>ADDIN CSL_CITATION {"citationItems":[{"id":"ITEM-1","itemData":{"DOI":"10.1002/oby.21042.Prevalence","ISBN":"0277-786X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Neurology","id":"ITEM-1","issue":"1","issued":{"date-parts":[["2016"]]},"page":"93-108","title":"Medical-school partnership in guiding return to school following mild traumatic brain injury in youth","type":"article-journal","volume":"31"},"uris":["http://www.mendeley.com/documents/?uuid=07ca7885-f803-4744-8b43-d7ff05a56c74"]},{"id":"ITEM-2","itemData":{"author":[{"dropping-particle":"","family":"Dachtyl","given":"Sarah A.","non-dropping-particle":"","parse-names":false,"suffix":""},{"dropping-particle":"","family":"Morales","given":"Pedro","non-dropping-particle":"","parse-names":false,"suffix":""}],"container-title":"American Journal of Speech-Language Pathology","id":"ITEM-2","issued":{"date-parts":[["2017"]]},"page":"716-728","title":"A collaborative model for return to academics after concussion: Athletic training and speech-language pathology","type":"article-journal","volume":"26"},"uris":["http://www.mendeley.com/documents/?uuid=e9d37016-4c22-4e0f-bf38-8b780ed9871d"]},{"id":"ITEM-3","itemData":{"DOI":"10.1111/josh.12949","ISSN":"17461561","PMID":"32939780","abstract":"BACKGROUND: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concussion","type":"article-journal","volume":"90"},"uris":["http://www.mendeley.com/documents/?uuid=fae896c5-3df6-4137-9ac1-f3cb37897814"]},{"id":"ITEM-4","itemData":{"DOI":"10.1089/acm.2009.0309.In","ISBN":"0022022116644","abstract":"A digest of new scientific research concerning religion, brain &amp; behavior","author":[{"dropping-particle":"","family":"Hossler","given":"Phil","non-dropping-particle":"","parse-names":false,"suffix":""},{"dropping-particle":"","family":"McAvoy","given":"Karen","non-dropping-particle":"","parse-names":false,"suffix":""},{"dropping-particle":"","family":"Rossen","given":"Eric","non-dropping-particle":"","parse-names":false,"suffix":""},{"dropping-particle":"","family":"Schoessler","given":"Sally","non-dropping-particle":"","parse-names":false,"suffix":""},{"dropping-particle":"","family":"Thompson","given":"Peter","non-dropping-particle":"","parse-names":false,"suffix":""}],"container-title":"National Association of Secondary School Principles","id":"ITEM-4","issue":"3","issued":{"date-parts":[["2014"]]},"page":"1-7","title":"A comprehensive team approach to treating concussions in student athletes","type":"article-journal","volume":"9"},"uris":["http://www.mendeley.com/documents/?uuid=91e07bee-78d9-4826-8c0e-3afff8135669"]}],"mendeley":{"formattedCitation":"(Dachtyl &amp; Morales, 2017; Gioia, 2016; Hossler et al., 2014; McAvoy et al., 2020)","plainTextFormattedCitation":"(Dachtyl &amp; Morales, 2017; Gioia, 2016; Hossler et al., 2014; McAvoy et al., 2020)","previouslyFormattedCitation":"(Dachtyl &amp; Morales, 2017; Gioia, 2016; Hossler et al., 2014; McAvoy et al., 2020)"},"properties":{"noteIndex":0},"schema":"https://github.com/citation-style-language/schema/raw/master/csl-citation.json"}</w:instrText>
      </w:r>
      <w:r w:rsidR="00CC6A87">
        <w:rPr>
          <w:b w:val="0"/>
          <w:bCs w:val="0"/>
        </w:rPr>
        <w:fldChar w:fldCharType="separate"/>
      </w:r>
      <w:r w:rsidR="00CC6A87" w:rsidRPr="00CC6A87">
        <w:rPr>
          <w:b w:val="0"/>
          <w:bCs w:val="0"/>
          <w:noProof/>
        </w:rPr>
        <w:t>(Dachtyl &amp; Morales, 2017; Gioia, 2016; Hossler et al., 2014; McAvoy et al., 2020)</w:t>
      </w:r>
      <w:r w:rsidR="00CC6A87">
        <w:rPr>
          <w:b w:val="0"/>
          <w:bCs w:val="0"/>
        </w:rPr>
        <w:fldChar w:fldCharType="end"/>
      </w:r>
      <w:r w:rsidR="00482C10">
        <w:rPr>
          <w:b w:val="0"/>
          <w:bCs w:val="0"/>
        </w:rPr>
        <w:t xml:space="preserve">. </w:t>
      </w:r>
      <w:ins w:id="7" w:author="Microsoft Office User" w:date="2021-08-25T16:32:00Z">
        <w:r w:rsidR="00C7424D">
          <w:rPr>
            <w:b w:val="0"/>
            <w:bCs w:val="0"/>
          </w:rPr>
          <w:t>Crit</w:t>
        </w:r>
      </w:ins>
      <w:ins w:id="8" w:author="Microsoft Office User" w:date="2021-08-25T16:33:00Z">
        <w:r w:rsidR="00C7424D">
          <w:rPr>
            <w:b w:val="0"/>
            <w:bCs w:val="0"/>
          </w:rPr>
          <w:t xml:space="preserve">ical to the provision of interventions is the need for ongoing symptom monitoring to assess the student’s </w:t>
        </w:r>
      </w:ins>
      <w:ins w:id="9" w:author="Microsoft Office User" w:date="2021-08-25T16:34:00Z">
        <w:r w:rsidR="00FF7CEC">
          <w:rPr>
            <w:b w:val="0"/>
            <w:bCs w:val="0"/>
          </w:rPr>
          <w:t xml:space="preserve">post-concussion </w:t>
        </w:r>
      </w:ins>
      <w:ins w:id="10" w:author="Microsoft Office User" w:date="2021-08-25T16:33:00Z">
        <w:r w:rsidR="00C7424D">
          <w:rPr>
            <w:b w:val="0"/>
            <w:bCs w:val="0"/>
          </w:rPr>
          <w:t>academic, physical, and psychosocial needs.</w:t>
        </w:r>
      </w:ins>
    </w:p>
    <w:p w14:paraId="042C978E" w14:textId="31638476" w:rsidR="00325B4B" w:rsidRDefault="004B3A7C" w:rsidP="00482C10">
      <w:pPr>
        <w:pStyle w:val="Heading1"/>
        <w:ind w:firstLine="720"/>
        <w:jc w:val="left"/>
        <w:rPr>
          <w:b w:val="0"/>
          <w:bCs w:val="0"/>
        </w:rPr>
      </w:pPr>
      <w:r>
        <w:rPr>
          <w:b w:val="0"/>
          <w:bCs w:val="0"/>
        </w:rPr>
        <w:t xml:space="preserve">Current RTL guidelines are designed to facilitate the monitoring of symptom recovery of concussed students ostensibly to be able to provide them with academic or other interventions if symptoms do not resolve, and to increase academic engagement as symptoms abate. Unfortunately, we have limited knowledge about students’ symptom recovery trajectories, which impedes the ability to identify and evaluate appropriate return to learn supports matched to student needs. </w:t>
      </w:r>
      <w:r w:rsidR="000C2BBB">
        <w:rPr>
          <w:b w:val="0"/>
          <w:bCs w:val="0"/>
        </w:rPr>
        <w:t xml:space="preserve">This knowledge gap </w:t>
      </w:r>
      <w:r w:rsidR="004B23DF">
        <w:rPr>
          <w:b w:val="0"/>
          <w:bCs w:val="0"/>
        </w:rPr>
        <w:t>motivated the present study</w:t>
      </w:r>
      <w:r>
        <w:rPr>
          <w:b w:val="0"/>
          <w:bCs w:val="0"/>
        </w:rPr>
        <w:t>. We conducted a retrospective analysis of</w:t>
      </w:r>
      <w:r w:rsidR="00482C10">
        <w:rPr>
          <w:b w:val="0"/>
          <w:bCs w:val="0"/>
        </w:rPr>
        <w:t xml:space="preserve"> symptom severity data to explore potential symptom</w:t>
      </w:r>
      <w:r w:rsidR="000C2BBB">
        <w:rPr>
          <w:b w:val="0"/>
          <w:bCs w:val="0"/>
        </w:rPr>
        <w:t xml:space="preserve"> cluster</w:t>
      </w:r>
      <w:r w:rsidR="008C0E81">
        <w:rPr>
          <w:b w:val="0"/>
          <w:bCs w:val="0"/>
        </w:rPr>
        <w:t xml:space="preserve"> severity</w:t>
      </w:r>
      <w:r w:rsidR="00482C10">
        <w:rPr>
          <w:b w:val="0"/>
          <w:bCs w:val="0"/>
        </w:rPr>
        <w:t xml:space="preserve"> trends</w:t>
      </w:r>
      <w:r w:rsidR="000C2BBB">
        <w:rPr>
          <w:b w:val="0"/>
          <w:bCs w:val="0"/>
        </w:rPr>
        <w:t xml:space="preserve"> and recovery trajectories</w:t>
      </w:r>
      <w:r w:rsidR="00482C10">
        <w:rPr>
          <w:b w:val="0"/>
          <w:bCs w:val="0"/>
        </w:rPr>
        <w:t xml:space="preserve"> in students recovering from concussion.</w:t>
      </w:r>
      <w:r w:rsidR="004B23DF">
        <w:rPr>
          <w:b w:val="0"/>
          <w:bCs w:val="0"/>
        </w:rPr>
        <w:t xml:space="preserve"> A greater understanding</w:t>
      </w:r>
      <w:r w:rsidR="00482C10">
        <w:rPr>
          <w:b w:val="0"/>
          <w:bCs w:val="0"/>
        </w:rPr>
        <w:t xml:space="preserve"> </w:t>
      </w:r>
      <w:r w:rsidR="00CE717E">
        <w:rPr>
          <w:b w:val="0"/>
          <w:bCs w:val="0"/>
        </w:rPr>
        <w:t xml:space="preserve">of </w:t>
      </w:r>
      <w:r w:rsidR="000C2BBB">
        <w:rPr>
          <w:b w:val="0"/>
          <w:bCs w:val="0"/>
        </w:rPr>
        <w:t xml:space="preserve">both </w:t>
      </w:r>
      <w:r w:rsidR="00CE717E">
        <w:rPr>
          <w:b w:val="0"/>
          <w:bCs w:val="0"/>
        </w:rPr>
        <w:t>the</w:t>
      </w:r>
      <w:r w:rsidR="000C2BBB">
        <w:rPr>
          <w:b w:val="0"/>
          <w:bCs w:val="0"/>
        </w:rPr>
        <w:t xml:space="preserve"> initial severity and the recovery trajectories of the six concussion symptom clusters can provide insight on what </w:t>
      </w:r>
      <w:r w:rsidR="00574E17">
        <w:rPr>
          <w:b w:val="0"/>
          <w:bCs w:val="0"/>
        </w:rPr>
        <w:t xml:space="preserve">academic </w:t>
      </w:r>
      <w:r w:rsidR="000C2BBB">
        <w:rPr>
          <w:b w:val="0"/>
          <w:bCs w:val="0"/>
        </w:rPr>
        <w:t>interventions students may need during their recovery</w:t>
      </w:r>
      <w:r w:rsidR="00574E17">
        <w:rPr>
          <w:b w:val="0"/>
          <w:bCs w:val="0"/>
        </w:rPr>
        <w:t xml:space="preserve"> and influence the development of RTL interventions that can be empirically evaluated.</w:t>
      </w:r>
      <w:r w:rsidR="00CE717E">
        <w:rPr>
          <w:b w:val="0"/>
          <w:bCs w:val="0"/>
        </w:rPr>
        <w:t xml:space="preserve"> </w:t>
      </w:r>
    </w:p>
    <w:p w14:paraId="27019FC6" w14:textId="28F97C3C" w:rsidR="007F276C" w:rsidRDefault="00CE717E" w:rsidP="007F276C">
      <w:pPr>
        <w:pStyle w:val="Heading2"/>
      </w:pPr>
      <w:r>
        <w:t>Source</w:t>
      </w:r>
      <w:r w:rsidR="007F276C">
        <w:t xml:space="preserve"> of Retrospective Analysis</w:t>
      </w:r>
    </w:p>
    <w:p w14:paraId="61C08E4E" w14:textId="3EE2A5D8" w:rsidR="00C616B0" w:rsidRDefault="007F276C" w:rsidP="007F276C">
      <w:r>
        <w:tab/>
      </w:r>
      <w:r w:rsidR="00222CD8" w:rsidRPr="00AB0346">
        <w:t>The Hawaii Concussion Awareness and Management Program (HCAMP) was established in 2010</w:t>
      </w:r>
      <w:r w:rsidR="00C616B0" w:rsidRPr="00AB0346">
        <w:t xml:space="preserve"> in partnership between the State of Hawaii</w:t>
      </w:r>
      <w:r w:rsidR="00222CD8" w:rsidRPr="00AB0346">
        <w:t xml:space="preserve"> Departments of Health</w:t>
      </w:r>
      <w:r w:rsidR="00C616B0" w:rsidRPr="00AB0346">
        <w:t xml:space="preserve"> and Neurotrauma S</w:t>
      </w:r>
      <w:r w:rsidR="00FE4B43" w:rsidRPr="00AB0346">
        <w:t>upports</w:t>
      </w:r>
      <w:r w:rsidR="00C616B0" w:rsidRPr="00AB0346">
        <w:t>, the State of Hawaii Department of Education, and the University of Hawaii at Manoa, College of Education, Department of Kinesiology and Rehabilitation Sciences to research evidence-based practices for concussion management.</w:t>
      </w:r>
      <w:r w:rsidR="00222CD8">
        <w:t xml:space="preserve"> HCAMP implements a 7-step RTP protocol</w:t>
      </w:r>
      <w:r w:rsidR="00C21DA6">
        <w:t xml:space="preserve"> across the </w:t>
      </w:r>
      <w:r w:rsidR="00536745">
        <w:t>S</w:t>
      </w:r>
      <w:r w:rsidR="00C21DA6">
        <w:t>tate of Hawaii</w:t>
      </w:r>
      <w:r w:rsidR="00222CD8">
        <w:t xml:space="preserve"> adopted from the 2009</w:t>
      </w:r>
      <w:r w:rsidR="00C616B0">
        <w:t xml:space="preserve"> Consensus in Sports Group Consensus Statement</w:t>
      </w:r>
      <w:r w:rsidR="00222CD8">
        <w:t xml:space="preserve"> where the first step is divided into two</w:t>
      </w:r>
      <w:r w:rsidR="00C21DA6">
        <w:t xml:space="preserve"> </w:t>
      </w:r>
      <w:del w:id="11" w:author="Microsoft Office User" w:date="2021-08-24T15:46:00Z">
        <w:r w:rsidR="00C21DA6" w:rsidDel="00CD32F0">
          <w:delText>steps</w:delText>
        </w:r>
        <w:r w:rsidR="00222CD8" w:rsidDel="00CD32F0">
          <w:delText xml:space="preserve"> </w:delText>
        </w:r>
      </w:del>
      <w:ins w:id="12" w:author="Microsoft Office User" w:date="2021-08-24T15:46:00Z">
        <w:r w:rsidR="00CD32F0">
          <w:t xml:space="preserve">phases </w:t>
        </w:r>
      </w:ins>
      <w:r w:rsidR="00C21DA6">
        <w:t xml:space="preserve">to differentiate cognitive rest </w:t>
      </w:r>
      <w:r w:rsidR="00C21DA6">
        <w:lastRenderedPageBreak/>
        <w:t xml:space="preserve">from a full return to school. RTL is considered complete at </w:t>
      </w:r>
      <w:del w:id="13" w:author="Microsoft Office User" w:date="2021-08-24T15:47:00Z">
        <w:r w:rsidR="00C21DA6" w:rsidDel="00CD32F0">
          <w:delText xml:space="preserve">stage </w:delText>
        </w:r>
      </w:del>
      <w:ins w:id="14" w:author="Microsoft Office User" w:date="2021-08-24T15:47:00Z">
        <w:r w:rsidR="00CD32F0">
          <w:t xml:space="preserve">step </w:t>
        </w:r>
      </w:ins>
      <w:r w:rsidR="00C21DA6">
        <w:t>3 when the student has achieved a full return to school without accommodations or adjustments, and RTP is considered complete when the student returns to their sport without limitations.</w:t>
      </w:r>
      <w:r w:rsidR="00057026">
        <w:t xml:space="preserve"> Table 1 displays the HCAMP RTP protocol. </w:t>
      </w:r>
      <w:r w:rsidR="00C21DA6">
        <w:t xml:space="preserve"> </w:t>
      </w:r>
    </w:p>
    <w:p w14:paraId="0856FC35" w14:textId="2D11512F" w:rsidR="00057026" w:rsidRPr="00057026" w:rsidRDefault="00057026" w:rsidP="007F276C">
      <w:pPr>
        <w:rPr>
          <w:b/>
          <w:bCs/>
          <w:i/>
          <w:iCs/>
        </w:rPr>
      </w:pPr>
      <w:r>
        <w:rPr>
          <w:b/>
          <w:bCs/>
          <w:i/>
          <w:iCs/>
        </w:rPr>
        <w:t>Insert Table 1 Here</w:t>
      </w:r>
    </w:p>
    <w:p w14:paraId="658A8F3B" w14:textId="56263114" w:rsidR="00B01D2F" w:rsidRDefault="00C21DA6" w:rsidP="00C616B0">
      <w:pPr>
        <w:ind w:firstLine="720"/>
      </w:pPr>
      <w:r>
        <w:t>The 7-step HCAMP protocol has previously been evaluated and identified an average</w:t>
      </w:r>
      <w:r w:rsidR="00482C10">
        <w:t xml:space="preserve"> RTL duration of 13 days and</w:t>
      </w:r>
      <w:r>
        <w:t xml:space="preserve"> RTP duration time of 20.2 days </w:t>
      </w:r>
      <w:r>
        <w:fldChar w:fldCharType="begin" w:fldLock="1"/>
      </w:r>
      <w:r w:rsidR="00642E93">
        <w:instrText>ADDIN CSL_CITATION {"citationItems":[{"id":"ITEM-1","itemData":{"DOI":"10.4085/1062-6050-452-18","ISSN":"1062-6050","PMID":"31876456","abstract":"CONTEXT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Training","id":"ITEM-1","issue":"1","issued":{"date-parts":[["2020"]]},"page":"1-4","title":"Concussion recovery timeline of high school athletes using a stepwise return-to-play protocol: Age and sex effects","type":"article-journal","volume":"55"},"uris":["http://www.mendeley.com/documents/?uuid=298fd882-b9da-4ab6-9dc8-a13567413be3"]}],"mendeley":{"formattedCitation":"(Tamura et al., 2020)","plainTextFormattedCitation":"(Tamura et al., 2020)","previouslyFormattedCitation":"(Tamura et al., 2020)"},"properties":{"noteIndex":0},"schema":"https://github.com/citation-style-language/schema/raw/master/csl-citation.json"}</w:instrText>
      </w:r>
      <w:r>
        <w:fldChar w:fldCharType="separate"/>
      </w:r>
      <w:r w:rsidRPr="00C21DA6">
        <w:rPr>
          <w:noProof/>
        </w:rPr>
        <w:t>(Tamura et al., 2020)</w:t>
      </w:r>
      <w:r>
        <w:fldChar w:fldCharType="end"/>
      </w:r>
      <w:r>
        <w:t xml:space="preserve">. </w:t>
      </w:r>
      <w:r w:rsidR="005F4B83">
        <w:t xml:space="preserve">In addition to data on RTL and RTP outcomes, </w:t>
      </w:r>
      <w:r w:rsidR="00482C10">
        <w:t xml:space="preserve">HCAMP maintains a large database of Immediate Postconcussion Assessment and Cognitive Testing (ImPACT; ImPACT Applications, Inc, San Diego, CA) spanning </w:t>
      </w:r>
      <w:r w:rsidR="005F4B83">
        <w:t xml:space="preserve">13 years. As the state of the research has called for a greater understanding of symptom and clinical profiles </w:t>
      </w:r>
      <w:r w:rsidR="005F4B83">
        <w:fldChar w:fldCharType="begin" w:fldLock="1"/>
      </w:r>
      <w:r w:rsidR="005F4B83">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2019)","plainTextFormattedCitation":"(Harmon et al., 2019)","previouslyFormattedCitation":"(Harmon et al., 2019)"},"properties":{"noteIndex":0},"schema":"https://github.com/citation-style-language/schema/raw/master/csl-citation.json"}</w:instrText>
      </w:r>
      <w:r w:rsidR="005F4B83">
        <w:fldChar w:fldCharType="separate"/>
      </w:r>
      <w:r w:rsidR="005F4B83" w:rsidRPr="005F4B83">
        <w:rPr>
          <w:noProof/>
        </w:rPr>
        <w:t>(Harmon et al., 2019)</w:t>
      </w:r>
      <w:r w:rsidR="005F4B83">
        <w:fldChar w:fldCharType="end"/>
      </w:r>
      <w:r w:rsidR="005F4B83">
        <w:t>, we determined it was necessary to retrospectively analyze Post-Concussion Symptom Scale (PCSS)</w:t>
      </w:r>
      <w:r w:rsidR="00EE4280">
        <w:t xml:space="preserve"> </w:t>
      </w:r>
      <w:r w:rsidR="00EE4280">
        <w:fldChar w:fldCharType="begin" w:fldLock="1"/>
      </w:r>
      <w:r w:rsidR="00853144">
        <w:instrText>ADDIN CSL_CITATION {"citationItems":[{"id":"ITEM-1","itemData":{"ISSN":"09084282","abstract":"It is important to carefully evaluate self-reported symptoms in athletes with known or suspected concussions. This article presents data on the psychometric and clinical properties of a commonly used concussion symptom inventory-the Post-Concussion Scale. Normative and psychometric data are presented for large samples of young men (N = 1,391) and young women (N = 355). In addition, data gathered from a concussed sample of athletes (N = 260) seen within 5 days of injury are presented. These groups represent samples of both high school and collegiate athletes. Data from a subsample of 52 concussed athletes seen 3 times post-injury are presented to illustrate symptom reporting patterns during the initial recovery period. General guidelines for the clinical use of the scale are provided.","author":[{"dropping-particle":"","family":"Lovell","given":"Mark R.","non-dropping-particle":"","parse-names":false,"suffix":""},{"dropping-particle":"","family":"Iverson","given":"Grant L.","non-dropping-particle":"","parse-names":false,"suffix":""},{"dropping-particle":"","family":"Collins","given":"Michael W.","non-dropping-particle":"","parse-names":false,"suffix":""},{"dropping-particle":"","family":"Podell","given":"Kenneth","non-dropping-particle":"","parse-names":false,"suffix":""},{"dropping-particle":"","family":"Johnston","given":"Karen M.","non-dropping-particle":"","parse-names":false,"suffix":""},{"dropping-particle":"","family":"Pardini","given":"Dustin","non-dropping-particle":"","parse-names":false,"suffix":""},{"dropping-particle":"","family":"Pardini","given":"Jamie","non-dropping-particle":"","parse-names":false,"suffix":""},{"dropping-particle":"","family":"Norwig","given":"John","non-dropping-particle":"","parse-names":false,"suffix":""},{"dropping-particle":"","family":"Maroon","given":"Joseph C","non-dropping-particle":"","parse-names":false,"suffix":""}],"container-title":"Applied neuropsychology","id":"ITEM-1","issue":"3","issued":{"date-parts":[["2006"]]},"page":"166-74","title":"Measurement of symptoms following sports-related concussion: Reliability and normative data for the post-concussion scale","type":"article-journal","volume":"13"},"uris":["http://www.mendeley.com/documents/?uuid=0d3a8c49-3129-415a-a074-832583ebad09"]},{"id":"ITEM-2","itemData":{"DOI":"10.1016/j.acn.2005.08.001","ISBN":"0887-6177 (Print)\\r0887-6177","ISSN":"08876177","PMID":"16143492","abstract":"This study explored the diagnostic utility of the composite scores of Immediate Post-Concussion Assessment and Cognitive Testing (ImPACT) and Post Concussion Symptom Scale scores (PCSS). Recently concussed high school athletes (N = 72) were tested within 72 h of sustaining a concussion, and data were compared to non-concussed high school athletes with no history of concussion (N = 66). Between-groups MANOVA revealed a significant multivariate effect of concussion on test performance (p &lt; .001);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 2005 National Academy of Neuropsychology. Published by Elsevier Ltd. All rights reserved.","author":[{"dropping-particle":"","family":"Schatz","given":"Philip","non-dropping-particle":"","parse-names":false,"suffix":""},{"dropping-particle":"","family":"Pardini","given":"Jamie E.","non-dropping-particle":"","parse-names":false,"suffix":""},{"dropping-particle":"","family":"Lovell","given":"Mark R.","non-dropping-particle":"","parse-names":false,"suffix":""},{"dropping-particle":"","family":"Collins","given":"Michael W.","non-dropping-particle":"","parse-names":false,"suffix":""},{"dropping-particle":"","family":"Podell","given":"Kenneth","non-dropping-particle":"","parse-names":false,"suffix":""}],"container-title":"Archives of Clinical Neuropsychology","id":"ITEM-2","issue":"1","issued":{"date-parts":[["2006"]]},"page":"91-99","title":"Sensitivity and specificity of the ImPACT Test Battery for concussion in athletes","type":"article-journal","volume":"21"},"uris":["http://www.mendeley.com/documents/?uuid=d2c8ef7d-9377-4c2e-88ae-fce099889a9a"]}],"mendeley":{"formattedCitation":"(Lovell et al., 2006; Schatz et al., 2006)","plainTextFormattedCitation":"(Lovell et al., 2006; Schatz et al., 2006)","previouslyFormattedCitation":"(Lovell et al., 2006; Schatz et al., 2006)"},"properties":{"noteIndex":0},"schema":"https://github.com/citation-style-language/schema/raw/master/csl-citation.json"}</w:instrText>
      </w:r>
      <w:r w:rsidR="00EE4280">
        <w:fldChar w:fldCharType="separate"/>
      </w:r>
      <w:r w:rsidR="00F24E7A" w:rsidRPr="00F24E7A">
        <w:rPr>
          <w:noProof/>
        </w:rPr>
        <w:t>(Lovell et al., 2006; Schatz et al., 2006)</w:t>
      </w:r>
      <w:r w:rsidR="00EE4280">
        <w:fldChar w:fldCharType="end"/>
      </w:r>
      <w:r w:rsidR="005F4B83">
        <w:t xml:space="preserve"> results obtained at the time of ImPACT </w:t>
      </w:r>
      <w:r w:rsidR="00AF4FD0">
        <w:t xml:space="preserve">post-injury </w:t>
      </w:r>
      <w:r w:rsidR="005F4B83">
        <w:t xml:space="preserve">testing to </w:t>
      </w:r>
      <w:r w:rsidR="00504B0E">
        <w:t>evaluat</w:t>
      </w:r>
      <w:r w:rsidR="00EE4280">
        <w:t>e</w:t>
      </w:r>
      <w:r w:rsidR="00504B0E">
        <w:t xml:space="preserve"> whether the symptom severity trends obtained from the HCAMP data were consistent with findings from previous studies. </w:t>
      </w:r>
      <w:r w:rsidR="00EE4280">
        <w:t>Ultimately, this information is important for understanding and evaluating how symptom reporting can drive RTL intervention.</w:t>
      </w:r>
    </w:p>
    <w:p w14:paraId="6CA3788F" w14:textId="233A7FA7" w:rsidR="00482C10" w:rsidRDefault="00B01D2F" w:rsidP="00C616B0">
      <w:pPr>
        <w:ind w:firstLine="720"/>
      </w:pPr>
      <w:r>
        <w:t xml:space="preserve">The purpose of this retrospective analysis was to investigate the </w:t>
      </w:r>
      <w:r w:rsidR="00361032">
        <w:t>trajectories</w:t>
      </w:r>
      <w:r>
        <w:t xml:space="preserve"> of symptoms during concussion recovery and to investigate</w:t>
      </w:r>
      <w:r w:rsidR="00932CBE">
        <w:t xml:space="preserve"> whether </w:t>
      </w:r>
      <w:r>
        <w:t xml:space="preserve">symptom clusters </w:t>
      </w:r>
      <w:r w:rsidR="00932CBE">
        <w:t>are different</w:t>
      </w:r>
      <w:r>
        <w:t xml:space="preserve"> between sexes.</w:t>
      </w:r>
      <w:r w:rsidR="004C1270">
        <w:t xml:space="preserve"> We were interested in examining the following in the adolescent and young adult sports concussion population: (a) relative severity and frequency of symptom clusters and (b) comparison of severity and frequency of symptom clusters between the sexes.</w:t>
      </w:r>
      <w:r>
        <w:t xml:space="preserve"> </w:t>
      </w:r>
    </w:p>
    <w:p w14:paraId="455D8951" w14:textId="5CD6C894" w:rsidR="00793335" w:rsidRDefault="00793335" w:rsidP="00793335">
      <w:pPr>
        <w:pStyle w:val="Heading1"/>
      </w:pPr>
      <w:r>
        <w:t>Methods</w:t>
      </w:r>
    </w:p>
    <w:p w14:paraId="36D9AFFB" w14:textId="118C1390" w:rsidR="002B39D2" w:rsidRPr="002B39D2" w:rsidRDefault="002B39D2" w:rsidP="002B39D2">
      <w:pPr>
        <w:pStyle w:val="Heading2"/>
      </w:pPr>
      <w:r>
        <w:lastRenderedPageBreak/>
        <w:t>Setting</w:t>
      </w:r>
      <w:r w:rsidR="00D12FD0">
        <w:t xml:space="preserve"> and Participants </w:t>
      </w:r>
    </w:p>
    <w:p w14:paraId="3C2182E2" w14:textId="4E45A7E9" w:rsidR="00642E93" w:rsidRDefault="002B39D2" w:rsidP="007F276C">
      <w:r>
        <w:tab/>
        <w:t>This study</w:t>
      </w:r>
      <w:r w:rsidR="00F24E7A">
        <w:t xml:space="preserve"> consisted of</w:t>
      </w:r>
      <w:r>
        <w:t xml:space="preserve"> retrospective analyses of </w:t>
      </w:r>
      <w:r w:rsidR="00F24E7A">
        <w:t xml:space="preserve">concussion </w:t>
      </w:r>
      <w:r>
        <w:t xml:space="preserve">data </w:t>
      </w:r>
      <w:r w:rsidR="00DA7A9B">
        <w:t xml:space="preserve">from adolescent athletes </w:t>
      </w:r>
      <w:r w:rsidR="00D12FD0">
        <w:t>ages 13 through 18 who sustained concussions between the 2007-2008 and 2019-2020 academic school years</w:t>
      </w:r>
      <w:r w:rsidR="009F2970">
        <w:t xml:space="preserve"> in the </w:t>
      </w:r>
      <w:r w:rsidR="007F1EF7">
        <w:t>S</w:t>
      </w:r>
      <w:r w:rsidR="009F2970">
        <w:t>tate of Hawaii</w:t>
      </w:r>
      <w:r w:rsidR="00D12FD0">
        <w:t>. A total of 18,294 concussion injuries were identified for analysis, which were divided into four separate groups corresponding to the number of ImPACT</w:t>
      </w:r>
      <w:r w:rsidR="00B01D2F">
        <w:t xml:space="preserve"> post-injury</w:t>
      </w:r>
      <w:r w:rsidR="00D12FD0">
        <w:t xml:space="preserve"> tests completed during the gradual RTP process. Table </w:t>
      </w:r>
      <w:r w:rsidR="005F68E1">
        <w:t>2</w:t>
      </w:r>
      <w:r w:rsidR="00D12FD0">
        <w:t xml:space="preserve"> displays the number of individuals per number of ImPACT</w:t>
      </w:r>
      <w:r w:rsidR="00B01D2F">
        <w:t xml:space="preserve"> post-injury</w:t>
      </w:r>
      <w:r w:rsidR="00D12FD0">
        <w:t xml:space="preserve"> tests completed. </w:t>
      </w:r>
      <w:r w:rsidR="00B01D2F">
        <w:t>ImPACT post-injury</w:t>
      </w:r>
      <w:r w:rsidR="005F68E1" w:rsidRPr="00AB0346">
        <w:t xml:space="preserve"> test scores were compared to</w:t>
      </w:r>
      <w:r w:rsidR="00B01D2F">
        <w:t xml:space="preserve"> ImPACT</w:t>
      </w:r>
      <w:r w:rsidR="005F68E1" w:rsidRPr="00AB0346">
        <w:t xml:space="preserve"> baseline testing performance to make RTP progression decisions</w:t>
      </w:r>
      <w:ins w:id="15" w:author="Microsoft Office User" w:date="2021-08-22T01:04:00Z">
        <w:r w:rsidR="00E16058">
          <w:t>.</w:t>
        </w:r>
      </w:ins>
      <w:del w:id="16" w:author="Microsoft Office User" w:date="2021-08-22T01:04:00Z">
        <w:r w:rsidR="005F68E1" w:rsidRPr="00AB0346" w:rsidDel="00E16058">
          <w:delText>,</w:delText>
        </w:r>
      </w:del>
      <w:r w:rsidR="005F68E1" w:rsidRPr="00AB0346">
        <w:t xml:space="preserve"> </w:t>
      </w:r>
      <w:del w:id="17" w:author="Microsoft Office User" w:date="2021-08-22T01:04:00Z">
        <w:r w:rsidR="005F68E1" w:rsidRPr="00AB0346" w:rsidDel="00E16058">
          <w:delText>and s</w:delText>
        </w:r>
      </w:del>
      <w:ins w:id="18" w:author="Microsoft Office User" w:date="2021-08-22T01:04:00Z">
        <w:r w:rsidR="00E16058">
          <w:t>S</w:t>
        </w:r>
      </w:ins>
      <w:r w:rsidR="005F68E1" w:rsidRPr="00AB0346">
        <w:t>tudents typically completed baseline tests at the beginning of</w:t>
      </w:r>
      <w:r w:rsidR="00B01D2F">
        <w:t xml:space="preserve"> the sports season during</w:t>
      </w:r>
      <w:r w:rsidR="005F68E1" w:rsidRPr="00AB0346">
        <w:t xml:space="preserve"> their freshman and junior years. The </w:t>
      </w:r>
      <w:ins w:id="19" w:author="Microsoft Office User" w:date="2021-08-22T01:13:00Z">
        <w:r w:rsidR="00E16058">
          <w:t xml:space="preserve">following </w:t>
        </w:r>
      </w:ins>
      <w:ins w:id="20" w:author="Microsoft Office User" w:date="2021-08-22T01:14:00Z">
        <w:r w:rsidR="008F19B7">
          <w:t>were</w:t>
        </w:r>
      </w:ins>
      <w:ins w:id="21" w:author="Microsoft Office User" w:date="2021-08-22T01:13:00Z">
        <w:r w:rsidR="00E16058">
          <w:t xml:space="preserve"> </w:t>
        </w:r>
      </w:ins>
      <w:r w:rsidR="005F68E1" w:rsidRPr="00AB0346">
        <w:t>HCAMP guidelines</w:t>
      </w:r>
      <w:r w:rsidR="00B01D2F">
        <w:t xml:space="preserve"> for</w:t>
      </w:r>
      <w:r w:rsidR="005F68E1" w:rsidRPr="00AB0346">
        <w:t xml:space="preserve"> </w:t>
      </w:r>
      <w:r w:rsidR="00B01D2F">
        <w:t>ImPACT post-injury</w:t>
      </w:r>
      <w:r w:rsidR="005F68E1" w:rsidRPr="00AB0346">
        <w:t xml:space="preserve"> test administrations</w:t>
      </w:r>
      <w:r w:rsidR="00B01D2F">
        <w:t xml:space="preserve"> during a student’s recovery process</w:t>
      </w:r>
      <w:del w:id="22" w:author="Microsoft Office User" w:date="2021-08-22T01:13:00Z">
        <w:r w:rsidR="005F68E1" w:rsidRPr="00AB0346" w:rsidDel="00E16058">
          <w:delText xml:space="preserve"> were the following</w:delText>
        </w:r>
      </w:del>
      <w:r w:rsidR="005F68E1" w:rsidRPr="00AB0346">
        <w:t>:</w:t>
      </w:r>
    </w:p>
    <w:p w14:paraId="1C5AE295" w14:textId="7865A7E4" w:rsidR="00536745" w:rsidRPr="00AB0346" w:rsidDel="008F19B7" w:rsidRDefault="00536745" w:rsidP="00985411">
      <w:pPr>
        <w:pStyle w:val="ListParagraph"/>
        <w:numPr>
          <w:ilvl w:val="0"/>
          <w:numId w:val="1"/>
        </w:numPr>
        <w:rPr>
          <w:moveFrom w:id="23" w:author="Microsoft Office User" w:date="2021-08-22T01:15:00Z"/>
        </w:rPr>
      </w:pPr>
      <w:moveFromRangeStart w:id="24" w:author="Microsoft Office User" w:date="2021-08-22T01:15:00Z" w:name="move80487341"/>
      <w:moveFrom w:id="25" w:author="Microsoft Office User" w:date="2021-08-22T01:15:00Z">
        <w:r w:rsidDel="008F19B7">
          <w:t>All ImP</w:t>
        </w:r>
        <w:r w:rsidR="00953005" w:rsidDel="008F19B7">
          <w:t xml:space="preserve">ACT post-injury tests </w:t>
        </w:r>
        <w:r w:rsidR="00491034" w:rsidDel="008F19B7">
          <w:t>were</w:t>
        </w:r>
        <w:r w:rsidR="00953005" w:rsidDel="008F19B7">
          <w:t xml:space="preserve"> reviewed by one neuropsychologist. </w:t>
        </w:r>
      </w:moveFrom>
    </w:p>
    <w:moveFromRangeEnd w:id="24"/>
    <w:p w14:paraId="32C00473" w14:textId="1A9F2BF8" w:rsidR="005F68E1" w:rsidRPr="00AB0346" w:rsidRDefault="005F68E1" w:rsidP="005F68E1">
      <w:pPr>
        <w:pStyle w:val="ListParagraph"/>
        <w:numPr>
          <w:ilvl w:val="0"/>
          <w:numId w:val="1"/>
        </w:numPr>
      </w:pPr>
      <w:r w:rsidRPr="00AB0346">
        <w:t xml:space="preserve">A concussed student </w:t>
      </w:r>
      <w:del w:id="26" w:author="Microsoft Office User" w:date="2021-08-22T01:09:00Z">
        <w:r w:rsidRPr="00AB0346" w:rsidDel="00E16058">
          <w:delText xml:space="preserve">should </w:delText>
        </w:r>
      </w:del>
      <w:r w:rsidRPr="00AB0346">
        <w:t>complete</w:t>
      </w:r>
      <w:ins w:id="27" w:author="Microsoft Office User" w:date="2021-08-22T01:09:00Z">
        <w:r w:rsidR="00E16058">
          <w:t>d</w:t>
        </w:r>
      </w:ins>
      <w:r w:rsidRPr="00AB0346">
        <w:t xml:space="preserve"> their first post-injury test within 24-72 hours of the injury onset. </w:t>
      </w:r>
    </w:p>
    <w:p w14:paraId="269F5902" w14:textId="0FDED3BE" w:rsidR="005F68E1" w:rsidRPr="00AB0346" w:rsidRDefault="005F68E1" w:rsidP="005F68E1">
      <w:pPr>
        <w:pStyle w:val="ListParagraph"/>
        <w:numPr>
          <w:ilvl w:val="0"/>
          <w:numId w:val="1"/>
        </w:numPr>
      </w:pPr>
      <w:r w:rsidRPr="00AB0346">
        <w:t xml:space="preserve">The second post-injury test </w:t>
      </w:r>
      <w:del w:id="28" w:author="Microsoft Office User" w:date="2021-08-22T01:11:00Z">
        <w:r w:rsidRPr="00AB0346" w:rsidDel="00E16058">
          <w:delText>should be</w:delText>
        </w:r>
      </w:del>
      <w:ins w:id="29" w:author="Microsoft Office User" w:date="2021-08-22T01:11:00Z">
        <w:r w:rsidR="00E16058">
          <w:t>was</w:t>
        </w:r>
      </w:ins>
      <w:r w:rsidRPr="00AB0346">
        <w:t xml:space="preserve"> administered five days after </w:t>
      </w:r>
      <w:r w:rsidR="00F3680D" w:rsidRPr="00AB0346">
        <w:t xml:space="preserve">the </w:t>
      </w:r>
      <w:r w:rsidR="008C489A" w:rsidRPr="00AB0346">
        <w:t>injury onset</w:t>
      </w:r>
      <w:r w:rsidRPr="00AB0346">
        <w:t xml:space="preserve">. </w:t>
      </w:r>
    </w:p>
    <w:p w14:paraId="03774E77" w14:textId="3BCAF4FE" w:rsidR="005F68E1" w:rsidRPr="00AB0346" w:rsidRDefault="005F68E1" w:rsidP="005F68E1">
      <w:pPr>
        <w:pStyle w:val="ListParagraph"/>
        <w:numPr>
          <w:ilvl w:val="0"/>
          <w:numId w:val="1"/>
        </w:numPr>
      </w:pPr>
      <w:r w:rsidRPr="00AB0346">
        <w:t xml:space="preserve">The third post-injury test </w:t>
      </w:r>
      <w:del w:id="30" w:author="Microsoft Office User" w:date="2021-08-22T01:11:00Z">
        <w:r w:rsidRPr="00AB0346" w:rsidDel="00E16058">
          <w:delText>should be</w:delText>
        </w:r>
      </w:del>
      <w:ins w:id="31" w:author="Microsoft Office User" w:date="2021-08-22T01:11:00Z">
        <w:r w:rsidR="00E16058">
          <w:t>was</w:t>
        </w:r>
      </w:ins>
      <w:r w:rsidRPr="00AB0346">
        <w:t xml:space="preserve"> administered </w:t>
      </w:r>
      <w:r w:rsidR="00F3680D" w:rsidRPr="00AB0346">
        <w:t xml:space="preserve">seven days after the </w:t>
      </w:r>
      <w:r w:rsidR="008C489A" w:rsidRPr="00AB0346">
        <w:t>injury onset</w:t>
      </w:r>
      <w:r w:rsidR="00F3680D" w:rsidRPr="00AB0346">
        <w:t xml:space="preserve">. </w:t>
      </w:r>
    </w:p>
    <w:p w14:paraId="021FBCD3" w14:textId="6EE6C638" w:rsidR="00F3680D" w:rsidRDefault="00953005" w:rsidP="005F68E1">
      <w:pPr>
        <w:pStyle w:val="ListParagraph"/>
        <w:numPr>
          <w:ilvl w:val="0"/>
          <w:numId w:val="1"/>
        </w:numPr>
        <w:rPr>
          <w:ins w:id="32" w:author="Microsoft Office User" w:date="2021-08-22T01:15:00Z"/>
        </w:rPr>
      </w:pPr>
      <w:r>
        <w:t>Students</w:t>
      </w:r>
      <w:r w:rsidR="0062382D">
        <w:t xml:space="preserve"> requiring additional testing for scores to return to baseline performance </w:t>
      </w:r>
      <w:r w:rsidR="00491034">
        <w:t>were</w:t>
      </w:r>
      <w:r w:rsidR="0062382D">
        <w:t xml:space="preserve"> tested no more than two times in one week</w:t>
      </w:r>
      <w:r w:rsidR="00F3680D" w:rsidRPr="00AB0346">
        <w:t xml:space="preserve">. </w:t>
      </w:r>
    </w:p>
    <w:p w14:paraId="49053A4D" w14:textId="77777777" w:rsidR="008F19B7" w:rsidRPr="00AB0346" w:rsidDel="008F19B7" w:rsidRDefault="008F19B7" w:rsidP="008F19B7">
      <w:pPr>
        <w:pStyle w:val="ListParagraph"/>
        <w:numPr>
          <w:ilvl w:val="0"/>
          <w:numId w:val="1"/>
        </w:numPr>
        <w:rPr>
          <w:del w:id="33" w:author="Microsoft Office User" w:date="2021-08-22T01:15:00Z"/>
          <w:moveTo w:id="34" w:author="Microsoft Office User" w:date="2021-08-22T01:15:00Z"/>
        </w:rPr>
      </w:pPr>
      <w:moveToRangeStart w:id="35" w:author="Microsoft Office User" w:date="2021-08-22T01:15:00Z" w:name="move80487341"/>
      <w:moveTo w:id="36" w:author="Microsoft Office User" w:date="2021-08-22T01:15:00Z">
        <w:r>
          <w:t xml:space="preserve">All ImPACT post-injury tests were reviewed by one neuropsychologist. </w:t>
        </w:r>
      </w:moveTo>
    </w:p>
    <w:moveToRangeEnd w:id="35"/>
    <w:p w14:paraId="264F3DDE" w14:textId="34F2E5CE" w:rsidR="008F19B7" w:rsidRDefault="008F19B7" w:rsidP="008F19B7">
      <w:pPr>
        <w:pStyle w:val="ListParagraph"/>
        <w:numPr>
          <w:ilvl w:val="0"/>
          <w:numId w:val="1"/>
        </w:numPr>
      </w:pPr>
    </w:p>
    <w:p w14:paraId="7ACDE971" w14:textId="6934C82B" w:rsidR="00B651ED" w:rsidRPr="00AB0346" w:rsidRDefault="00B651ED" w:rsidP="005F68E1">
      <w:pPr>
        <w:pStyle w:val="ListParagraph"/>
        <w:numPr>
          <w:ilvl w:val="0"/>
          <w:numId w:val="1"/>
        </w:numPr>
      </w:pPr>
      <w:commentRangeStart w:id="37"/>
      <w:r>
        <w:t>Students requiring more than three post-injury tests corresponded to longer recovery times.</w:t>
      </w:r>
      <w:commentRangeEnd w:id="37"/>
      <w:r w:rsidR="00E16058">
        <w:rPr>
          <w:rStyle w:val="CommentReference"/>
        </w:rPr>
        <w:commentReference w:id="37"/>
      </w:r>
    </w:p>
    <w:p w14:paraId="4C43CF6D" w14:textId="71205866" w:rsidR="00D12FD0" w:rsidRDefault="00D12FD0" w:rsidP="007F276C">
      <w:pPr>
        <w:rPr>
          <w:b/>
          <w:bCs/>
          <w:i/>
          <w:iCs/>
        </w:rPr>
      </w:pPr>
      <w:r>
        <w:rPr>
          <w:b/>
          <w:bCs/>
          <w:i/>
          <w:iCs/>
        </w:rPr>
        <w:t xml:space="preserve">Insert Table </w:t>
      </w:r>
      <w:r w:rsidR="005F68E1">
        <w:rPr>
          <w:b/>
          <w:bCs/>
          <w:i/>
          <w:iCs/>
        </w:rPr>
        <w:t>2</w:t>
      </w:r>
      <w:r>
        <w:rPr>
          <w:b/>
          <w:bCs/>
          <w:i/>
          <w:iCs/>
        </w:rPr>
        <w:t xml:space="preserve"> Here</w:t>
      </w:r>
    </w:p>
    <w:p w14:paraId="36F19CC3" w14:textId="6E2BDCA2" w:rsidR="0099088B" w:rsidRPr="0099088B" w:rsidRDefault="0099088B" w:rsidP="0099088B">
      <w:pPr>
        <w:pStyle w:val="Heading2"/>
      </w:pPr>
      <w:r>
        <w:lastRenderedPageBreak/>
        <w:t>Outcome Measure</w:t>
      </w:r>
    </w:p>
    <w:p w14:paraId="68D84E93" w14:textId="133852E7" w:rsidR="00C21DA6" w:rsidRDefault="0099088B" w:rsidP="007F276C">
      <w:r>
        <w:tab/>
        <w:t>The primary outcome measure analyzed for this study was PCSS</w:t>
      </w:r>
      <w:r w:rsidR="00F24E7A">
        <w:t xml:space="preserve"> </w:t>
      </w:r>
      <w:r w:rsidR="00F24E7A">
        <w:fldChar w:fldCharType="begin" w:fldLock="1"/>
      </w:r>
      <w:r w:rsidR="00F24E7A">
        <w:instrText>ADDIN CSL_CITATION {"citationItems":[{"id":"ITEM-1","itemData":{"ISSN":"09084282","abstract":"It is important to carefully evaluate self-reported symptoms in athletes with known or suspected concussions. This article presents data on the psychometric and clinical properties of a commonly used concussion symptom inventory-the Post-Concussion Scale. Normative and psychometric data are presented for large samples of young men (N = 1,391) and young women (N = 355). In addition, data gathered from a concussed sample of athletes (N = 260) seen within 5 days of injury are presented. These groups represent samples of both high school and collegiate athletes. Data from a subsample of 52 concussed athletes seen 3 times post-injury are presented to illustrate symptom reporting patterns during the initial recovery period. General guidelines for the clinical use of the scale are provided.","author":[{"dropping-particle":"","family":"Lovell","given":"Mark R.","non-dropping-particle":"","parse-names":false,"suffix":""},{"dropping-particle":"","family":"Iverson","given":"Grant L.","non-dropping-particle":"","parse-names":false,"suffix":""},{"dropping-particle":"","family":"Collins","given":"Michael W.","non-dropping-particle":"","parse-names":false,"suffix":""},{"dropping-particle":"","family":"Podell","given":"Kenneth","non-dropping-particle":"","parse-names":false,"suffix":""},{"dropping-particle":"","family":"Johnston","given":"Karen M.","non-dropping-particle":"","parse-names":false,"suffix":""},{"dropping-particle":"","family":"Pardini","given":"Dustin","non-dropping-particle":"","parse-names":false,"suffix":""},{"dropping-particle":"","family":"Pardini","given":"Jamie","non-dropping-particle":"","parse-names":false,"suffix":""},{"dropping-particle":"","family":"Norwig","given":"John","non-dropping-particle":"","parse-names":false,"suffix":""},{"dropping-particle":"","family":"Maroon","given":"Joseph C","non-dropping-particle":"","parse-names":false,"suffix":""}],"container-title":"Applied neuropsychology","id":"ITEM-1","issue":"3","issued":{"date-parts":[["2006"]]},"page":"166-74","title":"Measurement of symptoms following sports-related concussion: Reliability and normative data for the post-concussion scale","type":"article-journal","volume":"13"},"uris":["http://www.mendeley.com/documents/?uuid=0d3a8c49-3129-415a-a074-832583ebad09"]},{"id":"ITEM-2","itemData":{"DOI":"10.1016/j.acn.2005.08.001","ISBN":"0887-6177 (Print)\\r0887-6177","ISSN":"08876177","PMID":"16143492","abstract":"This study explored the diagnostic utility of the composite scores of Immediate Post-Concussion Assessment and Cognitive Testing (ImPACT) and Post Concussion Symptom Scale scores (PCSS). Recently concussed high school athletes (N = 72) were tested within 72 h of sustaining a concussion, and data were compared to non-concussed high school athletes with no history of concussion (N = 66). Between-groups MANOVA revealed a significant multivariate effect of concussion on test performance (p &lt; .001);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 2005 National Academy of Neuropsychology. Published by Elsevier Ltd. All rights reserved.","author":[{"dropping-particle":"","family":"Schatz","given":"Philip","non-dropping-particle":"","parse-names":false,"suffix":""},{"dropping-particle":"","family":"Pardini","given":"Jamie E.","non-dropping-particle":"","parse-names":false,"suffix":""},{"dropping-particle":"","family":"Lovell","given":"Mark R.","non-dropping-particle":"","parse-names":false,"suffix":""},{"dropping-particle":"","family":"Collins","given":"Michael W.","non-dropping-particle":"","parse-names":false,"suffix":""},{"dropping-particle":"","family":"Podell","given":"Kenneth","non-dropping-particle":"","parse-names":false,"suffix":""}],"container-title":"Archives of Clinical Neuropsychology","id":"ITEM-2","issue":"1","issued":{"date-parts":[["2006"]]},"page":"91-99","title":"Sensitivity and specificity of the ImPACT Test Battery for concussion in athletes","type":"article-journal","volume":"21"},"uris":["http://www.mendeley.com/documents/?uuid=d2c8ef7d-9377-4c2e-88ae-fce099889a9a"]}],"mendeley":{"formattedCitation":"(Lovell et al., 2006; Schatz et al., 2006)","plainTextFormattedCitation":"(Lovell et al., 2006; Schatz et al., 2006)","previouslyFormattedCitation":"(Lovell et al., 2006; Schatz et al., 2006)"},"properties":{"noteIndex":0},"schema":"https://github.com/citation-style-language/schema/raw/master/csl-citation.json"}</w:instrText>
      </w:r>
      <w:r w:rsidR="00F24E7A">
        <w:fldChar w:fldCharType="separate"/>
      </w:r>
      <w:r w:rsidR="00F24E7A" w:rsidRPr="00F24E7A">
        <w:rPr>
          <w:noProof/>
        </w:rPr>
        <w:t>(Lovell et al., 2006; Schatz et al., 2006)</w:t>
      </w:r>
      <w:r w:rsidR="00F24E7A">
        <w:fldChar w:fldCharType="end"/>
      </w:r>
      <w:r>
        <w:t xml:space="preserve"> severity ratings obtained at the time of ImPACT </w:t>
      </w:r>
      <w:r w:rsidR="00B01D2F">
        <w:t xml:space="preserve">post-injury </w:t>
      </w:r>
      <w:r>
        <w:t>testing. The PCSS is a 22-item, formal questionnaire designed to quantify the severity of post-concussion symptoms where individual symptoms are rated 0 (</w:t>
      </w:r>
      <w:r>
        <w:rPr>
          <w:i/>
          <w:iCs/>
        </w:rPr>
        <w:t>no symptoms</w:t>
      </w:r>
      <w:r>
        <w:t>) to 6 (</w:t>
      </w:r>
      <w:r>
        <w:rPr>
          <w:i/>
          <w:iCs/>
        </w:rPr>
        <w:t>severe symptoms</w:t>
      </w:r>
      <w:r>
        <w:t>)</w:t>
      </w:r>
      <w:r w:rsidR="00B01D2F">
        <w:t>,</w:t>
      </w:r>
      <w:r w:rsidR="00D63BFB">
        <w:t xml:space="preserve"> and the total symptom severity score represents the sum of the 22 rated symptoms</w:t>
      </w:r>
      <w:r>
        <w:t>.</w:t>
      </w:r>
      <w:r w:rsidR="00B01D2F">
        <w:t xml:space="preserve"> The symptoms were then grouped into six concussion symptom clusters identified by </w:t>
      </w:r>
      <w:r w:rsidR="00B01D2F">
        <w:fldChar w:fldCharType="begin" w:fldLock="1"/>
      </w:r>
      <w:r w:rsidR="00B01D2F">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sport","type":"article-journal","volume":"53"},"uris":["http://www.mendeley.com/documents/?uuid=7363584f-f85b-46f3-a261-9fb7c0b6189f"]},{"id":"ITEM-2","itemData":{"DOI":"10.2217/cnc-2019-0005","ISSN":"20563299","abstract":"Aim: Postconcussion symptom-rating scales are frequently used concussion assessment tools that do not align directly with new expert, consensus-based concussion subtype classification systems. This may result in delays in concussion diagnosis, subspecialty referral and rehabilitative strategies. Objective: To determine the representation of subtype-directed symptomatology in common postconcussion symptom-rating scales. Methods: Literature review and expert consensus were used to compile commonly used concussion symptom-rating scales. Statistics were generated to describe the degree of representation of the consensus symptom set. Results: The percentage of symptoms representing each subtype/associated condition is low overall (15-26%). The ocular-motor (11%) and vestibular subtypes (19%) and cervical strain (5%)-associated condition were the most under-represented and also had the greatest unmet needs. Conclusion: Concussion subtypes do not have equal representation on commonly used concussion symptom-rating scales. There is a need for a subtype-directed symptom assessment to allow for increased accuracy of diagnosis and to guide management.","author":[{"dropping-particle":"","family":"Lumba-Brown","given":"Angela","non-dropping-particle":"","parse-names":false,"suffix":""},{"dropping-particle":"","family":"Ghajar","given":"Jamshid","non-dropping-particle":"","parse-names":false,"suffix":""},{"dropping-particle":"","family":"Cornwell","given":"Jordan","non-dropping-particle":"","parse-names":false,"suffix":""},{"dropping-particle":"","family":"Bloom","given":"O. Josh","non-dropping-particle":"","parse-names":false,"suffix":""},{"dropping-particle":"","family":"Chesnutt","given":"James","non-dropping-particle":"","parse-names":false,"suffix":""},{"dropping-particle":"","family":"Clugston","given":"James R.","non-dropping-particle":"","parse-names":false,"suffix":""},{"dropping-particle":"","family":"Kolluri","given":"Raina","non-dropping-particle":"","parse-names":false,"suffix":""},{"dropping-particle":"","family":"Leddy","given":"John J.","non-dropping-particle":"","parse-names":false,"suffix":""},{"dropping-particle":"","family":"Teramoto","given":"Masaru","non-dropping-particle":"","parse-names":false,"suffix":""},{"dropping-particle":"","family":"Gioia","given":"Gerard","non-dropping-particle":"","parse-names":false,"suffix":""}],"container-title":"Concussion","id":"ITEM-2","issue":"3","issued":{"date-parts":[["2019"]]},"title":"Representation of concussion subtypes in common postconcussion symptom-rating scales","type":"article-journal","volume":"4"},"uris":["http://www.mendeley.com/documents/?uuid=87c1c7b7-0b58-4b49-bdd1-dd48faa73ca5"]}],"mendeley":{"formattedCitation":"(Harmon et al., 2019; Lumba-Brown et al., 2019)","manualFormatting":"Harmon et al. (2019) and Lumba-Brown et al. (2019)","plainTextFormattedCitation":"(Harmon et al., 2019; Lumba-Brown et al., 2019)","previouslyFormattedCitation":"(Harmon et al., 2019; Lumba-Brown et al., 2019)"},"properties":{"noteIndex":0},"schema":"https://github.com/citation-style-language/schema/raw/master/csl-citation.json"}</w:instrText>
      </w:r>
      <w:r w:rsidR="00B01D2F">
        <w:fldChar w:fldCharType="separate"/>
      </w:r>
      <w:r w:rsidR="00B01D2F" w:rsidRPr="0099088B">
        <w:rPr>
          <w:noProof/>
        </w:rPr>
        <w:t xml:space="preserve">Harmon et al. </w:t>
      </w:r>
      <w:r w:rsidR="00B01D2F">
        <w:rPr>
          <w:noProof/>
        </w:rPr>
        <w:t>(</w:t>
      </w:r>
      <w:r w:rsidR="00B01D2F" w:rsidRPr="0099088B">
        <w:rPr>
          <w:noProof/>
        </w:rPr>
        <w:t>2019</w:t>
      </w:r>
      <w:r w:rsidR="00B01D2F">
        <w:rPr>
          <w:noProof/>
        </w:rPr>
        <w:t>) and</w:t>
      </w:r>
      <w:r w:rsidR="00B01D2F" w:rsidRPr="0099088B">
        <w:rPr>
          <w:noProof/>
        </w:rPr>
        <w:t xml:space="preserve"> Lumba-Brown et al. </w:t>
      </w:r>
      <w:r w:rsidR="00B01D2F">
        <w:rPr>
          <w:noProof/>
        </w:rPr>
        <w:t>(</w:t>
      </w:r>
      <w:r w:rsidR="00B01D2F" w:rsidRPr="0099088B">
        <w:rPr>
          <w:noProof/>
        </w:rPr>
        <w:t>2019)</w:t>
      </w:r>
      <w:r w:rsidR="00B01D2F">
        <w:fldChar w:fldCharType="end"/>
      </w:r>
      <w:r w:rsidR="00701175">
        <w:t xml:space="preserve">. </w:t>
      </w:r>
      <w:r>
        <w:t>The six symptom clusters include</w:t>
      </w:r>
      <w:r w:rsidR="00AF4FD0">
        <w:t>d</w:t>
      </w:r>
      <w:r>
        <w:t xml:space="preserve">: (a) headache-migraine symptoms, (b) cognitive symptoms, (c) anxiety-mood symptoms, (d) ocular-motor symptoms, (e) vestibular symptoms, and (f) sleep symptoms. </w:t>
      </w:r>
      <w:r w:rsidR="008C7B55">
        <w:t xml:space="preserve">Table </w:t>
      </w:r>
      <w:r w:rsidR="00E31A24">
        <w:t>3</w:t>
      </w:r>
      <w:r w:rsidR="008C7B55">
        <w:t xml:space="preserve"> displays the individual symptoms from the PCSS that correspond to the six symptom clusters as well as the </w:t>
      </w:r>
      <w:r w:rsidR="00B01BBA">
        <w:t>maximum</w:t>
      </w:r>
      <w:r w:rsidR="008C7B55">
        <w:t xml:space="preserve"> severity ratings for each symptom cluster. </w:t>
      </w:r>
    </w:p>
    <w:p w14:paraId="3C605F7D" w14:textId="2CAA1CD5" w:rsidR="008C7B55" w:rsidRDefault="008C7B55" w:rsidP="007F276C">
      <w:pPr>
        <w:rPr>
          <w:b/>
          <w:bCs/>
          <w:i/>
          <w:iCs/>
        </w:rPr>
      </w:pPr>
      <w:r>
        <w:rPr>
          <w:b/>
          <w:bCs/>
          <w:i/>
          <w:iCs/>
        </w:rPr>
        <w:t xml:space="preserve">Insert Table </w:t>
      </w:r>
      <w:r w:rsidR="00E31A24">
        <w:rPr>
          <w:b/>
          <w:bCs/>
          <w:i/>
          <w:iCs/>
        </w:rPr>
        <w:t>3</w:t>
      </w:r>
      <w:r>
        <w:rPr>
          <w:b/>
          <w:bCs/>
          <w:i/>
          <w:iCs/>
        </w:rPr>
        <w:t xml:space="preserve"> Here</w:t>
      </w:r>
    </w:p>
    <w:p w14:paraId="2ED210B9" w14:textId="6225D32D" w:rsidR="006772EB" w:rsidRPr="006772EB" w:rsidRDefault="00D63BFB" w:rsidP="00D63BFB">
      <w:pPr>
        <w:pStyle w:val="Heading2"/>
      </w:pPr>
      <w:r>
        <w:t xml:space="preserve">Statistical Analysis </w:t>
      </w:r>
    </w:p>
    <w:p w14:paraId="5730C49D" w14:textId="03C19282" w:rsidR="008C7B55" w:rsidRDefault="00D63BFB" w:rsidP="007F276C">
      <w:r>
        <w:tab/>
        <w:t xml:space="preserve">Descriptive statistics were calculated to characterize the range of symptom severity ratings between </w:t>
      </w:r>
      <w:r w:rsidR="007427EE">
        <w:t>sex</w:t>
      </w:r>
      <w:r w:rsidR="0095705B">
        <w:t>e</w:t>
      </w:r>
      <w:r>
        <w:t xml:space="preserve">s across the six symptom clusters and the total symptom severity score. Additionally, </w:t>
      </w:r>
      <w:r w:rsidR="001B4BD8">
        <w:t>descriptive statistics on the duration of time between test dates for students completing multiple ImPACT</w:t>
      </w:r>
      <w:r w:rsidR="00701175">
        <w:t xml:space="preserve"> post-injury</w:t>
      </w:r>
      <w:r w:rsidR="001B4BD8">
        <w:t xml:space="preserve"> tests were calculated to provide insight on the time required to complete the </w:t>
      </w:r>
      <w:ins w:id="38" w:author="Microsoft Office User" w:date="2021-08-24T15:50:00Z">
        <w:r w:rsidR="00CD32F0">
          <w:t xml:space="preserve">7-step </w:t>
        </w:r>
      </w:ins>
      <w:r w:rsidR="001B4BD8">
        <w:t>RTP protocol</w:t>
      </w:r>
      <w:ins w:id="39" w:author="Microsoft Office User" w:date="2021-08-24T15:43:00Z">
        <w:r w:rsidR="00CD32F0">
          <w:t xml:space="preserve"> which included a full return to school without accommodations or adjustments</w:t>
        </w:r>
      </w:ins>
      <w:ins w:id="40" w:author="Microsoft Office User" w:date="2021-08-24T15:50:00Z">
        <w:r w:rsidR="00CD32F0">
          <w:t xml:space="preserve"> at step 3</w:t>
        </w:r>
      </w:ins>
      <w:r w:rsidR="001B4BD8">
        <w:t xml:space="preserve">. </w:t>
      </w:r>
    </w:p>
    <w:p w14:paraId="463FCC5B" w14:textId="47964176" w:rsidR="001B4BD8" w:rsidRDefault="001B4BD8" w:rsidP="007F276C">
      <w:r>
        <w:tab/>
        <w:t xml:space="preserve">To evaluate a potential interaction between symptom cluster severity rating and </w:t>
      </w:r>
      <w:r w:rsidR="007427EE">
        <w:t>sex</w:t>
      </w:r>
      <w:r>
        <w:t>,</w:t>
      </w:r>
      <w:r w:rsidR="00FC4940">
        <w:t xml:space="preserve"> the distributions of cluster severity ratings were first rescaled with a min-max normalization to compare scores on a common 0 – 1 scale. Second,</w:t>
      </w:r>
      <w:r>
        <w:t xml:space="preserve"> a series of two-way between-subjects analysis </w:t>
      </w:r>
      <w:r>
        <w:lastRenderedPageBreak/>
        <w:t>of variance (ANOVA) were calculated with corresponding post hoc analyses. All analyses were completed with RStudio version 1.4</w:t>
      </w:r>
      <w:r w:rsidR="00FC4940">
        <w:t xml:space="preserve"> with alpha level established at </w:t>
      </w:r>
      <w:r w:rsidR="00FC4940">
        <w:rPr>
          <w:i/>
          <w:iCs/>
        </w:rPr>
        <w:t xml:space="preserve">p </w:t>
      </w:r>
      <w:r w:rsidR="00FC4940">
        <w:t>&lt; .05</w:t>
      </w:r>
      <w:r>
        <w:t xml:space="preserve"> (RStudio Team, 2020). Additionally, a two-way between-subjects ANOVA was used to calculate the interaction effect between </w:t>
      </w:r>
      <w:r w:rsidR="007427EE">
        <w:t>sex</w:t>
      </w:r>
      <w:r>
        <w:t xml:space="preserve"> and </w:t>
      </w:r>
      <w:r w:rsidR="00FC4940">
        <w:t xml:space="preserve">the </w:t>
      </w:r>
      <w:r>
        <w:t>total number of ImPACT</w:t>
      </w:r>
      <w:r w:rsidR="00701175">
        <w:t xml:space="preserve"> post-injury</w:t>
      </w:r>
      <w:r>
        <w:t xml:space="preserve"> tests completed to evaluate differences in total symptom severity at the time of first </w:t>
      </w:r>
      <w:r w:rsidR="009F2970">
        <w:t xml:space="preserve">post-injury </w:t>
      </w:r>
      <w:r>
        <w:t xml:space="preserve">testing. </w:t>
      </w:r>
      <w:r w:rsidR="00FC4940">
        <w:t xml:space="preserve">Appropriate post-hoc analyses were calculated. </w:t>
      </w:r>
    </w:p>
    <w:p w14:paraId="2EB28654" w14:textId="494D7F7E" w:rsidR="00FC4940" w:rsidRDefault="00FC4940" w:rsidP="00FC4940">
      <w:pPr>
        <w:pStyle w:val="Heading1"/>
      </w:pPr>
      <w:r>
        <w:t xml:space="preserve">Results </w:t>
      </w:r>
    </w:p>
    <w:p w14:paraId="3D20DF10" w14:textId="2BF01F1D" w:rsidR="009F2970" w:rsidRDefault="009F2970" w:rsidP="009F2970">
      <w:pPr>
        <w:pStyle w:val="Heading2"/>
      </w:pPr>
      <w:r>
        <w:t>Duration of Time between ImPACT</w:t>
      </w:r>
      <w:r w:rsidR="002B4DA6">
        <w:t xml:space="preserve"> Post-Injury</w:t>
      </w:r>
      <w:r>
        <w:t xml:space="preserve"> Tests</w:t>
      </w:r>
    </w:p>
    <w:p w14:paraId="6CF1C853" w14:textId="076DF0E7" w:rsidR="009F2970" w:rsidRDefault="009F2970" w:rsidP="009F2970">
      <w:r>
        <w:tab/>
        <w:t>On average, students who completed two ImPACT</w:t>
      </w:r>
      <w:r w:rsidR="002B4DA6">
        <w:t xml:space="preserve"> post-injury</w:t>
      </w:r>
      <w:r>
        <w:t xml:space="preserve"> tests completed the second test 5.95 days following the first test. Students who completed three ImPACT</w:t>
      </w:r>
      <w:r w:rsidR="002B4DA6">
        <w:t xml:space="preserve"> post-injury</w:t>
      </w:r>
      <w:r>
        <w:t xml:space="preserve"> tests completed the third </w:t>
      </w:r>
      <w:r w:rsidR="002B4DA6">
        <w:t xml:space="preserve">post-injury </w:t>
      </w:r>
      <w:r>
        <w:t>test an average of 11.61 days following the first</w:t>
      </w:r>
      <w:r w:rsidR="002B4DA6">
        <w:t xml:space="preserve"> post-injury</w:t>
      </w:r>
      <w:r>
        <w:t xml:space="preserve"> test. For students who completed four ImPACT post-injury tests, the average duration of time between the first and fourth </w:t>
      </w:r>
      <w:r w:rsidR="002B4DA6">
        <w:t xml:space="preserve">post-injury </w:t>
      </w:r>
      <w:r>
        <w:t xml:space="preserve">tests was identified to be 18.18 days. Table </w:t>
      </w:r>
      <w:r w:rsidR="00E31A24">
        <w:t>4</w:t>
      </w:r>
      <w:r>
        <w:t xml:space="preserve"> provides </w:t>
      </w:r>
      <w:r w:rsidR="004A70A5">
        <w:t xml:space="preserve">descriptive statistics </w:t>
      </w:r>
      <w:r w:rsidR="007C0BBE">
        <w:t>o</w:t>
      </w:r>
      <w:r w:rsidR="004A70A5">
        <w:t xml:space="preserve">n </w:t>
      </w:r>
      <w:r w:rsidR="007C0BBE">
        <w:t>the duration of time between</w:t>
      </w:r>
      <w:r w:rsidR="002B4DA6">
        <w:t xml:space="preserve"> post-injury</w:t>
      </w:r>
      <w:r w:rsidR="007C0BBE">
        <w:t xml:space="preserve"> tests for each set of students corresponding to the number of </w:t>
      </w:r>
      <w:r w:rsidR="002B4DA6">
        <w:t xml:space="preserve">post-injury </w:t>
      </w:r>
      <w:r w:rsidR="007C0BBE">
        <w:t xml:space="preserve">tests completed. </w:t>
      </w:r>
    </w:p>
    <w:p w14:paraId="3D967467" w14:textId="24CFC2B0" w:rsidR="007C0BBE" w:rsidRDefault="007C0BBE" w:rsidP="009F2970">
      <w:pPr>
        <w:rPr>
          <w:b/>
          <w:bCs/>
          <w:i/>
          <w:iCs/>
        </w:rPr>
      </w:pPr>
      <w:r>
        <w:rPr>
          <w:b/>
          <w:bCs/>
          <w:i/>
          <w:iCs/>
        </w:rPr>
        <w:t>Insert Table</w:t>
      </w:r>
      <w:r w:rsidR="00E31A24">
        <w:rPr>
          <w:b/>
          <w:bCs/>
          <w:i/>
          <w:iCs/>
        </w:rPr>
        <w:t xml:space="preserve"> 4</w:t>
      </w:r>
      <w:r>
        <w:rPr>
          <w:b/>
          <w:bCs/>
          <w:i/>
          <w:iCs/>
        </w:rPr>
        <w:t xml:space="preserve"> Here</w:t>
      </w:r>
    </w:p>
    <w:p w14:paraId="3E00A4E1" w14:textId="580B76B9" w:rsidR="00C87092" w:rsidRPr="00C87092" w:rsidRDefault="00C87092" w:rsidP="00C87092">
      <w:pPr>
        <w:pStyle w:val="Heading2"/>
      </w:pPr>
      <w:r>
        <w:t xml:space="preserve">Symptom Cluster Severity Rating and </w:t>
      </w:r>
      <w:r w:rsidR="007427EE">
        <w:t>Sex</w:t>
      </w:r>
      <w:r>
        <w:t xml:space="preserve"> Interaction </w:t>
      </w:r>
    </w:p>
    <w:p w14:paraId="68BB09D7" w14:textId="483A8B0B" w:rsidR="00C87092" w:rsidRDefault="00C946DB" w:rsidP="00C87092">
      <w:pPr>
        <w:pStyle w:val="Heading3"/>
      </w:pPr>
      <w:ins w:id="41" w:author="Microsoft Office User" w:date="2021-08-24T15:55:00Z">
        <w:r>
          <w:t xml:space="preserve">Ratings for Students who </w:t>
        </w:r>
      </w:ins>
      <w:r w:rsidR="00C87092">
        <w:t>Completed One</w:t>
      </w:r>
      <w:r w:rsidR="00F8068E">
        <w:t xml:space="preserve"> Post-Injury</w:t>
      </w:r>
      <w:r w:rsidR="00C87092">
        <w:t xml:space="preserve"> Test </w:t>
      </w:r>
    </w:p>
    <w:p w14:paraId="44A8849F" w14:textId="54940789" w:rsidR="00C87092" w:rsidRPr="00496E39" w:rsidRDefault="00C87092" w:rsidP="00C87092">
      <w:pPr>
        <w:rPr>
          <w:u w:val="single"/>
        </w:rPr>
      </w:pPr>
      <w:r>
        <w:tab/>
      </w:r>
      <w:r w:rsidR="00E22EA6">
        <w:t>Descriptive statistics of non-normalized and normalized cluster severity ratings for students who completed one</w:t>
      </w:r>
      <w:r w:rsidR="00F8068E">
        <w:t xml:space="preserve"> ImPACT</w:t>
      </w:r>
      <w:r w:rsidR="00E22EA6">
        <w:t xml:space="preserve"> post-injury test are accessible in the supplemental materials. </w:t>
      </w:r>
      <w:r w:rsidR="008A19F0">
        <w:t>The symptom cluster-by-</w:t>
      </w:r>
      <w:r w:rsidR="007427EE">
        <w:t>sex</w:t>
      </w:r>
      <w:r w:rsidR="008A19F0">
        <w:t xml:space="preserve"> interaction effect was significant, </w:t>
      </w:r>
      <w:r w:rsidR="008A19F0">
        <w:rPr>
          <w:i/>
          <w:iCs/>
        </w:rPr>
        <w:t>F</w:t>
      </w:r>
      <w:r w:rsidR="008A19F0">
        <w:t xml:space="preserve">(5, 59,934) = 18.82, </w:t>
      </w:r>
      <w:r w:rsidR="008A19F0">
        <w:rPr>
          <w:i/>
          <w:iCs/>
        </w:rPr>
        <w:t xml:space="preserve">p </w:t>
      </w:r>
      <w:r w:rsidR="008A19F0">
        <w:t xml:space="preserve">&lt; </w:t>
      </w:r>
      <w:r w:rsidR="009E479B">
        <w:t>.001. Tukey post hoc analysis identified that females reported significantly higher symptom severity</w:t>
      </w:r>
      <w:r w:rsidR="00143BA2">
        <w:t xml:space="preserve"> levels than males</w:t>
      </w:r>
      <w:r w:rsidR="009E479B">
        <w:t xml:space="preserve"> between direct comparison of symptom clusters</w:t>
      </w:r>
      <w:r w:rsidR="00143BA2">
        <w:t xml:space="preserve"> (e.g., female </w:t>
      </w:r>
      <w:r w:rsidR="00143BA2">
        <w:lastRenderedPageBreak/>
        <w:t>vestibular cluster compared to male vestibular cluster)</w:t>
      </w:r>
      <w:r w:rsidR="009E479B">
        <w:t>.</w:t>
      </w:r>
      <w:r w:rsidR="00143BA2">
        <w:t xml:space="preserve"> The headache-migraine symptom cluster was identified to be rated significantly higher than </w:t>
      </w:r>
      <w:r w:rsidR="001216B3">
        <w:t xml:space="preserve">the </w:t>
      </w:r>
      <w:r w:rsidR="00143BA2">
        <w:t xml:space="preserve">other clusters due to the significant difference </w:t>
      </w:r>
      <w:r w:rsidR="004E2180">
        <w:t>between female</w:t>
      </w:r>
      <w:r w:rsidR="001216B3">
        <w:t xml:space="preserve"> (</w:t>
      </w:r>
      <w:r w:rsidR="001216B3">
        <w:rPr>
          <w:i/>
          <w:iCs/>
        </w:rPr>
        <w:t xml:space="preserve">M </w:t>
      </w:r>
      <w:r w:rsidR="001216B3">
        <w:t xml:space="preserve">= 0.16, </w:t>
      </w:r>
      <w:r w:rsidR="001216B3">
        <w:rPr>
          <w:i/>
          <w:iCs/>
        </w:rPr>
        <w:t xml:space="preserve">SD </w:t>
      </w:r>
      <w:r w:rsidR="001216B3">
        <w:t>= 0.19)</w:t>
      </w:r>
      <w:r w:rsidR="004E2180">
        <w:t xml:space="preserve"> and male</w:t>
      </w:r>
      <w:r w:rsidR="001216B3">
        <w:t xml:space="preserve"> (</w:t>
      </w:r>
      <w:r w:rsidR="001216B3">
        <w:rPr>
          <w:i/>
          <w:iCs/>
        </w:rPr>
        <w:t xml:space="preserve">M </w:t>
      </w:r>
      <w:r w:rsidR="001216B3">
        <w:t xml:space="preserve">= 0.12, </w:t>
      </w:r>
      <w:r w:rsidR="001216B3">
        <w:rPr>
          <w:i/>
          <w:iCs/>
        </w:rPr>
        <w:t xml:space="preserve">SD </w:t>
      </w:r>
      <w:r w:rsidR="001216B3">
        <w:t>= 0.16)</w:t>
      </w:r>
      <w:r w:rsidR="004E2180">
        <w:t xml:space="preserve"> headache-migraine cluster severity </w:t>
      </w:r>
      <w:r w:rsidR="001216B3">
        <w:t xml:space="preserve">ratings of normalized data, </w:t>
      </w:r>
      <w:r w:rsidR="001216B3">
        <w:rPr>
          <w:i/>
          <w:iCs/>
        </w:rPr>
        <w:t xml:space="preserve">p </w:t>
      </w:r>
      <w:r w:rsidR="001216B3">
        <w:t>&lt; .001</w:t>
      </w:r>
      <w:r w:rsidR="004E2180">
        <w:t xml:space="preserve">. </w:t>
      </w:r>
      <w:r w:rsidR="001216B3">
        <w:t xml:space="preserve">Cognitive and sleep cluster symptoms were rated with the second highest severity level across all symptom clusters for both </w:t>
      </w:r>
      <w:r w:rsidR="007427EE">
        <w:t>sex</w:t>
      </w:r>
      <w:r w:rsidR="0095705B">
        <w:t>e</w:t>
      </w:r>
      <w:r w:rsidR="001216B3">
        <w:t xml:space="preserve">s. </w:t>
      </w:r>
      <w:r w:rsidR="00BD0AFF">
        <w:t>The differences in normalized symptom severity ratings</w:t>
      </w:r>
      <w:r w:rsidR="00E91FF3">
        <w:t xml:space="preserve"> </w:t>
      </w:r>
      <w:r w:rsidR="00496E39">
        <w:t>were</w:t>
      </w:r>
      <w:r w:rsidR="00E91FF3">
        <w:t xml:space="preserve"> not significant</w:t>
      </w:r>
      <w:r w:rsidR="00BD0AFF">
        <w:t xml:space="preserve"> between</w:t>
      </w:r>
      <w:r w:rsidR="00E91FF3">
        <w:t xml:space="preserve"> both</w:t>
      </w:r>
      <w:r w:rsidR="00BD0AFF">
        <w:t xml:space="preserve"> female cognitive (</w:t>
      </w:r>
      <w:r w:rsidR="00BD0AFF">
        <w:rPr>
          <w:i/>
          <w:iCs/>
        </w:rPr>
        <w:t xml:space="preserve">M </w:t>
      </w:r>
      <w:r w:rsidR="00BD0AFF">
        <w:t xml:space="preserve">= 0.11, </w:t>
      </w:r>
      <w:r w:rsidR="00BD0AFF">
        <w:rPr>
          <w:i/>
          <w:iCs/>
        </w:rPr>
        <w:t xml:space="preserve">SD </w:t>
      </w:r>
      <w:r w:rsidR="00BD0AFF">
        <w:t xml:space="preserve">= 0.18) </w:t>
      </w:r>
      <w:r w:rsidR="00E91FF3">
        <w:t xml:space="preserve">and female sleep </w:t>
      </w:r>
      <w:r w:rsidR="00496E39">
        <w:t>cluster symptoms (</w:t>
      </w:r>
      <w:r w:rsidR="00496E39">
        <w:rPr>
          <w:i/>
          <w:iCs/>
        </w:rPr>
        <w:t xml:space="preserve">M = </w:t>
      </w:r>
      <w:r w:rsidR="00496E39">
        <w:t>0.11,</w:t>
      </w:r>
      <w:r w:rsidR="00496E39">
        <w:rPr>
          <w:i/>
          <w:iCs/>
        </w:rPr>
        <w:t xml:space="preserve"> SD </w:t>
      </w:r>
      <w:r w:rsidR="00496E39">
        <w:t>= 0.16) as well as between male cognitive (</w:t>
      </w:r>
      <w:r w:rsidR="00496E39">
        <w:rPr>
          <w:i/>
          <w:iCs/>
        </w:rPr>
        <w:t>M</w:t>
      </w:r>
      <w:r w:rsidR="00496E39">
        <w:t xml:space="preserve"> = 0.09, </w:t>
      </w:r>
      <w:r w:rsidR="00496E39">
        <w:rPr>
          <w:i/>
          <w:iCs/>
        </w:rPr>
        <w:t xml:space="preserve">SD </w:t>
      </w:r>
      <w:r w:rsidR="00496E39">
        <w:t>= 0.15) and male sleep cluster symptoms (</w:t>
      </w:r>
      <w:r w:rsidR="00496E39">
        <w:rPr>
          <w:i/>
          <w:iCs/>
        </w:rPr>
        <w:t xml:space="preserve">M </w:t>
      </w:r>
      <w:r w:rsidR="00496E39">
        <w:t xml:space="preserve">= 0.09, </w:t>
      </w:r>
      <w:r w:rsidR="00496E39">
        <w:rPr>
          <w:i/>
          <w:iCs/>
        </w:rPr>
        <w:t xml:space="preserve">SD </w:t>
      </w:r>
      <w:r w:rsidR="00496E39">
        <w:t xml:space="preserve">= 0.15), </w:t>
      </w:r>
      <w:r w:rsidR="00496E39">
        <w:rPr>
          <w:i/>
          <w:iCs/>
        </w:rPr>
        <w:t xml:space="preserve">p </w:t>
      </w:r>
      <w:r w:rsidR="00496E39">
        <w:t xml:space="preserve">&gt; .05. </w:t>
      </w:r>
      <w:r w:rsidR="006B5585">
        <w:t xml:space="preserve">Both females and males were observed </w:t>
      </w:r>
      <w:r w:rsidR="004C583D">
        <w:t xml:space="preserve">to rate the ocular-motor, anxiety-mood, and vestibular symptom clusters significantly less than the sleep and cognitive symptom clusters. </w:t>
      </w:r>
    </w:p>
    <w:p w14:paraId="3B575928" w14:textId="1BAC34AB" w:rsidR="00E15818" w:rsidRDefault="00C946DB" w:rsidP="004C583D">
      <w:pPr>
        <w:pStyle w:val="Heading3"/>
      </w:pPr>
      <w:ins w:id="42" w:author="Microsoft Office User" w:date="2021-08-24T15:55:00Z">
        <w:r>
          <w:t xml:space="preserve">Ratings for Students who </w:t>
        </w:r>
      </w:ins>
      <w:r w:rsidR="004C583D">
        <w:t xml:space="preserve">Completed Two </w:t>
      </w:r>
      <w:r w:rsidR="00F8068E">
        <w:t xml:space="preserve">Post-Injury </w:t>
      </w:r>
      <w:r w:rsidR="004C583D">
        <w:t>Tests</w:t>
      </w:r>
    </w:p>
    <w:p w14:paraId="1E06CC2E" w14:textId="42789325" w:rsidR="00060BAA" w:rsidRDefault="00060BAA" w:rsidP="00060BAA">
      <w:r>
        <w:tab/>
      </w:r>
      <w:r w:rsidR="00F8068E">
        <w:rPr>
          <w:b/>
          <w:bCs/>
        </w:rPr>
        <w:t xml:space="preserve">Post-Injury </w:t>
      </w:r>
      <w:r>
        <w:rPr>
          <w:b/>
          <w:bCs/>
        </w:rPr>
        <w:t xml:space="preserve">Test One. </w:t>
      </w:r>
      <w:r w:rsidR="00E22EA6">
        <w:t xml:space="preserve">Descriptive statistics of non-normalized and normalized cluster severity ratings for students who completed two post-injury ImPACT tests are accessible in the supplemental materials. </w:t>
      </w:r>
      <w:r>
        <w:t>The symptom cluster-by-</w:t>
      </w:r>
      <w:r w:rsidR="007427EE">
        <w:t>sex</w:t>
      </w:r>
      <w:r>
        <w:t xml:space="preserve"> interaction effect was significant, </w:t>
      </w:r>
      <w:r>
        <w:rPr>
          <w:i/>
          <w:iCs/>
        </w:rPr>
        <w:t>F</w:t>
      </w:r>
      <w:r>
        <w:t xml:space="preserve">(5, 31,758) = 12.36, </w:t>
      </w:r>
      <w:r>
        <w:rPr>
          <w:i/>
          <w:iCs/>
        </w:rPr>
        <w:t xml:space="preserve">p </w:t>
      </w:r>
      <w:r>
        <w:t>&lt; .001. Tukey post hoc analysis identified that females reported significantly higher symptom severity levels than males between direct comparison of symptom clusters except for the ocular-motor cluster (</w:t>
      </w:r>
      <w:r>
        <w:rPr>
          <w:i/>
          <w:iCs/>
        </w:rPr>
        <w:t xml:space="preserve">p </w:t>
      </w:r>
      <w:r>
        <w:t>= .166). Both females (</w:t>
      </w:r>
      <w:r>
        <w:rPr>
          <w:i/>
          <w:iCs/>
        </w:rPr>
        <w:t xml:space="preserve">M </w:t>
      </w:r>
      <w:r>
        <w:t xml:space="preserve">= 0.20, </w:t>
      </w:r>
      <w:r>
        <w:rPr>
          <w:i/>
          <w:iCs/>
        </w:rPr>
        <w:t xml:space="preserve">SD = </w:t>
      </w:r>
      <w:r>
        <w:t>0.20) and males (</w:t>
      </w:r>
      <w:r>
        <w:rPr>
          <w:i/>
          <w:iCs/>
        </w:rPr>
        <w:t xml:space="preserve">M </w:t>
      </w:r>
      <w:r>
        <w:t xml:space="preserve">= 0.15, </w:t>
      </w:r>
      <w:r>
        <w:rPr>
          <w:i/>
          <w:iCs/>
        </w:rPr>
        <w:t xml:space="preserve">SD </w:t>
      </w:r>
      <w:r>
        <w:t xml:space="preserve">= 0.17) rated the headache-migraine cluster significantly higher than other clusters when compared to their respective </w:t>
      </w:r>
      <w:r w:rsidR="007427EE">
        <w:t>sex</w:t>
      </w:r>
      <w:r w:rsidR="0095705B">
        <w:t>e</w:t>
      </w:r>
      <w:r>
        <w:t xml:space="preserve">s. The difference between headache-migraine cluster severity ratings between males and females was significant, </w:t>
      </w:r>
      <w:r>
        <w:rPr>
          <w:i/>
          <w:iCs/>
        </w:rPr>
        <w:t xml:space="preserve">p </w:t>
      </w:r>
      <w:r>
        <w:t>&lt; .001</w:t>
      </w:r>
      <w:r w:rsidR="00F70048">
        <w:t>. Additionally, males and females were observed to both rate the sleep and cognitive clusters with the second highest level of severity</w:t>
      </w:r>
      <w:r w:rsidR="00506748">
        <w:t>.</w:t>
      </w:r>
      <w:r w:rsidR="00F70048">
        <w:t xml:space="preserve"> </w:t>
      </w:r>
      <w:r w:rsidR="00506748">
        <w:t>T</w:t>
      </w:r>
      <w:r w:rsidR="00F70048">
        <w:t xml:space="preserve">he difference between these </w:t>
      </w:r>
      <w:r w:rsidR="00EA7384">
        <w:t xml:space="preserve">two </w:t>
      </w:r>
      <w:r w:rsidR="00F70048">
        <w:t xml:space="preserve">clusters was not significant corresponding to </w:t>
      </w:r>
      <w:r w:rsidR="00F70048">
        <w:lastRenderedPageBreak/>
        <w:t xml:space="preserve">ratings within </w:t>
      </w:r>
      <w:r w:rsidR="007427EE">
        <w:t>sex</w:t>
      </w:r>
      <w:r w:rsidR="0095705B">
        <w:t>e</w:t>
      </w:r>
      <w:r w:rsidR="00F70048">
        <w:t xml:space="preserve">s, </w:t>
      </w:r>
      <w:r w:rsidR="00F70048">
        <w:rPr>
          <w:i/>
          <w:iCs/>
        </w:rPr>
        <w:t xml:space="preserve">p </w:t>
      </w:r>
      <w:r w:rsidR="00F70048">
        <w:t>&gt; .05</w:t>
      </w:r>
      <w:r w:rsidR="00506748">
        <w:t xml:space="preserve">, but females were observed to rate both clusters significantly higher than males, </w:t>
      </w:r>
      <w:r w:rsidR="00506748">
        <w:rPr>
          <w:i/>
          <w:iCs/>
        </w:rPr>
        <w:t xml:space="preserve">p </w:t>
      </w:r>
      <w:r w:rsidR="00506748">
        <w:t>&lt; .05</w:t>
      </w:r>
      <w:r w:rsidR="00F70048">
        <w:t>.</w:t>
      </w:r>
    </w:p>
    <w:p w14:paraId="7EDE7940" w14:textId="004573F2" w:rsidR="00EA7384" w:rsidRPr="00EA7384" w:rsidRDefault="001F06F5" w:rsidP="001F06F5">
      <w:r>
        <w:tab/>
      </w:r>
      <w:r w:rsidR="00F8068E">
        <w:rPr>
          <w:b/>
          <w:bCs/>
        </w:rPr>
        <w:t xml:space="preserve">Post-Injury </w:t>
      </w:r>
      <w:r>
        <w:rPr>
          <w:b/>
          <w:bCs/>
        </w:rPr>
        <w:t xml:space="preserve">Test Two. </w:t>
      </w:r>
      <w:r>
        <w:t>The symptom cluster-by-</w:t>
      </w:r>
      <w:r w:rsidR="007427EE">
        <w:t>sex</w:t>
      </w:r>
      <w:r>
        <w:t xml:space="preserve"> interaction effect was significant, </w:t>
      </w:r>
      <w:r>
        <w:rPr>
          <w:i/>
          <w:iCs/>
        </w:rPr>
        <w:t>F</w:t>
      </w:r>
      <w:r>
        <w:t xml:space="preserve">(5, 31,758) = 9.58, </w:t>
      </w:r>
      <w:r>
        <w:rPr>
          <w:i/>
          <w:iCs/>
        </w:rPr>
        <w:t xml:space="preserve">p </w:t>
      </w:r>
      <w:r>
        <w:t>&lt; .001. Tukey post hoc analysis identified that females reported significantly higher symptom severity levels than males between direct comparison of symptom clusters except for the ocular-motor (</w:t>
      </w:r>
      <w:r>
        <w:rPr>
          <w:i/>
          <w:iCs/>
        </w:rPr>
        <w:t xml:space="preserve">p </w:t>
      </w:r>
      <w:r>
        <w:t>= .421) and vestibular clusters (</w:t>
      </w:r>
      <w:r>
        <w:rPr>
          <w:i/>
          <w:iCs/>
        </w:rPr>
        <w:t xml:space="preserve">p </w:t>
      </w:r>
      <w:r>
        <w:t>= .559). Both females (</w:t>
      </w:r>
      <w:r>
        <w:rPr>
          <w:i/>
          <w:iCs/>
        </w:rPr>
        <w:t xml:space="preserve">M </w:t>
      </w:r>
      <w:r>
        <w:t>= 0.</w:t>
      </w:r>
      <w:r w:rsidR="00EA7384">
        <w:t>07</w:t>
      </w:r>
      <w:r>
        <w:t xml:space="preserve">, </w:t>
      </w:r>
      <w:r>
        <w:rPr>
          <w:i/>
          <w:iCs/>
        </w:rPr>
        <w:t xml:space="preserve">SD = </w:t>
      </w:r>
      <w:r>
        <w:t>0.</w:t>
      </w:r>
      <w:r w:rsidR="00EA7384">
        <w:t>13</w:t>
      </w:r>
      <w:r>
        <w:t>) and males (</w:t>
      </w:r>
      <w:r>
        <w:rPr>
          <w:i/>
          <w:iCs/>
        </w:rPr>
        <w:t xml:space="preserve">M </w:t>
      </w:r>
      <w:r>
        <w:t>= 0.</w:t>
      </w:r>
      <w:r w:rsidR="00EA7384">
        <w:t>05</w:t>
      </w:r>
      <w:r>
        <w:t xml:space="preserve">, </w:t>
      </w:r>
      <w:r>
        <w:rPr>
          <w:i/>
          <w:iCs/>
        </w:rPr>
        <w:t xml:space="preserve">SD </w:t>
      </w:r>
      <w:r>
        <w:t>= 0.1</w:t>
      </w:r>
      <w:r w:rsidR="00EA7384">
        <w:t>0</w:t>
      </w:r>
      <w:r>
        <w:t xml:space="preserve">) rated the headache-migraine cluster significantly higher than other clusters when compared to their respective </w:t>
      </w:r>
      <w:r w:rsidR="007427EE">
        <w:t>sex</w:t>
      </w:r>
      <w:r w:rsidR="0095705B">
        <w:t>e</w:t>
      </w:r>
      <w:r>
        <w:t xml:space="preserve">s. The difference between headache-migraine cluster severity ratings between males and females was significant, </w:t>
      </w:r>
      <w:r>
        <w:rPr>
          <w:i/>
          <w:iCs/>
        </w:rPr>
        <w:t xml:space="preserve">p </w:t>
      </w:r>
      <w:r>
        <w:t xml:space="preserve">&lt; .001. </w:t>
      </w:r>
      <w:r w:rsidR="00EA7384">
        <w:t xml:space="preserve">Males and females were identified to rate the sleep and cognitive clusters significantly higher than the anxiety-mood, vestibular, and ocular-motor clusters. The difference in severity ratings between the sleep and cognitive clusters was not significant corresponding to ratings within </w:t>
      </w:r>
      <w:r w:rsidR="007427EE">
        <w:t>sex</w:t>
      </w:r>
      <w:r w:rsidR="0095705B">
        <w:t>e</w:t>
      </w:r>
      <w:r w:rsidR="00EA7384">
        <w:t xml:space="preserve">s, </w:t>
      </w:r>
      <w:r w:rsidR="00EA7384">
        <w:rPr>
          <w:i/>
          <w:iCs/>
        </w:rPr>
        <w:t xml:space="preserve">p </w:t>
      </w:r>
      <w:r w:rsidR="00EA7384">
        <w:t>&gt; .05.</w:t>
      </w:r>
      <w:r w:rsidR="00506748">
        <w:t xml:space="preserve"> However, females were observed to rate both clusters significantly higher than males, </w:t>
      </w:r>
      <w:r w:rsidR="00506748">
        <w:rPr>
          <w:i/>
          <w:iCs/>
        </w:rPr>
        <w:t xml:space="preserve">p </w:t>
      </w:r>
      <w:r w:rsidR="00506748">
        <w:t>&lt; .05.</w:t>
      </w:r>
    </w:p>
    <w:p w14:paraId="26593DE8" w14:textId="386D4157" w:rsidR="00EA7384" w:rsidRDefault="00C946DB" w:rsidP="00EA7384">
      <w:pPr>
        <w:pStyle w:val="Heading3"/>
      </w:pPr>
      <w:ins w:id="43" w:author="Microsoft Office User" w:date="2021-08-24T15:55:00Z">
        <w:r>
          <w:t xml:space="preserve">Ratings for Students who </w:t>
        </w:r>
      </w:ins>
      <w:r w:rsidR="00EA7384">
        <w:t xml:space="preserve">Completed Three </w:t>
      </w:r>
      <w:r w:rsidR="003D7F08">
        <w:t xml:space="preserve">Post-Injury </w:t>
      </w:r>
      <w:r w:rsidR="00EA7384">
        <w:t>Tests</w:t>
      </w:r>
    </w:p>
    <w:p w14:paraId="2CB1934E" w14:textId="752509FF" w:rsidR="00712BCC" w:rsidRPr="00EA7384" w:rsidRDefault="00337782" w:rsidP="00712BCC">
      <w:r>
        <w:tab/>
      </w:r>
      <w:r w:rsidR="003D7F08">
        <w:rPr>
          <w:b/>
          <w:bCs/>
        </w:rPr>
        <w:t xml:space="preserve">Post-Injury </w:t>
      </w:r>
      <w:r w:rsidRPr="00337782">
        <w:rPr>
          <w:b/>
          <w:bCs/>
        </w:rPr>
        <w:t>Test One.</w:t>
      </w:r>
      <w:r>
        <w:rPr>
          <w:b/>
          <w:bCs/>
        </w:rPr>
        <w:t xml:space="preserve"> </w:t>
      </w:r>
      <w:r w:rsidR="00E22EA6">
        <w:t xml:space="preserve">Descriptive statistics of non-normalized and normalized cluster severity ratings for students who completed three </w:t>
      </w:r>
      <w:r w:rsidR="003D7F08">
        <w:t xml:space="preserve">ImPACT </w:t>
      </w:r>
      <w:r w:rsidR="00E22EA6">
        <w:t xml:space="preserve">post-injury tests are accessible in the supplemental materials. </w:t>
      </w:r>
      <w:r w:rsidR="00C15AF8">
        <w:t>The symptom cluster-by-</w:t>
      </w:r>
      <w:r w:rsidR="007427EE">
        <w:t>sex</w:t>
      </w:r>
      <w:r w:rsidR="00C15AF8">
        <w:t xml:space="preserve"> interaction effect was significant, </w:t>
      </w:r>
      <w:r w:rsidR="00C15AF8">
        <w:rPr>
          <w:i/>
          <w:iCs/>
        </w:rPr>
        <w:t>F</w:t>
      </w:r>
      <w:r w:rsidR="00C15AF8">
        <w:t xml:space="preserve">(5, </w:t>
      </w:r>
      <w:r w:rsidR="00506748">
        <w:t>13,356</w:t>
      </w:r>
      <w:r w:rsidR="00C15AF8">
        <w:t xml:space="preserve">) = </w:t>
      </w:r>
      <w:r w:rsidR="00506748">
        <w:t>7.25</w:t>
      </w:r>
      <w:r w:rsidR="00C15AF8">
        <w:t xml:space="preserve">, </w:t>
      </w:r>
      <w:r w:rsidR="00C15AF8">
        <w:rPr>
          <w:i/>
          <w:iCs/>
        </w:rPr>
        <w:t xml:space="preserve">p </w:t>
      </w:r>
      <w:r w:rsidR="00C15AF8">
        <w:t>&lt; .001. Tukey post hoc analysis identified that females reported significantly higher symptom severity levels than males between direct comparison of symptom clusters except for the ocular-motor (</w:t>
      </w:r>
      <w:r w:rsidR="00C15AF8">
        <w:rPr>
          <w:i/>
          <w:iCs/>
        </w:rPr>
        <w:t xml:space="preserve">p </w:t>
      </w:r>
      <w:r w:rsidR="00C15AF8">
        <w:t>= .</w:t>
      </w:r>
      <w:r w:rsidR="00506748">
        <w:t>998</w:t>
      </w:r>
      <w:r w:rsidR="00C15AF8">
        <w:t>)</w:t>
      </w:r>
      <w:r w:rsidR="00506748">
        <w:t xml:space="preserve"> and vestibular clusters (</w:t>
      </w:r>
      <w:r w:rsidR="00506748">
        <w:rPr>
          <w:i/>
          <w:iCs/>
        </w:rPr>
        <w:t>p</w:t>
      </w:r>
      <w:r w:rsidR="00506748">
        <w:t xml:space="preserve"> = .777)</w:t>
      </w:r>
      <w:r w:rsidR="00C15AF8">
        <w:t>.</w:t>
      </w:r>
      <w:r w:rsidR="00506748">
        <w:t xml:space="preserve"> </w:t>
      </w:r>
      <w:r w:rsidR="00C15AF8">
        <w:t>Both females (</w:t>
      </w:r>
      <w:r w:rsidR="00C15AF8">
        <w:rPr>
          <w:i/>
          <w:iCs/>
        </w:rPr>
        <w:t xml:space="preserve">M </w:t>
      </w:r>
      <w:r w:rsidR="00C15AF8">
        <w:t>= 0.2</w:t>
      </w:r>
      <w:r w:rsidR="00506748">
        <w:t>3</w:t>
      </w:r>
      <w:r w:rsidR="00C15AF8">
        <w:t xml:space="preserve">, </w:t>
      </w:r>
      <w:r w:rsidR="00C15AF8">
        <w:rPr>
          <w:i/>
          <w:iCs/>
        </w:rPr>
        <w:t xml:space="preserve">SD = </w:t>
      </w:r>
      <w:r w:rsidR="00C15AF8">
        <w:t>0.2</w:t>
      </w:r>
      <w:r w:rsidR="00506748">
        <w:t>1</w:t>
      </w:r>
      <w:r w:rsidR="00C15AF8">
        <w:t>) and males (</w:t>
      </w:r>
      <w:r w:rsidR="00C15AF8">
        <w:rPr>
          <w:i/>
          <w:iCs/>
        </w:rPr>
        <w:t xml:space="preserve">M </w:t>
      </w:r>
      <w:r w:rsidR="00C15AF8">
        <w:t>= 0.</w:t>
      </w:r>
      <w:r w:rsidR="00506748">
        <w:t>17</w:t>
      </w:r>
      <w:r w:rsidR="00C15AF8">
        <w:t xml:space="preserve">, </w:t>
      </w:r>
      <w:r w:rsidR="00C15AF8">
        <w:rPr>
          <w:i/>
          <w:iCs/>
        </w:rPr>
        <w:t xml:space="preserve">SD </w:t>
      </w:r>
      <w:r w:rsidR="00C15AF8">
        <w:t>= 0.1</w:t>
      </w:r>
      <w:r w:rsidR="00506748">
        <w:t>9</w:t>
      </w:r>
      <w:r w:rsidR="00C15AF8">
        <w:t xml:space="preserve">) rated the headache-migraine cluster significantly higher than other clusters when compared to their respective </w:t>
      </w:r>
      <w:r w:rsidR="007427EE">
        <w:t>sex</w:t>
      </w:r>
      <w:r w:rsidR="0095705B">
        <w:t>e</w:t>
      </w:r>
      <w:r w:rsidR="00C15AF8">
        <w:t xml:space="preserve">s. The difference between </w:t>
      </w:r>
      <w:r w:rsidR="00C15AF8">
        <w:lastRenderedPageBreak/>
        <w:t xml:space="preserve">headache-migraine cluster severity ratings between males and females was significant, </w:t>
      </w:r>
      <w:r w:rsidR="00C15AF8">
        <w:rPr>
          <w:i/>
          <w:iCs/>
        </w:rPr>
        <w:t xml:space="preserve">p </w:t>
      </w:r>
      <w:r w:rsidR="00C15AF8">
        <w:t xml:space="preserve">&lt; .001. </w:t>
      </w:r>
      <w:r w:rsidR="00712BCC">
        <w:t xml:space="preserve">Males and females were identified to rate the sleep and cognitive clusters significantly higher than the anxiety-mood, vestibular, and ocular-motor clusters. The difference in severity ratings between the sleep and cognitive clusters was not significant corresponding to ratings within </w:t>
      </w:r>
      <w:r w:rsidR="007427EE">
        <w:t>sex</w:t>
      </w:r>
      <w:r w:rsidR="0095705B">
        <w:t>e</w:t>
      </w:r>
      <w:r w:rsidR="00712BCC">
        <w:t xml:space="preserve">s, </w:t>
      </w:r>
      <w:r w:rsidR="00712BCC">
        <w:rPr>
          <w:i/>
          <w:iCs/>
        </w:rPr>
        <w:t xml:space="preserve">p </w:t>
      </w:r>
      <w:r w:rsidR="00712BCC">
        <w:t xml:space="preserve">&gt; .05. However, females were observed to rate both clusters significantly higher than males, </w:t>
      </w:r>
      <w:r w:rsidR="00712BCC">
        <w:rPr>
          <w:i/>
          <w:iCs/>
        </w:rPr>
        <w:t xml:space="preserve">p </w:t>
      </w:r>
      <w:r w:rsidR="00712BCC">
        <w:t>&lt; .05.</w:t>
      </w:r>
    </w:p>
    <w:p w14:paraId="46C803BA" w14:textId="754422CE" w:rsidR="00506748" w:rsidRDefault="003D7F08" w:rsidP="001D215C">
      <w:pPr>
        <w:ind w:firstLine="720"/>
      </w:pPr>
      <w:r>
        <w:rPr>
          <w:b/>
          <w:bCs/>
        </w:rPr>
        <w:t xml:space="preserve">Post-Injury </w:t>
      </w:r>
      <w:r w:rsidR="001D215C">
        <w:rPr>
          <w:b/>
          <w:bCs/>
        </w:rPr>
        <w:t xml:space="preserve">Test Three. </w:t>
      </w:r>
      <w:r w:rsidR="001D215C">
        <w:t>The symptom cluster-by-</w:t>
      </w:r>
      <w:r w:rsidR="007427EE">
        <w:t>sex</w:t>
      </w:r>
      <w:r w:rsidR="001D215C">
        <w:t xml:space="preserve"> interaction effect was significant, </w:t>
      </w:r>
      <w:r w:rsidR="001D215C">
        <w:rPr>
          <w:i/>
          <w:iCs/>
        </w:rPr>
        <w:t>F</w:t>
      </w:r>
      <w:r w:rsidR="001D215C">
        <w:t xml:space="preserve">(5, 13,356) = 2.60, </w:t>
      </w:r>
      <w:r w:rsidR="001D215C">
        <w:rPr>
          <w:i/>
          <w:iCs/>
        </w:rPr>
        <w:t xml:space="preserve">p </w:t>
      </w:r>
      <w:r w:rsidR="001D215C">
        <w:t xml:space="preserve">= .02. </w:t>
      </w:r>
      <w:r w:rsidR="00AE5920">
        <w:t>Females reported higher symptom severity than males for the headache-migraine (</w:t>
      </w:r>
      <w:r w:rsidR="00AE5920">
        <w:rPr>
          <w:i/>
          <w:iCs/>
        </w:rPr>
        <w:t xml:space="preserve">p </w:t>
      </w:r>
      <w:r w:rsidR="00AE5920">
        <w:t>= .004) and anxiety-mood clusters (</w:t>
      </w:r>
      <w:r w:rsidR="00AE5920">
        <w:rPr>
          <w:i/>
          <w:iCs/>
        </w:rPr>
        <w:t xml:space="preserve">p </w:t>
      </w:r>
      <w:r w:rsidR="00AE5920">
        <w:t xml:space="preserve">= .001). Direct comparison between </w:t>
      </w:r>
      <w:r w:rsidR="007427EE">
        <w:t>sex</w:t>
      </w:r>
      <w:r w:rsidR="0095705B">
        <w:t>e</w:t>
      </w:r>
      <w:r w:rsidR="00AE5920">
        <w:t>s of the sleep (</w:t>
      </w:r>
      <w:r w:rsidR="00AE5920">
        <w:rPr>
          <w:i/>
          <w:iCs/>
        </w:rPr>
        <w:t xml:space="preserve">p </w:t>
      </w:r>
      <w:r w:rsidR="00AE5920">
        <w:t>= .066), ocular-motor (</w:t>
      </w:r>
      <w:r w:rsidR="00AE5920">
        <w:rPr>
          <w:i/>
          <w:iCs/>
        </w:rPr>
        <w:t xml:space="preserve">p </w:t>
      </w:r>
      <w:r w:rsidR="00AE5920">
        <w:t>= 1.00), cognitive (</w:t>
      </w:r>
      <w:r w:rsidR="00AE5920">
        <w:rPr>
          <w:i/>
          <w:iCs/>
        </w:rPr>
        <w:t xml:space="preserve">p </w:t>
      </w:r>
      <w:r w:rsidR="00AE5920">
        <w:t>= .112), and vestibular clusters (</w:t>
      </w:r>
      <w:r w:rsidR="00AE5920">
        <w:rPr>
          <w:i/>
          <w:iCs/>
        </w:rPr>
        <w:t>p</w:t>
      </w:r>
      <w:r w:rsidR="00AE5920">
        <w:t xml:space="preserve"> = .988) were not significant. </w:t>
      </w:r>
      <w:r w:rsidR="00287C51">
        <w:t xml:space="preserve">Within </w:t>
      </w:r>
      <w:r w:rsidR="007427EE">
        <w:t>sex</w:t>
      </w:r>
      <w:r w:rsidR="0095705B">
        <w:t>e</w:t>
      </w:r>
      <w:r w:rsidR="00287C51">
        <w:t xml:space="preserve">s, both females and males rated symptoms from the headache-migraine, cognitive, and sleep clusters with the highest severity. Differences between these three clusters was not significant when comparing ratings within </w:t>
      </w:r>
      <w:r w:rsidR="007427EE">
        <w:t>sex</w:t>
      </w:r>
      <w:r w:rsidR="0095705B">
        <w:t>e</w:t>
      </w:r>
      <w:r w:rsidR="00287C51">
        <w:t xml:space="preserve">s, </w:t>
      </w:r>
      <w:r w:rsidR="00287C51">
        <w:rPr>
          <w:i/>
          <w:iCs/>
        </w:rPr>
        <w:t xml:space="preserve">p </w:t>
      </w:r>
      <w:r w:rsidR="00287C51">
        <w:t>&gt; .05.</w:t>
      </w:r>
    </w:p>
    <w:p w14:paraId="03CC0393" w14:textId="52706971" w:rsidR="00287C51" w:rsidRPr="00287C51" w:rsidRDefault="00C946DB" w:rsidP="00287C51">
      <w:pPr>
        <w:pStyle w:val="Heading3"/>
      </w:pPr>
      <w:ins w:id="44" w:author="Microsoft Office User" w:date="2021-08-24T15:56:00Z">
        <w:r>
          <w:t xml:space="preserve">Ratings for Students who </w:t>
        </w:r>
      </w:ins>
      <w:r w:rsidR="00287C51">
        <w:t xml:space="preserve">Completed Four </w:t>
      </w:r>
      <w:r w:rsidR="003D7F08">
        <w:t xml:space="preserve">Post-Injury </w:t>
      </w:r>
      <w:r w:rsidR="00287C51">
        <w:t>Tests</w:t>
      </w:r>
    </w:p>
    <w:p w14:paraId="7C93F55A" w14:textId="0A28687D" w:rsidR="00506748" w:rsidRDefault="00287C51" w:rsidP="00C15AF8">
      <w:r>
        <w:tab/>
      </w:r>
      <w:r w:rsidR="003D7F08">
        <w:rPr>
          <w:b/>
          <w:bCs/>
        </w:rPr>
        <w:t xml:space="preserve">Post-Injury </w:t>
      </w:r>
      <w:r>
        <w:rPr>
          <w:b/>
          <w:bCs/>
        </w:rPr>
        <w:t>Test One.</w:t>
      </w:r>
      <w:r>
        <w:t xml:space="preserve"> </w:t>
      </w:r>
      <w:r w:rsidR="00E22EA6">
        <w:t xml:space="preserve">Descriptive statistics of non-normalized and normalized cluster severity ratings for students who completed four </w:t>
      </w:r>
      <w:r w:rsidR="003D7F08">
        <w:t xml:space="preserve">ImPACT </w:t>
      </w:r>
      <w:r w:rsidR="00E22EA6">
        <w:t xml:space="preserve">post-injury tests are accessible in the supplemental materials. </w:t>
      </w:r>
      <w:r w:rsidR="00E8553A">
        <w:t>The symptom cluster-by-</w:t>
      </w:r>
      <w:r w:rsidR="007427EE">
        <w:t>sex</w:t>
      </w:r>
      <w:r w:rsidR="00E8553A">
        <w:t xml:space="preserve"> interaction effect was not significant, </w:t>
      </w:r>
      <w:r w:rsidR="00E8553A">
        <w:rPr>
          <w:i/>
          <w:iCs/>
        </w:rPr>
        <w:t>F</w:t>
      </w:r>
      <w:r w:rsidR="00E8553A">
        <w:t xml:space="preserve">(5, 4,668) = 1.39, </w:t>
      </w:r>
      <w:r w:rsidR="00E8553A">
        <w:rPr>
          <w:i/>
          <w:iCs/>
        </w:rPr>
        <w:t xml:space="preserve">p </w:t>
      </w:r>
      <w:r w:rsidR="00E8553A">
        <w:t xml:space="preserve">= .220. Following the conventional ANOVA logic, the main effects of symptom cluster and </w:t>
      </w:r>
      <w:r w:rsidR="007427EE">
        <w:t>sex</w:t>
      </w:r>
      <w:r w:rsidR="00E8553A">
        <w:t xml:space="preserve"> were examined. The difference in severity rating between symptom clusters was determined to be significant, </w:t>
      </w:r>
      <w:r w:rsidR="00E8553A">
        <w:rPr>
          <w:i/>
          <w:iCs/>
        </w:rPr>
        <w:t>F</w:t>
      </w:r>
      <w:r w:rsidR="00E8553A">
        <w:t xml:space="preserve">(5, 4,668) = 26.71, </w:t>
      </w:r>
      <w:r w:rsidR="00E8553A">
        <w:rPr>
          <w:i/>
          <w:iCs/>
        </w:rPr>
        <w:t xml:space="preserve">p </w:t>
      </w:r>
      <w:r w:rsidR="00E8553A">
        <w:t xml:space="preserve">&lt; .001. The difference in severity rating between </w:t>
      </w:r>
      <w:r w:rsidR="007427EE">
        <w:t>sex</w:t>
      </w:r>
      <w:r w:rsidR="00E22EA6">
        <w:t>e</w:t>
      </w:r>
      <w:r w:rsidR="00E8553A">
        <w:t xml:space="preserve">s was also determined to be significant, </w:t>
      </w:r>
      <w:r w:rsidR="00E8553A">
        <w:rPr>
          <w:i/>
          <w:iCs/>
        </w:rPr>
        <w:t>F</w:t>
      </w:r>
      <w:r w:rsidR="00E8553A">
        <w:t xml:space="preserve">(1, 4,668) = 17.58, </w:t>
      </w:r>
      <w:r w:rsidR="00E8553A">
        <w:rPr>
          <w:i/>
          <w:iCs/>
        </w:rPr>
        <w:t xml:space="preserve">p </w:t>
      </w:r>
      <w:r w:rsidR="00E8553A">
        <w:t xml:space="preserve">&lt; .001. The headache-migraine cluster was observed to be rated significantly higher than other symptom clusters. </w:t>
      </w:r>
      <w:r w:rsidR="0004242D">
        <w:t>Comparisons of severity ratings for the vestibular/sleep clusters (</w:t>
      </w:r>
      <w:r w:rsidR="0004242D">
        <w:rPr>
          <w:i/>
          <w:iCs/>
        </w:rPr>
        <w:t xml:space="preserve">p </w:t>
      </w:r>
      <w:r w:rsidR="0004242D">
        <w:t xml:space="preserve">= .967), </w:t>
      </w:r>
      <w:r w:rsidR="0004242D">
        <w:lastRenderedPageBreak/>
        <w:t>vestibular/cognitive (</w:t>
      </w:r>
      <w:r w:rsidR="0004242D">
        <w:rPr>
          <w:i/>
          <w:iCs/>
        </w:rPr>
        <w:t xml:space="preserve">p </w:t>
      </w:r>
      <w:r w:rsidR="0004242D">
        <w:t>= .522), and sleep/cognitive clusters (</w:t>
      </w:r>
      <w:r w:rsidR="0004242D">
        <w:rPr>
          <w:i/>
          <w:iCs/>
        </w:rPr>
        <w:t xml:space="preserve">p </w:t>
      </w:r>
      <w:r w:rsidR="0004242D">
        <w:t xml:space="preserve">= .944) were not significant. Ratings for the vestibular, sleep, and cognitive clusters were all rated significantly higher than the anxiety-mood and ocular-motor clusters. The comparison of the anxiety-mood and ocular-motor clusters was not significant, </w:t>
      </w:r>
      <w:r w:rsidR="0004242D">
        <w:rPr>
          <w:i/>
          <w:iCs/>
        </w:rPr>
        <w:t xml:space="preserve">p </w:t>
      </w:r>
      <w:r w:rsidR="0004242D">
        <w:t xml:space="preserve">= .730. On average, females were observed to rate higher symptom severity levels compared to males, </w:t>
      </w:r>
      <w:r w:rsidR="0004242D">
        <w:rPr>
          <w:i/>
          <w:iCs/>
        </w:rPr>
        <w:t xml:space="preserve">p </w:t>
      </w:r>
      <w:r w:rsidR="0004242D">
        <w:t xml:space="preserve">&lt; .001. </w:t>
      </w:r>
    </w:p>
    <w:p w14:paraId="72597FA5" w14:textId="0FF26F14" w:rsidR="0004242D" w:rsidRPr="00FC071A" w:rsidRDefault="00CD00E1" w:rsidP="00C15AF8">
      <w:r>
        <w:tab/>
      </w:r>
      <w:r w:rsidR="006237BA">
        <w:rPr>
          <w:b/>
          <w:bCs/>
        </w:rPr>
        <w:t xml:space="preserve">Post-Injury </w:t>
      </w:r>
      <w:r>
        <w:rPr>
          <w:b/>
          <w:bCs/>
        </w:rPr>
        <w:t xml:space="preserve">Test Four. </w:t>
      </w:r>
      <w:r>
        <w:t>The symptom cluster-by-</w:t>
      </w:r>
      <w:r w:rsidR="007427EE">
        <w:t>sex</w:t>
      </w:r>
      <w:r>
        <w:t xml:space="preserve"> interaction effect was significant, </w:t>
      </w:r>
      <w:r>
        <w:rPr>
          <w:i/>
          <w:iCs/>
        </w:rPr>
        <w:t>F</w:t>
      </w:r>
      <w:r>
        <w:t>(5, 4,668) = 2.</w:t>
      </w:r>
      <w:r w:rsidR="003C45BC">
        <w:t>88</w:t>
      </w:r>
      <w:r>
        <w:t xml:space="preserve">, </w:t>
      </w:r>
      <w:r>
        <w:rPr>
          <w:i/>
          <w:iCs/>
        </w:rPr>
        <w:t xml:space="preserve">p </w:t>
      </w:r>
      <w:r>
        <w:t>= .0</w:t>
      </w:r>
      <w:r w:rsidR="003C45BC">
        <w:t>1</w:t>
      </w:r>
      <w:r w:rsidR="006E1229">
        <w:t>0</w:t>
      </w:r>
      <w:r>
        <w:t>.</w:t>
      </w:r>
      <w:r w:rsidR="003C45BC">
        <w:t xml:space="preserve"> Females reported higher symptom severity than males for both the headache-migraine (</w:t>
      </w:r>
      <w:r w:rsidR="003C45BC">
        <w:rPr>
          <w:i/>
          <w:iCs/>
        </w:rPr>
        <w:t xml:space="preserve">p </w:t>
      </w:r>
      <w:r w:rsidR="003C45BC">
        <w:t>&lt; .001) and cognitive clusters (</w:t>
      </w:r>
      <w:r w:rsidR="003C45BC">
        <w:rPr>
          <w:i/>
          <w:iCs/>
        </w:rPr>
        <w:t xml:space="preserve">p </w:t>
      </w:r>
      <w:r w:rsidR="003C45BC">
        <w:t xml:space="preserve">&lt; .001). Direct comparison between </w:t>
      </w:r>
      <w:r w:rsidR="007427EE">
        <w:t>sex</w:t>
      </w:r>
      <w:r w:rsidR="0095705B">
        <w:t>e</w:t>
      </w:r>
      <w:r w:rsidR="003C45BC">
        <w:t>s of the sleep (</w:t>
      </w:r>
      <w:r w:rsidR="003C45BC">
        <w:rPr>
          <w:i/>
          <w:iCs/>
        </w:rPr>
        <w:t xml:space="preserve">p </w:t>
      </w:r>
      <w:r w:rsidR="003C45BC">
        <w:t>= .139), ocular-motor (</w:t>
      </w:r>
      <w:r w:rsidR="003C45BC">
        <w:rPr>
          <w:i/>
          <w:iCs/>
        </w:rPr>
        <w:t xml:space="preserve">p </w:t>
      </w:r>
      <w:r w:rsidR="003C45BC">
        <w:t>= 1.00), anxiety-mood (</w:t>
      </w:r>
      <w:r w:rsidR="003C45BC">
        <w:rPr>
          <w:i/>
          <w:iCs/>
        </w:rPr>
        <w:t xml:space="preserve">p </w:t>
      </w:r>
      <w:r w:rsidR="003C45BC">
        <w:t>= .162), and vestibular clusters (</w:t>
      </w:r>
      <w:r w:rsidR="003C45BC">
        <w:rPr>
          <w:i/>
          <w:iCs/>
        </w:rPr>
        <w:t xml:space="preserve">p </w:t>
      </w:r>
      <w:r w:rsidR="003C45BC">
        <w:t xml:space="preserve">= .738) were not significant. When comparing severity ratings within </w:t>
      </w:r>
      <w:r w:rsidR="007427EE">
        <w:t>sex</w:t>
      </w:r>
      <w:r w:rsidR="0095705B">
        <w:t>e</w:t>
      </w:r>
      <w:r w:rsidR="003C45BC">
        <w:t xml:space="preserve">s, males were observed to not report </w:t>
      </w:r>
      <w:r w:rsidR="00FC071A">
        <w:t xml:space="preserve">severity ratings with significant differences across all clusters, </w:t>
      </w:r>
      <w:r w:rsidR="00FC071A">
        <w:rPr>
          <w:i/>
          <w:iCs/>
        </w:rPr>
        <w:t xml:space="preserve">p </w:t>
      </w:r>
      <w:r w:rsidR="00FC071A">
        <w:t>&gt; .05. Females were observed to rate the cognitive cluster (</w:t>
      </w:r>
      <w:r w:rsidR="00FC071A">
        <w:rPr>
          <w:i/>
          <w:iCs/>
        </w:rPr>
        <w:t xml:space="preserve">M </w:t>
      </w:r>
      <w:r w:rsidR="00FC071A">
        <w:t xml:space="preserve">= 0.05, </w:t>
      </w:r>
      <w:r w:rsidR="00FC071A">
        <w:rPr>
          <w:i/>
          <w:iCs/>
        </w:rPr>
        <w:t xml:space="preserve">SD </w:t>
      </w:r>
      <w:r w:rsidR="00FC071A">
        <w:t>= 0.13) significantly greater than the vestibular (</w:t>
      </w:r>
      <w:r w:rsidR="00FC071A">
        <w:rPr>
          <w:i/>
          <w:iCs/>
        </w:rPr>
        <w:t xml:space="preserve">M </w:t>
      </w:r>
      <w:r w:rsidR="00FC071A">
        <w:t xml:space="preserve">= 0.02, </w:t>
      </w:r>
      <w:r w:rsidR="00FC071A">
        <w:rPr>
          <w:i/>
          <w:iCs/>
        </w:rPr>
        <w:t xml:space="preserve">SD </w:t>
      </w:r>
      <w:r w:rsidR="00FC071A">
        <w:t>= 0.08) and ocular-motor clusters (</w:t>
      </w:r>
      <w:r w:rsidR="00FC071A">
        <w:rPr>
          <w:i/>
          <w:iCs/>
        </w:rPr>
        <w:t xml:space="preserve">M </w:t>
      </w:r>
      <w:r w:rsidR="00FC071A">
        <w:t xml:space="preserve">= 0.02, </w:t>
      </w:r>
      <w:r w:rsidR="00FC071A">
        <w:rPr>
          <w:i/>
          <w:iCs/>
        </w:rPr>
        <w:t xml:space="preserve">SD </w:t>
      </w:r>
      <w:r w:rsidR="00FC071A">
        <w:t xml:space="preserve">= 0.11), </w:t>
      </w:r>
      <w:r w:rsidR="00FC071A">
        <w:rPr>
          <w:i/>
          <w:iCs/>
        </w:rPr>
        <w:t xml:space="preserve">p </w:t>
      </w:r>
      <w:r w:rsidR="00FC071A">
        <w:t xml:space="preserve">= .008 and </w:t>
      </w:r>
      <w:r w:rsidR="00FC071A">
        <w:rPr>
          <w:i/>
          <w:iCs/>
        </w:rPr>
        <w:t xml:space="preserve">p </w:t>
      </w:r>
      <w:r w:rsidR="00FC071A">
        <w:t>= .004, respectively. Females additionally rated the headache-migraine cluster (</w:t>
      </w:r>
      <w:r w:rsidR="00FC071A">
        <w:rPr>
          <w:i/>
          <w:iCs/>
        </w:rPr>
        <w:t xml:space="preserve">M </w:t>
      </w:r>
      <w:r w:rsidR="00FC071A">
        <w:t xml:space="preserve">= 0.05, </w:t>
      </w:r>
      <w:r w:rsidR="00FC071A">
        <w:rPr>
          <w:i/>
          <w:iCs/>
        </w:rPr>
        <w:t xml:space="preserve">SD </w:t>
      </w:r>
      <w:r w:rsidR="00FC071A">
        <w:t>= 0.13) significantly greater than the vestibular, ocular-motor, and anxiety-mood clusters (</w:t>
      </w:r>
      <w:r w:rsidR="00FC071A">
        <w:rPr>
          <w:i/>
          <w:iCs/>
        </w:rPr>
        <w:t xml:space="preserve">M </w:t>
      </w:r>
      <w:r w:rsidR="00FC071A">
        <w:t xml:space="preserve">= 0.03, </w:t>
      </w:r>
      <w:r w:rsidR="00FC071A">
        <w:rPr>
          <w:i/>
          <w:iCs/>
        </w:rPr>
        <w:t xml:space="preserve">SD </w:t>
      </w:r>
      <w:r w:rsidR="00FC071A">
        <w:t xml:space="preserve">= 0.10), </w:t>
      </w:r>
      <w:r w:rsidR="00FC071A">
        <w:rPr>
          <w:i/>
          <w:iCs/>
        </w:rPr>
        <w:t xml:space="preserve">p </w:t>
      </w:r>
      <w:r w:rsidR="00FC071A">
        <w:t xml:space="preserve">&lt; .001, </w:t>
      </w:r>
      <w:r w:rsidR="00FC071A">
        <w:rPr>
          <w:i/>
          <w:iCs/>
        </w:rPr>
        <w:t xml:space="preserve">p </w:t>
      </w:r>
      <w:r w:rsidR="00FC071A">
        <w:t xml:space="preserve">&lt; .001, and </w:t>
      </w:r>
      <w:r w:rsidR="00FC071A">
        <w:rPr>
          <w:i/>
          <w:iCs/>
        </w:rPr>
        <w:t xml:space="preserve">p </w:t>
      </w:r>
      <w:r w:rsidR="00FC071A">
        <w:t xml:space="preserve">= .013, respectively.  </w:t>
      </w:r>
    </w:p>
    <w:p w14:paraId="67C1544E" w14:textId="52C5D782" w:rsidR="000D5B19" w:rsidRDefault="000D5B19" w:rsidP="000D5B19">
      <w:pPr>
        <w:pStyle w:val="Heading2"/>
      </w:pPr>
      <w:r>
        <w:t>Total Symptom</w:t>
      </w:r>
      <w:r w:rsidRPr="000D5B19">
        <w:t xml:space="preserve"> </w:t>
      </w:r>
      <w:r w:rsidR="008963F6">
        <w:t>Score</w:t>
      </w:r>
      <w:r w:rsidRPr="000D5B19">
        <w:t xml:space="preserve"> a</w:t>
      </w:r>
      <w:r>
        <w:t xml:space="preserve">t </w:t>
      </w:r>
      <w:r w:rsidR="006237BA">
        <w:t xml:space="preserve">Post-Injury </w:t>
      </w:r>
      <w:r>
        <w:t xml:space="preserve">Test One across Number of </w:t>
      </w:r>
      <w:r w:rsidR="006237BA">
        <w:t xml:space="preserve">Post-Injury </w:t>
      </w:r>
      <w:r>
        <w:t xml:space="preserve">Tests Completed </w:t>
      </w:r>
    </w:p>
    <w:p w14:paraId="1FE60822" w14:textId="42F709A3" w:rsidR="000D5B19" w:rsidRPr="00F00534" w:rsidRDefault="000D5B19" w:rsidP="000D5B19">
      <w:r>
        <w:tab/>
        <w:t xml:space="preserve">Table </w:t>
      </w:r>
      <w:r w:rsidR="00E22EA6">
        <w:t>5</w:t>
      </w:r>
      <w:r>
        <w:t xml:space="preserve"> displays descriptive statistics of </w:t>
      </w:r>
      <w:r w:rsidR="006237BA">
        <w:t xml:space="preserve">post-injury </w:t>
      </w:r>
      <w:r>
        <w:t xml:space="preserve">test one total symptom scores by </w:t>
      </w:r>
      <w:r w:rsidR="007427EE">
        <w:t>sex</w:t>
      </w:r>
      <w:r>
        <w:t xml:space="preserve"> and the number of </w:t>
      </w:r>
      <w:r w:rsidR="006237BA">
        <w:t xml:space="preserve">post-injury </w:t>
      </w:r>
      <w:r>
        <w:t>tests completed</w:t>
      </w:r>
      <w:r w:rsidR="0077053F">
        <w:t xml:space="preserve">. The total </w:t>
      </w:r>
      <w:r w:rsidR="006237BA">
        <w:t xml:space="preserve">post-injury </w:t>
      </w:r>
      <w:r w:rsidR="0077053F">
        <w:t>tests completed-by-</w:t>
      </w:r>
      <w:r w:rsidR="007427EE">
        <w:t>sex</w:t>
      </w:r>
      <w:r w:rsidR="0077053F">
        <w:t xml:space="preserve"> interaction effect was not significant, </w:t>
      </w:r>
      <w:r w:rsidR="0077053F">
        <w:rPr>
          <w:i/>
          <w:iCs/>
        </w:rPr>
        <w:t>F</w:t>
      </w:r>
      <w:r w:rsidR="0077053F">
        <w:t xml:space="preserve">(3, 18,286) = 1.09, </w:t>
      </w:r>
      <w:r w:rsidR="0077053F">
        <w:rPr>
          <w:i/>
          <w:iCs/>
        </w:rPr>
        <w:t xml:space="preserve">p </w:t>
      </w:r>
      <w:r w:rsidR="0077053F">
        <w:t xml:space="preserve">= .350. Subsequently, both the main effects of total </w:t>
      </w:r>
      <w:r w:rsidR="006237BA">
        <w:t xml:space="preserve">post-injury </w:t>
      </w:r>
      <w:r w:rsidR="0077053F">
        <w:t xml:space="preserve">tests completed and </w:t>
      </w:r>
      <w:r w:rsidR="007427EE">
        <w:t>sex</w:t>
      </w:r>
      <w:r w:rsidR="0077053F">
        <w:t xml:space="preserve"> were examined. The difference in</w:t>
      </w:r>
      <w:r w:rsidR="006237BA">
        <w:t xml:space="preserve"> post-injury</w:t>
      </w:r>
      <w:r w:rsidR="0077053F">
        <w:t xml:space="preserve"> test one total symptom </w:t>
      </w:r>
      <w:r w:rsidR="007427EE">
        <w:t>score</w:t>
      </w:r>
      <w:r w:rsidR="0077053F">
        <w:t xml:space="preserve"> between total tests completed was significant, </w:t>
      </w:r>
      <w:r w:rsidR="0077053F">
        <w:rPr>
          <w:i/>
          <w:iCs/>
        </w:rPr>
        <w:t>F</w:t>
      </w:r>
      <w:r w:rsidR="0077053F">
        <w:t xml:space="preserve">(3, 18,286) = 61.09, </w:t>
      </w:r>
      <w:r w:rsidR="0077053F">
        <w:rPr>
          <w:i/>
          <w:iCs/>
        </w:rPr>
        <w:lastRenderedPageBreak/>
        <w:t xml:space="preserve">p </w:t>
      </w:r>
      <w:r w:rsidR="0077053F">
        <w:t xml:space="preserve">&lt; .001. The difference in </w:t>
      </w:r>
      <w:r w:rsidR="006237BA">
        <w:t xml:space="preserve">post-injury </w:t>
      </w:r>
      <w:r w:rsidR="0077053F">
        <w:t>test one total symptom s</w:t>
      </w:r>
      <w:r w:rsidR="007427EE">
        <w:t>core</w:t>
      </w:r>
      <w:r w:rsidR="0077053F">
        <w:t xml:space="preserve"> between </w:t>
      </w:r>
      <w:r w:rsidR="007427EE">
        <w:t>sexe</w:t>
      </w:r>
      <w:r w:rsidR="0077053F">
        <w:t xml:space="preserve">s was also determined to be significant, </w:t>
      </w:r>
      <w:r w:rsidR="0077053F">
        <w:rPr>
          <w:i/>
          <w:iCs/>
        </w:rPr>
        <w:t>F</w:t>
      </w:r>
      <w:r w:rsidR="0077053F">
        <w:t xml:space="preserve">(1, 18,286) = 112.44, </w:t>
      </w:r>
      <w:r w:rsidR="0077053F">
        <w:rPr>
          <w:i/>
          <w:iCs/>
        </w:rPr>
        <w:t>p</w:t>
      </w:r>
      <w:r w:rsidR="0077053F">
        <w:t xml:space="preserve"> &lt; .001. Students who completed four</w:t>
      </w:r>
      <w:r w:rsidR="006237BA">
        <w:t xml:space="preserve"> post-injury</w:t>
      </w:r>
      <w:r w:rsidR="0077053F">
        <w:t xml:space="preserve"> tests (</w:t>
      </w:r>
      <w:r w:rsidR="0077053F">
        <w:rPr>
          <w:i/>
          <w:iCs/>
        </w:rPr>
        <w:t xml:space="preserve">M </w:t>
      </w:r>
      <w:r w:rsidR="0077053F">
        <w:t xml:space="preserve">= 18.95, </w:t>
      </w:r>
      <w:r w:rsidR="0077053F">
        <w:rPr>
          <w:i/>
          <w:iCs/>
        </w:rPr>
        <w:t xml:space="preserve">SD </w:t>
      </w:r>
      <w:r w:rsidR="00724379">
        <w:t>=</w:t>
      </w:r>
      <w:r w:rsidR="0077053F">
        <w:t xml:space="preserve"> 19.51) reported significantly higher </w:t>
      </w:r>
      <w:r w:rsidR="006237BA">
        <w:t xml:space="preserve">post-injury </w:t>
      </w:r>
      <w:r w:rsidR="00192E3A">
        <w:t xml:space="preserve">test one </w:t>
      </w:r>
      <w:r w:rsidR="0077053F">
        <w:t xml:space="preserve">total symptom scores than students who completed </w:t>
      </w:r>
      <w:r w:rsidR="00192E3A">
        <w:t xml:space="preserve">three </w:t>
      </w:r>
      <w:r w:rsidR="006237BA">
        <w:t xml:space="preserve">post-injury </w:t>
      </w:r>
      <w:r w:rsidR="00192E3A">
        <w:t>tests (</w:t>
      </w:r>
      <w:r w:rsidR="00192E3A">
        <w:rPr>
          <w:i/>
          <w:iCs/>
        </w:rPr>
        <w:t xml:space="preserve">M </w:t>
      </w:r>
      <w:r w:rsidR="00192E3A">
        <w:t xml:space="preserve">= 16.09, </w:t>
      </w:r>
      <w:r w:rsidR="00192E3A">
        <w:rPr>
          <w:i/>
          <w:iCs/>
        </w:rPr>
        <w:t xml:space="preserve">SD </w:t>
      </w:r>
      <w:r w:rsidR="00192E3A">
        <w:t xml:space="preserve">– 18.10), two </w:t>
      </w:r>
      <w:r w:rsidR="006237BA">
        <w:t xml:space="preserve">post-injury </w:t>
      </w:r>
      <w:r w:rsidR="00192E3A">
        <w:t>tests (</w:t>
      </w:r>
      <w:r w:rsidR="00192E3A">
        <w:rPr>
          <w:i/>
          <w:iCs/>
        </w:rPr>
        <w:t xml:space="preserve">M </w:t>
      </w:r>
      <w:r w:rsidR="00192E3A">
        <w:t xml:space="preserve">= 13.31, </w:t>
      </w:r>
      <w:r w:rsidR="00192E3A">
        <w:rPr>
          <w:i/>
          <w:iCs/>
        </w:rPr>
        <w:t xml:space="preserve">SD </w:t>
      </w:r>
      <w:r w:rsidR="00724379">
        <w:t>=</w:t>
      </w:r>
      <w:r w:rsidR="00192E3A">
        <w:t xml:space="preserve"> 16.76), and one</w:t>
      </w:r>
      <w:r w:rsidR="006237BA">
        <w:t xml:space="preserve"> post-injury</w:t>
      </w:r>
      <w:r w:rsidR="00192E3A">
        <w:t xml:space="preserve"> test (</w:t>
      </w:r>
      <w:r w:rsidR="00192E3A">
        <w:rPr>
          <w:i/>
          <w:iCs/>
        </w:rPr>
        <w:t xml:space="preserve">M </w:t>
      </w:r>
      <w:r w:rsidR="00192E3A">
        <w:t xml:space="preserve">= 10.70, </w:t>
      </w:r>
      <w:r w:rsidR="00192E3A">
        <w:rPr>
          <w:i/>
          <w:iCs/>
        </w:rPr>
        <w:t xml:space="preserve">SD </w:t>
      </w:r>
      <w:r w:rsidR="00820E44">
        <w:t xml:space="preserve">= </w:t>
      </w:r>
      <w:r w:rsidR="00192E3A">
        <w:t>15.57)</w:t>
      </w:r>
      <w:r w:rsidR="00F00534">
        <w:t xml:space="preserve">, </w:t>
      </w:r>
      <w:r w:rsidR="00F00534">
        <w:rPr>
          <w:i/>
          <w:iCs/>
        </w:rPr>
        <w:t xml:space="preserve">p </w:t>
      </w:r>
      <w:r w:rsidR="00F00534">
        <w:t>&lt; .05</w:t>
      </w:r>
      <w:r w:rsidR="00192E3A">
        <w:t xml:space="preserve">. Mean differences between students who completed one </w:t>
      </w:r>
      <w:r w:rsidR="006237BA">
        <w:t xml:space="preserve">post-injury </w:t>
      </w:r>
      <w:r w:rsidR="00192E3A">
        <w:t>test and two</w:t>
      </w:r>
      <w:r w:rsidR="006237BA">
        <w:t xml:space="preserve"> post-injury</w:t>
      </w:r>
      <w:r w:rsidR="00192E3A">
        <w:t xml:space="preserve"> tests, one </w:t>
      </w:r>
      <w:r w:rsidR="006237BA">
        <w:t xml:space="preserve">post-injury </w:t>
      </w:r>
      <w:r w:rsidR="00192E3A">
        <w:t xml:space="preserve">test and three </w:t>
      </w:r>
      <w:r w:rsidR="006237BA">
        <w:t xml:space="preserve">post-injury </w:t>
      </w:r>
      <w:r w:rsidR="00192E3A">
        <w:t xml:space="preserve">tests, and two </w:t>
      </w:r>
      <w:r w:rsidR="006237BA">
        <w:t xml:space="preserve">post-injury </w:t>
      </w:r>
      <w:r w:rsidR="00192E3A">
        <w:t xml:space="preserve">tests and three </w:t>
      </w:r>
      <w:r w:rsidR="006237BA">
        <w:t xml:space="preserve">post-injury </w:t>
      </w:r>
      <w:r w:rsidR="00192E3A">
        <w:t>tests were additionally significant</w:t>
      </w:r>
      <w:r w:rsidR="00F00534">
        <w:t xml:space="preserve">, </w:t>
      </w:r>
      <w:r w:rsidR="00F00534">
        <w:rPr>
          <w:i/>
          <w:iCs/>
        </w:rPr>
        <w:t xml:space="preserve">p </w:t>
      </w:r>
      <w:r w:rsidR="00F00534">
        <w:t>&lt; .05</w:t>
      </w:r>
      <w:r w:rsidR="00192E3A">
        <w:t xml:space="preserve">. </w:t>
      </w:r>
      <w:r w:rsidR="00F00534">
        <w:t>On average, females (</w:t>
      </w:r>
      <w:r w:rsidR="00F00534">
        <w:rPr>
          <w:i/>
          <w:iCs/>
        </w:rPr>
        <w:t xml:space="preserve">M </w:t>
      </w:r>
      <w:r w:rsidR="00F00534">
        <w:t xml:space="preserve">= 14.74, </w:t>
      </w:r>
      <w:r w:rsidR="00F00534">
        <w:rPr>
          <w:i/>
          <w:iCs/>
        </w:rPr>
        <w:t xml:space="preserve">SD </w:t>
      </w:r>
      <w:r w:rsidR="00724379">
        <w:t xml:space="preserve">= </w:t>
      </w:r>
      <w:r w:rsidR="00F00534">
        <w:t xml:space="preserve">17.95) reported significantly higher </w:t>
      </w:r>
      <w:r w:rsidR="006237BA">
        <w:t xml:space="preserve">post-injury </w:t>
      </w:r>
      <w:r w:rsidR="00F00534">
        <w:t xml:space="preserve">test one </w:t>
      </w:r>
      <w:r w:rsidR="007427EE">
        <w:t>total symptom scores</w:t>
      </w:r>
      <w:r w:rsidR="00F00534">
        <w:t xml:space="preserve"> compared to males (</w:t>
      </w:r>
      <w:r w:rsidR="00F00534">
        <w:rPr>
          <w:i/>
          <w:iCs/>
        </w:rPr>
        <w:t xml:space="preserve">M </w:t>
      </w:r>
      <w:r w:rsidR="00F00534">
        <w:t xml:space="preserve">= 10.87, </w:t>
      </w:r>
      <w:r w:rsidR="00F00534" w:rsidRPr="00724379">
        <w:t>SD</w:t>
      </w:r>
      <w:r w:rsidR="00724379">
        <w:t xml:space="preserve"> = </w:t>
      </w:r>
      <w:r w:rsidR="00F00534" w:rsidRPr="00724379">
        <w:t>15</w:t>
      </w:r>
      <w:r w:rsidR="00F00534">
        <w:t xml:space="preserve">.36), </w:t>
      </w:r>
      <w:r w:rsidR="00F00534">
        <w:rPr>
          <w:i/>
          <w:iCs/>
        </w:rPr>
        <w:t xml:space="preserve">p </w:t>
      </w:r>
      <w:r w:rsidR="00F00534">
        <w:t>&lt; .05.</w:t>
      </w:r>
    </w:p>
    <w:p w14:paraId="40D7C1F8" w14:textId="5CC6B8B6" w:rsidR="008C78AC" w:rsidRDefault="008C78AC" w:rsidP="008C78AC">
      <w:pPr>
        <w:rPr>
          <w:b/>
          <w:bCs/>
          <w:i/>
          <w:iCs/>
        </w:rPr>
      </w:pPr>
      <w:r>
        <w:rPr>
          <w:b/>
          <w:bCs/>
          <w:i/>
          <w:iCs/>
        </w:rPr>
        <w:t xml:space="preserve">Insert Table </w:t>
      </w:r>
      <w:r w:rsidR="00E22EA6">
        <w:rPr>
          <w:b/>
          <w:bCs/>
          <w:i/>
          <w:iCs/>
        </w:rPr>
        <w:t xml:space="preserve">5 </w:t>
      </w:r>
      <w:r>
        <w:rPr>
          <w:b/>
          <w:bCs/>
          <w:i/>
          <w:iCs/>
        </w:rPr>
        <w:t xml:space="preserve"> Here</w:t>
      </w:r>
    </w:p>
    <w:p w14:paraId="20715150" w14:textId="4F85BB23" w:rsidR="008C78AC" w:rsidRDefault="008C78AC" w:rsidP="008C78AC">
      <w:pPr>
        <w:pStyle w:val="Heading1"/>
      </w:pPr>
      <w:r>
        <w:t>Discussion</w:t>
      </w:r>
    </w:p>
    <w:p w14:paraId="6589D9E0" w14:textId="68DEF086" w:rsidR="00E57D1D" w:rsidRDefault="00130679" w:rsidP="008C78AC">
      <w:r>
        <w:tab/>
        <w:t>The purpose of this retrospective analysis was to evaluate trends in symptom reporting over 13 years of ImPACT testing</w:t>
      </w:r>
      <w:r w:rsidR="00E57D1D">
        <w:t xml:space="preserve"> data</w:t>
      </w:r>
      <w:r>
        <w:t xml:space="preserve"> across the </w:t>
      </w:r>
      <w:r w:rsidR="007F1EF7">
        <w:t>S</w:t>
      </w:r>
      <w:r>
        <w:t>tate of Hawaii in 13</w:t>
      </w:r>
      <w:ins w:id="45" w:author="Microsoft Office User" w:date="2021-08-22T01:19:00Z">
        <w:r w:rsidR="001F5B0A">
          <w:t>-</w:t>
        </w:r>
      </w:ins>
      <w:r>
        <w:t xml:space="preserve"> to 18-year-old</w:t>
      </w:r>
      <w:r w:rsidR="00E57D1D">
        <w:t xml:space="preserve"> students who rated symptom severity with the PCSS</w:t>
      </w:r>
      <w:r>
        <w:t xml:space="preserve">. </w:t>
      </w:r>
      <w:r w:rsidR="00E57D1D">
        <w:t>The findings from the current study aligned with</w:t>
      </w:r>
      <w:r w:rsidR="00004705">
        <w:t xml:space="preserve"> </w:t>
      </w:r>
      <w:r w:rsidR="00E57D1D">
        <w:t>symptom severity tr</w:t>
      </w:r>
      <w:r w:rsidR="007F1EF7">
        <w:t>ajectories</w:t>
      </w:r>
      <w:r w:rsidR="00E57D1D">
        <w:t xml:space="preserve"> </w:t>
      </w:r>
      <w:r w:rsidR="0078521E">
        <w:t>reported</w:t>
      </w:r>
      <w:r w:rsidR="00E57D1D">
        <w:t xml:space="preserve"> in previous </w:t>
      </w:r>
      <w:r w:rsidR="0078521E">
        <w:t>studies</w:t>
      </w:r>
      <w:r w:rsidR="00E57D1D">
        <w:t>. Present findings and their potential</w:t>
      </w:r>
      <w:r w:rsidR="0078521E">
        <w:t xml:space="preserve"> application to</w:t>
      </w:r>
      <w:r w:rsidR="00E57D1D">
        <w:t xml:space="preserve"> RTL are </w:t>
      </w:r>
      <w:r w:rsidR="0078521E">
        <w:t>discussed below</w:t>
      </w:r>
      <w:r w:rsidR="00E57D1D">
        <w:t xml:space="preserve">. </w:t>
      </w:r>
    </w:p>
    <w:p w14:paraId="2C4AEDCF" w14:textId="11C49716" w:rsidR="00E57D1D" w:rsidRDefault="00E57D1D" w:rsidP="008C78AC">
      <w:r>
        <w:tab/>
      </w:r>
      <w:r w:rsidR="00A36D48">
        <w:t>Trends in student symptom ratings for the current study were s</w:t>
      </w:r>
      <w:r>
        <w:t>imilar to findings</w:t>
      </w:r>
      <w:r w:rsidR="00A36D48">
        <w:t xml:space="preserve"> reported in</w:t>
      </w:r>
      <w:r>
        <w:t xml:space="preserve"> previous studies </w:t>
      </w:r>
      <w:r>
        <w:fldChar w:fldCharType="begin" w:fldLock="1"/>
      </w:r>
      <w:r w:rsidR="00DD686D">
        <w:instrText>ADDIN CSL_CITATION {"citationItems":[{"id":"ITEM-1","itemData":{"DOI":"10.1177/0363546513509962","ISSN":"03635465","PMID":"24197616","abstract":"Background: Researchers have suggested that there are sex differences in outcomes after sport-related concussions. Factors such as sport type/rules, age, and body mass index (BMI) may influence these differences. Hypotheses/Purpose: The purposes of this study were (1) to examine neurocognitive performance after concussions between male and female soccer players and (2) to compare concussion symptoms between male and female soccer players. We hypothesized that female concussed soccer players would report more concussion symptoms and worse cognitive performance compared with male concussed soccer players. Study Design: Cohort study; Level of evidence, 2. Methods: A total of 39 male (mean BMI, 22.21 ± 2.34 kg/m2; mean age, 17.69 ± 2.10 years) and 56 female (mean BMI, 23.47 ± 2.66 kg/m2; mean age, 17.78 ± 2.30 years) concussed soccer players participated in this study. Participants were similar in age, history of concussion, sport, and time since injury. Participants completed computerized neurocognitive tests and symptom reports at baseline and 8 days after injury. Body mass index served as a covariate in all analyses. Results: After adjusting for BMI, results from a repeated-measures analysis of covariance (ANCOVA) revealed a group by time interaction for visual memory (F1,82 = 5.50; P = .021). Specifically, female concussed soccer players (mean score, 68.7 ± 15.2) performed worse at 8 days after a concussion compared with male concussed athletes (mean score, 77.2 ± 8.9). Results of another ANCOVA for total concussion symptoms indicated an interaction for group by time (F1,82 = 4.26; P = .04). Specifically, female concussed soccer players (mean score, 11.9 ± 15.7) reported more total concussion symptoms at 8 days compared with male concussed athletes (mean score, 5.3 ± 7.4). There were significant main effects for sex on verbal (F1,82 = 5.98; P = .017) and visual (F1,82 = 4.65; P = .034) memory, with female athletes reporting lower scores than male athletes. Female athletes also reported more symptoms on the migraine-cognitive-fatigue (F1,82 = 10.8; P = .001) and sleep (F1,82 = 9.2; P = .003) clusters than male athletes. Conclusion: In contrast to recent studies, after controlling for BMI, female athletes exhibited lower performance on visual memory composite scores and higher scores on total symptoms than male athletes after concussions. © 2013 The Author(s).","author":[{"dropping-particle":"","family":"Covassin","given":"Tracey","non-dropping-particle":"","parse-names":false,"suffix":""},{"dropping-particle":"","family":"Elbin","given":"R. J.","non-dropping-particle":"","parse-names":false,"suffix":""},{"dropping-particle":"","family":"Bleecker","given":"Alisha","non-dropping-particle":"","parse-names":false,"suffix":""},{"dropping-particle":"","family":"Lipchik","given":"Adam","non-dropping-particle":"","parse-names":false,"suffix":""},{"dropping-particle":"","family":"Kontos","given":"Anthony P.","non-dropping-particle":"","parse-names":false,"suffix":""}],"container-title":"American Journal of Sports Medicine","id":"ITEM-1","issue":"12","issued":{"date-parts":[["2013"]]},"page":"2890-2895","title":"Are there differences in neurocognitive function and symptoms between male and female soccer players after concussions?","type":"article-journal","volume":"41"},"uris":["http://www.mendeley.com/documents/?uuid=72df52ae-30a1-480a-b8c3-752a43679e75"]},{"id":"ITEM-2","itemData":{"DOI":"10.1177/0363546515617746","ISSN":"15523365","PMID":"26672026","abstract":"Background: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Medicine","id":"ITEM-2","issue":"3","issued":{"date-parts":[["2016"]]},"page":"748-752","title":"Sex-based differences as a predictor of recovery trajectories in young athletes after a sports-related concussion","type":"article-journal","volume":"44"},"uris":["http://www.mendeley.com/documents/?uuid=891cdf79-e2f4-4631-b260-1d82cdccb86b"]},{"id":"ITEM-3","itemData":{"DOI":"10.1542/peds.2013-2988","ISBN":"0031-4005","ISSN":"0031-4005","PMID":"24958583","abstract":"BACKGROUND AND OBJECTIVES: Up to 30% of children who have concussion initially evaluated in the emergency department (ED) display delayed symptom resolution (DSR). Greater initial symptom severity may be an easily quantifiable predictor of DSR. We hypothesized that greater symptom severity immediately after injury increases the risk for DSR.\\n\\nMETHODS: We conducted a prospective longitudinal cohort study of children 8 to 18 years old presenting to the ED with concussion. Acute symptom severity was assessed using a graded symptom inventory. Presence of DSR was assessed 1 month later. Graded symptom inventory scores were tested for association with DSR by sensitivity analysis. We conducted a similar analysis for post-concussion syndrome (PCS) as defined by the International Statistical Classification of Diseases and Related Health Problems, 10th revision. Potential symptoms characteristic of DSR were explored by using hierarchical cluster analysis.\\n\\nRESULTS: We enrolled 234 subjects; 179 (76%) completed follow-up. Thirty-eight subjects (21%) experienced DSR. Initial symptom severity was not significantly associated with DSR 1 month after concussion. A total of 22 subjects (12%) had PCS. Scores &gt;10 (possible range, 0-28) were associated with an increased risk for PCS (RR, 3.1; 95% confidence interval 1.2-8.0). Three of 6 of the most characteristic symptoms of DSR were also most characteristic of early symptom resolution. However, cognitive symptoms were more characteristic of subjects reporting DSR.\\n\\nCONCLUSIONS: Greater symptom severity measured at ED presentation does not predict DSR but is associated with PCS. Risk stratification therefore depends on how the persistent symptoms are defined. Cognitive symptoms may warrant particular attention in future study. Follow-up is recommended for all patients after ED evaluation of concussion to monitor for DSR.","author":[{"dropping-particle":"","family":"Grubenhoff","given":"J. A.","non-dropping-particle":"","parse-names":false,"suffix":""},{"dropping-particle":"","family":"Deakyne","given":"S. J.","non-dropping-particle":"","parse-names":false,"suffix":""},{"dropping-particle":"","family":"Brou","given":"L.","non-dropping-particle":"","parse-names":false,"suffix":""},{"dropping-particle":"","family":"Bajaj","given":"L.","non-dropping-particle":"","parse-names":false,"suffix":""},{"dropping-particle":"","family":"Comstock","given":"R. D.","non-dropping-particle":"","parse-names":false,"suffix":""},{"dropping-particle":"","family":"Kirkwood","given":"M. W.","non-dropping-particle":"","parse-names":false,"suffix":""}],"container-title":"Pediatrics","id":"ITEM-3","issue":"1","issued":{"date-parts":[["2014"]]},"page":"54-62","title":"Acute concussion symptom severity and delayed symptom resolution","type":"article-journal","volume":"134"},"uris":["http://www.mendeley.com/documents/?uuid=460e7d91-011f-4529-92d8-90a40310623b"]}],"mendeley":{"formattedCitation":"(Covassin et al., 2013; Grubenhoff et al., 2014; Ono et al., 2016)","plainTextFormattedCitation":"(Covassin et al., 2013; Grubenhoff et al., 2014; Ono et al., 2016)","previouslyFormattedCitation":"(Covassin et al., 2013; Grubenhoff et al., 2014; Ono et al., 2016)"},"properties":{"noteIndex":0},"schema":"https://github.com/citation-style-language/schema/raw/master/csl-citation.json"}</w:instrText>
      </w:r>
      <w:r>
        <w:fldChar w:fldCharType="separate"/>
      </w:r>
      <w:r w:rsidRPr="00E57D1D">
        <w:rPr>
          <w:noProof/>
        </w:rPr>
        <w:t>(Covassin et al., 2013; Grubenhoff et al., 2014; Ono et al., 2016)</w:t>
      </w:r>
      <w:r>
        <w:fldChar w:fldCharType="end"/>
      </w:r>
      <w:r w:rsidR="00A36D48">
        <w:t>. Specifically, students</w:t>
      </w:r>
      <w:r>
        <w:t xml:space="preserve"> consistently rat</w:t>
      </w:r>
      <w:r w:rsidR="00A36D48">
        <w:t>ed</w:t>
      </w:r>
      <w:r>
        <w:t xml:space="preserve"> symptoms from the headache-migraine, sleep, and cognitive clusters with the </w:t>
      </w:r>
      <w:r w:rsidRPr="00BE205E">
        <w:rPr>
          <w:highlight w:val="yellow"/>
        </w:rPr>
        <w:t>highest severity</w:t>
      </w:r>
      <w:r w:rsidR="00A36D48" w:rsidRPr="00BE205E">
        <w:rPr>
          <w:highlight w:val="yellow"/>
        </w:rPr>
        <w:t xml:space="preserve"> and frequency</w:t>
      </w:r>
      <w:r>
        <w:t xml:space="preserve">. </w:t>
      </w:r>
      <w:r w:rsidR="00C3674D">
        <w:t xml:space="preserve">The only ratings where symptom severity across all clusters was rated similarly occurred at the time of the fourth post-injury test with students who completed all four ImPACT post-injury tests. This group constituted the </w:t>
      </w:r>
      <w:r w:rsidR="00C3674D">
        <w:lastRenderedPageBreak/>
        <w:t xml:space="preserve">students with the most protracted recovery. </w:t>
      </w:r>
      <w:r w:rsidR="000F4446">
        <w:t>Students who completed four post-injury tests averaged 18.18 days between post-injury test one and post-injury test four</w:t>
      </w:r>
      <w:ins w:id="46" w:author="Microsoft Office User" w:date="2021-08-22T01:22:00Z">
        <w:r w:rsidR="001F5B0A">
          <w:t>.</w:t>
        </w:r>
      </w:ins>
      <w:del w:id="47" w:author="Microsoft Office User" w:date="2021-08-22T01:22:00Z">
        <w:r w:rsidR="000F4446" w:rsidDel="001F5B0A">
          <w:delText>,</w:delText>
        </w:r>
      </w:del>
      <w:r w:rsidR="000F4446">
        <w:t xml:space="preserve"> </w:t>
      </w:r>
      <w:del w:id="48" w:author="Microsoft Office User" w:date="2021-08-22T01:22:00Z">
        <w:r w:rsidR="000F4446" w:rsidDel="001F5B0A">
          <w:delText>and a</w:delText>
        </w:r>
      </w:del>
      <w:ins w:id="49" w:author="Microsoft Office User" w:date="2021-08-22T01:22:00Z">
        <w:r w:rsidR="001F5B0A">
          <w:t>A</w:t>
        </w:r>
      </w:ins>
      <w:r w:rsidR="000F4446">
        <w:t xml:space="preserve"> gradual decrease of symptom cluster severity ratings across all clusters was observed. This observation may provide </w:t>
      </w:r>
      <w:r w:rsidR="00DD686D">
        <w:t xml:space="preserve">insight on the duration of time for headache-migraine, sleep, and cognitive symptoms to subside to similar severity levels of the other clusters for students with a longer recovery. </w:t>
      </w:r>
    </w:p>
    <w:p w14:paraId="16781E6B" w14:textId="7C422657" w:rsidR="00121B14" w:rsidRDefault="002D7474" w:rsidP="008C78AC">
      <w:r>
        <w:tab/>
        <w:t xml:space="preserve">Also consistent with previous research was the finding that females generally rated symptoms with higher severity than males across direct comparison of symptom clusters. It was not the purpose of the present study to analyze </w:t>
      </w:r>
      <w:r w:rsidR="00D74A2B">
        <w:t xml:space="preserve">the cause of differences in symptom reporting between the sexes, but multiple explanations on the discrepancy between male and female symptom reporting have been documented in the literature ranging from differences in behavioral symptom reporting </w:t>
      </w:r>
      <w:r w:rsidR="00D74A2B">
        <w:fldChar w:fldCharType="begin" w:fldLock="1"/>
      </w:r>
      <w:r w:rsidR="00FA2BCF">
        <w:instrText>ADDIN CSL_CITATION {"citationItems":[{"id":"ITEM-1","itemData":{"DOI":"10.1089/neu.2017.5453","ISSN":"15579042","PMID":"29336208","abstract":"There is conflicting evidence regarding whether females are more adversely affected after concussion than males. Further, recent research suggests that hormonal contraceptive (HC) use may affect symptom severity and duration post-concussion. The objective of this study was to examine the effects of sex and HC use on outcomes following concussion among collegiate varsity athletes. We hypothesized that females would have longer length of recovery (LOR), and that peak symptom severity would be associated with longer LOR in both males and females. Among females, we hypothesized that non-HC users would have longer LOR and higher peak symptom severity than HC users. Ninety collegiate student-athletes were included in this study (40 males, 50 females; 24 HC users, 25 non-HC users). Demographic, injury, and recovery information was abstracted via retrospective record review. LOR was defined as days between injury and clearance for full return to play by team physician. Peak symptom severity score (Sport Concussion Assessment Tool [SCAT] 2 or 3) was used in analyses. Study results revealed that males had shorter LOR than females (F[1, 86] = 5.021, p &lt; 0.05, d = 0.49), but had comparable symptom severity scores. Symptom severity was strongly related to LOR for males (r = 0.513, p &lt; 0.01) but not females (r = -0.003, p &gt; 0.05). Among females, non-HC users demonstrated higher symptom severity than HC users (F[1,47] = 5.142, p &lt; 0.05, d = 0.70). No significant differences between female HC users and non-HC users on LOR were observed. This study provides evidence for differential concussion outcomes between male and female collegiate athletes and between HC users and nonusers among females.","author":[{"dropping-particle":"","family":"Gallagher","given":"Virginia","non-dropping-particle":"","parse-names":false,"suffix":""},{"dropping-particle":"","family":"Kramer","given":"Natalie","non-dropping-particle":"","parse-names":false,"suffix":""},{"dropping-particle":"","family":"Abbott","given":"Kristin","non-dropping-particle":"","parse-names":false,"suffix":""},{"dropping-particle":"","family":"Alexander","given":"John","non-dropping-particle":"","parse-names":false,"suffix":""},{"dropping-particle":"","family":"Breiter","given":"Hans","non-dropping-particle":"","parse-names":false,"suffix":""},{"dropping-particle":"","family":"Herrold","given":"Amy","non-dropping-particle":"","parse-names":false,"suffix":""},{"dropping-particle":"","family":"Lindley","given":"Tory","non-dropping-particle":"","parse-names":false,"suffix":""},{"dropping-particle":"","family":"Mjaanes","given":"Jeffrey","non-dropping-particle":"","parse-names":false,"suffix":""},{"dropping-particle":"","family":"Reilly","given":"James","non-dropping-particle":"","parse-names":false,"suffix":""}],"container-title":"Journal of Neurotrauma","id":"ITEM-1","issue":"11","issued":{"date-parts":[["2018"]]},"page":"1242-1247","title":"The effects of sex differences and hormonal contraception on outcomes after collegiate sports-related concussion","type":"article-journal","volume":"35"},"uris":["http://www.mendeley.com/documents/?uuid=3e56c9de-d552-4f16-88b0-b4f60f44680a"]},{"id":"ITEM-2","itemData":{"DOI":"10.1080/02699052.2021.1942550","ISSN":"1362301X","PMID":"34184599","abstract":"Objectives: To evaluate the frequency and severity of post-concussive symptoms in youth with a history of concussion relative to youth without concussion who had another medical diagnosis, as well as compare the correlations between post-concussive and depressive symptoms between groups. We hypothesized comparable symptom reporting and correlations in each group. Methods: A total of 564 youth ages 8–18 years were assessed regarding post-concussive symptoms. A subset of youth (n = 360) were compared on correlations between post-concussive and depressive symptoms. Non-parametric statistics were used for most analyses. Results: Youth with concussion reported a comparable number of post-concussive and depressive symptoms as youth with another medical condition without concussion. However, those with concussion reported greater post-concussive symptom severity (but small effect sizes). Relationships between post-concussive and depressive symptoms were comparable for both groups, but for those who sustained a concussion, the correlation was significantly stronger for females than males. Conclusions: This study further demonstrates that post-concussive symptoms are nonspecific and provide little functional utility. Post-concussive and depressive symptoms are strongly correlated, particularly in females with concussion. Psychiatric comorbidities and other medical diagnoses should be assessed pre-injury because both affect interpretation of post-concussive symptom reports.","author":[{"dropping-particle":"","family":"Pulsipher","given":"Dalin T.","non-dropping-particle":"","parse-names":false,"suffix":""},{"dropping-particle":"","family":"Rettig","given":"Eman K.","non-dropping-particle":"","parse-names":false,"suffix":""},{"dropping-particle":"","family":"Krapf","given":"Erica M.","non-dropping-particle":"","parse-names":false,"suffix":""},{"dropping-particle":"","family":"Stanford","given":"Lisa D.","non-dropping-particle":"","parse-names":false,"suffix":""}],"container-title":"Brain Injury","id":"ITEM-2","issue":"8","issued":{"date-parts":[["2021"]]},"page":"964-970","publisher":"Taylor &amp; Francis","title":"A cross-sectional cohort study of post-concussive symptoms and their relationships with depressive symptoms in youth with and without concussion","type":"article-journal","volume":"35"},"uris":["http://www.mendeley.com/documents/?uuid=255c1a69-3d3e-4bef-8de5-2242c4d9626d"]}],"mendeley":{"formattedCitation":"(Gallagher et al., 2018; Pulsipher et al., 2021)","plainTextFormattedCitation":"(Gallagher et al., 2018; Pulsipher et al., 2021)","previouslyFormattedCitation":"(Gallagher et al., 2018)"},"properties":{"noteIndex":0},"schema":"https://github.com/citation-style-language/schema/raw/master/csl-citation.json"}</w:instrText>
      </w:r>
      <w:r w:rsidR="00D74A2B">
        <w:fldChar w:fldCharType="separate"/>
      </w:r>
      <w:r w:rsidR="00FA2BCF" w:rsidRPr="00FA2BCF">
        <w:rPr>
          <w:noProof/>
        </w:rPr>
        <w:t>(Gallagher et al., 2018; Pulsipher et al., 2021)</w:t>
      </w:r>
      <w:r w:rsidR="00D74A2B">
        <w:fldChar w:fldCharType="end"/>
      </w:r>
      <w:r w:rsidR="00D74A2B">
        <w:t xml:space="preserve"> to physiological differences </w:t>
      </w:r>
      <w:r w:rsidR="00D74A2B">
        <w:fldChar w:fldCharType="begin" w:fldLock="1"/>
      </w:r>
      <w:r w:rsidR="00D74A2B">
        <w:instrText>ADDIN CSL_CITATION {"citationItems":[{"id":"ITEM-1","itemData":{"DOI":"10.1007/s10439-011-0396-0","ISBN":"00906964 (ISSN)","ISSN":"00906964","PMID":"21994058","abstract":"Researchers are striving to understand the biomechanics of concussive injury that occur in the context of sport by using a number of methodologies. Animal models, video reconstruction, and helmet-based accelerometers have all been used, but have their limitations. The Head Impact Telemetry (HIT) System permits the real-time in vivo tracking of all impacts that occur on the football field and has been used in both the high school and collegiate setting. This review provides a theoretical discussion of concussion mechanics and examines the current literature on the effects of the number of impacts, impact magnitude, impact distribution, and concussion threshold in high school and collegiate football athletes recorded by the HIT System.","author":[{"dropping-particle":"","family":"Broglio","given":"Steven P.","non-dropping-particle":"","parse-names":false,"suffix":""},{"dropping-particle":"","family":"Surma","given":"Tyler","non-dropping-particle":"","parse-names":false,"suffix":""},{"dropping-particle":"","family":"Ashton-Miller","given":"James A.","non-dropping-particle":"","parse-names":false,"suffix":""}],"container-title":"Annals of Biomedical Engineering","id":"ITEM-1","issue":"1","issued":{"date-parts":[["2012"]]},"page":"37-46","title":"High school and collegiate football athlete concussions: A biomechanical review","type":"article-journal","volume":"40"},"uris":["http://www.mendeley.com/documents/?uuid=f052ee2d-cf0a-4792-812d-45d7eea94cf1"]},{"id":"ITEM-2","itemData":{"DOI":"10.1177/0009922815606417","ISBN":"0009-9228","ISSN":"19382707","PMID":"26378093","abstract":"Gender differences in recovery after concussion have been reviewed previously.1 Among soccer players between 8 and 24 years, females reported more concussion symptoms than males and performed worse on cognitive testing.2 Another study among soccer players did not find gender differences for symptoms or on cognitive testing.3 Female athletes older than 18 years experienced more symptoms at 3 months than males, although a difference was not found for females younger than 18 years. Adult female differences could not be explained by type of sport, self-report versus proxy report, or previous concussion.4 A systematic review of age and gender factors found that female gender was a significant vulnerability factor in persistent postconcussion symptoms.5 Thus, it appears that studies of gender differences in recovery after concussion are limited and inconclusive.1 The purpose of this study was to describe gender differences in recovery from sports-related concussion among a sample of high school age student athletes who passed treadmill testing, indicating physiological recovery, and then successfully returned to play. We hypothesized that females would report more symptoms initially and would take longer to recover based on previous studies.","author":[{"dropping-particle":"","family":"Baker","given":"John G.","non-dropping-particle":"","parse-names":false,"suffix":""},{"dropping-particle":"","family":"Leddy","given":"John J.","non-dropping-particle":"","parse-names":false,"suffix":""},{"dropping-particle":"","family":"Darling","given":"Scott R.","non-dropping-particle":"","parse-names":false,"suffix":""},{"dropping-particle":"","family":"Shucard","given":"Jennifer","non-dropping-particle":"","parse-names":false,"suffix":""},{"dropping-particle":"","family":"Makdissi","given":"Michael","non-dropping-particle":"","parse-names":false,"suffix":""},{"dropping-particle":"","family":"Willer","given":"Barry S.","non-dropping-particle":"","parse-names":false,"suffix":""}],"container-title":"Clinical Pediatrics","id":"ITEM-2","issue":"8","issued":{"date-parts":[["2016"]]},"page":"771-775","title":"Gender differences in recovery from sports-related concussion in adolescents","type":"article-journal","volume":"55"},"uris":["http://www.mendeley.com/documents/?uuid=759b2013-b89d-4e8c-b7a1-d1cbe89d9703"]}],"mendeley":{"formattedCitation":"(Baker et al., 2016; Broglio et al., 2012)","plainTextFormattedCitation":"(Baker et al., 2016; Broglio et al., 2012)","previouslyFormattedCitation":"(Baker et al., 2016; Broglio et al., 2012)"},"properties":{"noteIndex":0},"schema":"https://github.com/citation-style-language/schema/raw/master/csl-citation.json"}</w:instrText>
      </w:r>
      <w:r w:rsidR="00D74A2B">
        <w:fldChar w:fldCharType="separate"/>
      </w:r>
      <w:r w:rsidR="00D74A2B" w:rsidRPr="00D74A2B">
        <w:rPr>
          <w:noProof/>
        </w:rPr>
        <w:t>(Baker et al., 2016; Broglio et al., 2012)</w:t>
      </w:r>
      <w:r w:rsidR="00D74A2B">
        <w:fldChar w:fldCharType="end"/>
      </w:r>
      <w:r w:rsidR="00D74A2B">
        <w:t xml:space="preserve"> to neurophysiological differences </w:t>
      </w:r>
      <w:r w:rsidR="00D74A2B">
        <w:fldChar w:fldCharType="begin" w:fldLock="1"/>
      </w:r>
      <w:r w:rsidR="007055F5">
        <w:instrText>ADDIN CSL_CITATION {"citationItems":[{"id":"ITEM-1","itemData":{"author":[{"dropping-particle":"","family":"Bazarian","given":"Jeffrey J.","non-dropping-particle":"","parse-names":false,"suffix":""},{"dropping-particle":"","family":"Blyth","given":"Brian","non-dropping-particle":"","parse-names":false,"suffix":""},{"dropping-particle":"","family":"Mookerjee","given":"Sohug","non-dropping-particle":"","parse-names":false,"suffix":""},{"dropping-particle":"","family":"He","given":"Hua","non-dropping-particle":"","parse-names":false,"suffix":""},{"dropping-particle":"","family":"McDermott","given":"Michael P.","non-dropping-particle":"","parse-names":false,"suffix":""}],"container-title":"Journal of Neurotrauma","id":"ITEM-1","issued":{"date-parts":[["2010"]]},"page":"527-539","title":"Sex differences in outcome after mild traumatic brain injury","type":"article-journal","volume":"27"},"uris":["http://www.mendeley.com/documents/?uuid=778c17e2-f0f0-4d43-aab3-1461fce2d4ba"]}],"mendeley":{"formattedCitation":"(Bazarian et al., 2010)","plainTextFormattedCitation":"(Bazarian et al., 2010)","previouslyFormattedCitation":"(Bazarian et al., 2010)"},"properties":{"noteIndex":0},"schema":"https://github.com/citation-style-language/schema/raw/master/csl-citation.json"}</w:instrText>
      </w:r>
      <w:r w:rsidR="00D74A2B">
        <w:fldChar w:fldCharType="separate"/>
      </w:r>
      <w:r w:rsidR="00D74A2B" w:rsidRPr="00D74A2B">
        <w:rPr>
          <w:noProof/>
        </w:rPr>
        <w:t>(Bazarian et al., 2010)</w:t>
      </w:r>
      <w:r w:rsidR="00D74A2B">
        <w:fldChar w:fldCharType="end"/>
      </w:r>
      <w:r w:rsidR="00D74A2B">
        <w:t xml:space="preserve">. </w:t>
      </w:r>
    </w:p>
    <w:p w14:paraId="6406D3AD" w14:textId="3119EF71" w:rsidR="00D74A2B" w:rsidRDefault="00D74A2B" w:rsidP="008C78AC">
      <w:r>
        <w:tab/>
      </w:r>
      <w:r w:rsidR="00495C83">
        <w:t xml:space="preserve">It has been documented that </w:t>
      </w:r>
      <w:r w:rsidR="00381AAA">
        <w:t xml:space="preserve">the </w:t>
      </w:r>
      <w:r w:rsidR="00495C83">
        <w:t xml:space="preserve">most consistent predictor of concussion recovery is the number and overall severity of symptoms </w:t>
      </w:r>
      <w:r w:rsidR="00495C83">
        <w:rPr>
          <w:b/>
          <w:bCs/>
        </w:rPr>
        <w:fldChar w:fldCharType="begin" w:fldLock="1"/>
      </w:r>
      <w:r w:rsidR="00495C83">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sport","type":"article-journal","volume":"53"},"uris":["http://www.mendeley.com/documents/?uuid=7363584f-f85b-46f3-a261-9fb7c0b6189f"]},{"id":"ITEM-2","itemData":{"DOI":"10.1136/bjsports-2017-097729","ISSN":"14730480","abstract":"Objective A systematic review of factors that might be associated with, or influence, clinical recovery from sport-related concussion. Clinical recovery was defined functionally as a return to normal activities, including school and sports, following injury. Design Systematic review. Data sources PubMed, PsycINFO, MEDLINE, CINAHL, Cochrane Library, EMBASE, SPORTDiscus, Scopus and Web of Science. Eligibility criteria for selecting studies Studies published by June of 2016 that addressed clinical recovery from concussion. Results A total of 7617 articles were identified using the search strategy, and 101 articles were included. There are major methodological differences across the studies. Many different clinical outcomes were measured, such as symptoms, cognition, balance, return to school and return to sports, although symptom outcomes were the most frequently measured. The most consistent predictor of slower recovery from concussion is the severity of a person's acute and subacute symptoms. The development of subacute problems with headaches or depression is likely a risk factor for persistent symptoms lasting greater than a month. Those with a preinjury history of mental health problems appear to be at greater risk for having persistent symptoms. Those with attention deficit hyperactivity disorder (ADHD) or learning disabilities do not appear to be at substantially greater risk. There is some evidence that the teenage years, particularly high school, might be the most vulnerable time period for having persistent symptoms-with greater risk for girls than boys. Conclusion The literature on clinical recovery from sport-related concussion has grown dramatically, is mostly mixed, but some factors have emerged as being related to outcome.","author":[{"dropping-particle":"","family":"Iverson","given":"Grant L.","non-dropping-particle":"","parse-names":false,"suffix":""},{"dropping-particle":"","family":"Gardner","given":"Andrew J.","non-dropping-particle":"","parse-names":false,"suffix":""},{"dropping-particle":"","family":"Terry","given":"Douglas P.","non-dropping-particle":"","parse-names":false,"suffix":""},{"dropping-particle":"","family":"Ponsford","given":"Jennie L.","non-dropping-particle":"","parse-names":false,"suffix":""},{"dropping-particle":"","family":"Sills","given":"Allen K.","non-dropping-particle":"","parse-names":false,"suffix":""},{"dropping-particle":"","family":"Broshek","given":"Donna K.","non-dropping-particle":"","parse-names":false,"suffix":""},{"dropping-particle":"","family":"Solomon","given":"Gary S.","non-dropping-particle":"","parse-names":false,"suffix":""}],"container-title":"British Journal of Sports Medicine","id":"ITEM-2","issue":"12","issued":{"date-parts":[["2017"]]},"page":"941-948","title":"Predictors of clinical recovery from concussion: A systematic review","type":"article-journal","volume":"51"},"uris":["http://www.mendeley.com/documents/?uuid=065deafc-9ca5-4662-9fb0-4b0033a9e101"]}],"mendeley":{"formattedCitation":"(Harmon et al., 2019; Iverson et al., 2017)","plainTextFormattedCitation":"(Harmon et al., 2019; Iverson et al., 2017)","previouslyFormattedCitation":"(Harmon et al., 2019; Iverson et al., 2017)"},"properties":{"noteIndex":0},"schema":"https://github.com/citation-style-language/schema/raw/master/csl-citation.json"}</w:instrText>
      </w:r>
      <w:r w:rsidR="00495C83">
        <w:rPr>
          <w:b/>
          <w:bCs/>
        </w:rPr>
        <w:fldChar w:fldCharType="separate"/>
      </w:r>
      <w:r w:rsidR="00495C83" w:rsidRPr="0036214F">
        <w:rPr>
          <w:noProof/>
        </w:rPr>
        <w:t>(Harmon et al., 2019; Iverson et al., 2017)</w:t>
      </w:r>
      <w:r w:rsidR="00495C83">
        <w:rPr>
          <w:b/>
          <w:bCs/>
        </w:rPr>
        <w:fldChar w:fldCharType="end"/>
      </w:r>
      <w:r w:rsidR="00495C83" w:rsidRPr="00705C60">
        <w:t>.</w:t>
      </w:r>
      <w:r w:rsidR="00495C83">
        <w:t xml:space="preserve"> Consistent with previous studies on symptom severity and outcome was the finding from the present study that students who completed more ImPACT </w:t>
      </w:r>
      <w:r w:rsidR="00381AAA">
        <w:t xml:space="preserve">post-injury </w:t>
      </w:r>
      <w:r w:rsidR="00495C83">
        <w:t xml:space="preserve">tests, corresponding to a longer duration of recovery, reported significantly higher severity scores across all symptom clusters at the time of </w:t>
      </w:r>
      <w:ins w:id="50" w:author="Microsoft Office User" w:date="2021-08-24T21:02:00Z">
        <w:r w:rsidR="007B372A">
          <w:t xml:space="preserve">the first </w:t>
        </w:r>
      </w:ins>
      <w:r w:rsidR="00495C83">
        <w:t xml:space="preserve">test </w:t>
      </w:r>
      <w:ins w:id="51" w:author="Microsoft Office User" w:date="2021-08-24T21:02:00Z">
        <w:r w:rsidR="007B372A">
          <w:t xml:space="preserve">(i.e., </w:t>
        </w:r>
      </w:ins>
      <w:ins w:id="52" w:author="Microsoft Office User" w:date="2021-08-24T21:03:00Z">
        <w:r w:rsidR="007B372A">
          <w:t xml:space="preserve">post-injury test </w:t>
        </w:r>
      </w:ins>
      <w:r w:rsidR="00495C83">
        <w:t>one</w:t>
      </w:r>
      <w:del w:id="53" w:author="Microsoft Office User" w:date="2021-08-24T21:04:00Z">
        <w:r w:rsidR="00495C83" w:rsidDel="009D5872">
          <w:delText xml:space="preserve"> completion</w:delText>
        </w:r>
      </w:del>
      <w:ins w:id="54" w:author="Microsoft Office User" w:date="2021-08-24T21:03:00Z">
        <w:r w:rsidR="007B372A">
          <w:t>)</w:t>
        </w:r>
      </w:ins>
      <w:r w:rsidR="00495C83">
        <w:t xml:space="preserve">. </w:t>
      </w:r>
    </w:p>
    <w:p w14:paraId="7FEDA310" w14:textId="6AE3CF0C" w:rsidR="00C43EE4" w:rsidRDefault="00C43EE4" w:rsidP="00C43EE4">
      <w:pPr>
        <w:pStyle w:val="Heading2"/>
      </w:pPr>
      <w:r>
        <w:t>How Trends in Symptom Severity can Influence the Future of RTL</w:t>
      </w:r>
    </w:p>
    <w:p w14:paraId="408AE7A9" w14:textId="15B79704" w:rsidR="00C43EE4" w:rsidRDefault="00C43EE4" w:rsidP="008C78AC">
      <w:r>
        <w:tab/>
      </w:r>
      <w:r w:rsidR="00866044" w:rsidRPr="00BE205E">
        <w:rPr>
          <w:highlight w:val="yellow"/>
        </w:rPr>
        <w:t>T</w:t>
      </w:r>
      <w:r w:rsidR="00433B39" w:rsidRPr="00BE205E">
        <w:rPr>
          <w:highlight w:val="yellow"/>
        </w:rPr>
        <w:t>he</w:t>
      </w:r>
      <w:r w:rsidR="005B02C8" w:rsidRPr="00BE205E">
        <w:rPr>
          <w:highlight w:val="yellow"/>
        </w:rPr>
        <w:t xml:space="preserve"> analysis of this</w:t>
      </w:r>
      <w:r w:rsidR="00433B39" w:rsidRPr="00BE205E">
        <w:rPr>
          <w:highlight w:val="yellow"/>
        </w:rPr>
        <w:t xml:space="preserve"> large samp</w:t>
      </w:r>
      <w:r w:rsidR="005B02C8" w:rsidRPr="00BE205E">
        <w:rPr>
          <w:highlight w:val="yellow"/>
        </w:rPr>
        <w:t>le</w:t>
      </w:r>
      <w:r w:rsidR="00724379" w:rsidRPr="00BE205E">
        <w:rPr>
          <w:highlight w:val="yellow"/>
        </w:rPr>
        <w:t xml:space="preserve"> </w:t>
      </w:r>
      <w:r w:rsidR="00433B39" w:rsidRPr="00BE205E">
        <w:rPr>
          <w:highlight w:val="yellow"/>
        </w:rPr>
        <w:t xml:space="preserve">provides insight </w:t>
      </w:r>
      <w:r w:rsidR="005B02C8" w:rsidRPr="00BE205E">
        <w:rPr>
          <w:highlight w:val="yellow"/>
        </w:rPr>
        <w:t>into which</w:t>
      </w:r>
      <w:r w:rsidR="00433B39" w:rsidRPr="00BE205E">
        <w:rPr>
          <w:highlight w:val="yellow"/>
        </w:rPr>
        <w:t xml:space="preserve"> </w:t>
      </w:r>
      <w:r w:rsidR="0032074C" w:rsidRPr="00BE205E">
        <w:rPr>
          <w:highlight w:val="yellow"/>
        </w:rPr>
        <w:t xml:space="preserve">concussion </w:t>
      </w:r>
      <w:r w:rsidR="00433B39" w:rsidRPr="00BE205E">
        <w:rPr>
          <w:highlight w:val="yellow"/>
        </w:rPr>
        <w:t>symptom</w:t>
      </w:r>
      <w:r w:rsidR="005B02C8" w:rsidRPr="00BE205E">
        <w:rPr>
          <w:highlight w:val="yellow"/>
        </w:rPr>
        <w:t xml:space="preserve"> clusters</w:t>
      </w:r>
      <w:r w:rsidR="00433B39" w:rsidRPr="00BE205E">
        <w:rPr>
          <w:highlight w:val="yellow"/>
        </w:rPr>
        <w:t xml:space="preserve"> burden</w:t>
      </w:r>
      <w:r w:rsidR="00BC5883" w:rsidRPr="00BE205E">
        <w:rPr>
          <w:highlight w:val="yellow"/>
        </w:rPr>
        <w:t xml:space="preserve"> students the most during their return to school</w:t>
      </w:r>
      <w:r w:rsidR="0032074C" w:rsidRPr="00BE205E">
        <w:rPr>
          <w:highlight w:val="yellow"/>
        </w:rPr>
        <w:t>.</w:t>
      </w:r>
      <w:r w:rsidR="00B34204" w:rsidRPr="00BE205E">
        <w:rPr>
          <w:highlight w:val="yellow"/>
        </w:rPr>
        <w:t xml:space="preserve"> Students consistently rated symptoms</w:t>
      </w:r>
      <w:r w:rsidR="00BC5883" w:rsidRPr="00BE205E">
        <w:rPr>
          <w:highlight w:val="yellow"/>
        </w:rPr>
        <w:t xml:space="preserve"> from the headache-migraine, cognitive, and sleep clusters</w:t>
      </w:r>
      <w:r w:rsidR="00B34204" w:rsidRPr="00BE205E">
        <w:rPr>
          <w:highlight w:val="yellow"/>
        </w:rPr>
        <w:t xml:space="preserve"> as the most severe. This </w:t>
      </w:r>
      <w:r w:rsidR="00B34204" w:rsidRPr="00BE205E">
        <w:rPr>
          <w:highlight w:val="yellow"/>
        </w:rPr>
        <w:lastRenderedPageBreak/>
        <w:t xml:space="preserve">finding can help guide the provision of supports, </w:t>
      </w:r>
      <w:r w:rsidR="00F91121">
        <w:rPr>
          <w:highlight w:val="yellow"/>
        </w:rPr>
        <w:t>such as</w:t>
      </w:r>
      <w:r w:rsidR="00B34204" w:rsidRPr="00BE205E">
        <w:rPr>
          <w:highlight w:val="yellow"/>
        </w:rPr>
        <w:t xml:space="preserve"> strategies and accommodations to increase student alertness and attention during lecture</w:t>
      </w:r>
      <w:ins w:id="55" w:author="Microsoft Office User" w:date="2021-08-24T20:58:00Z">
        <w:r w:rsidR="007B372A">
          <w:rPr>
            <w:highlight w:val="yellow"/>
          </w:rPr>
          <w:t>s</w:t>
        </w:r>
      </w:ins>
      <w:r w:rsidR="00B34204" w:rsidRPr="00BE205E">
        <w:rPr>
          <w:highlight w:val="yellow"/>
        </w:rPr>
        <w:t xml:space="preserve">, </w:t>
      </w:r>
      <w:r w:rsidR="00BE205E" w:rsidRPr="00BE205E">
        <w:rPr>
          <w:highlight w:val="yellow"/>
        </w:rPr>
        <w:t>as these three symptom clusters</w:t>
      </w:r>
      <w:r w:rsidR="00B34204" w:rsidRPr="00BE205E">
        <w:rPr>
          <w:highlight w:val="yellow"/>
        </w:rPr>
        <w:t xml:space="preserve"> ultimately impact the ability to learn and retain new information</w:t>
      </w:r>
      <w:r w:rsidR="00724379" w:rsidRPr="00BE205E">
        <w:rPr>
          <w:highlight w:val="yellow"/>
        </w:rPr>
        <w:t xml:space="preserve"> </w:t>
      </w:r>
      <w:r w:rsidR="00BC5883" w:rsidRPr="00BE205E">
        <w:rPr>
          <w:highlight w:val="yellow"/>
        </w:rPr>
        <w:fldChar w:fldCharType="begin" w:fldLock="1"/>
      </w:r>
      <w:r w:rsidR="00846746" w:rsidRPr="00BE205E">
        <w:rPr>
          <w:highlight w:val="yellow"/>
        </w:rPr>
        <w:instrText>ADDIN CSL_CITATION {"citationItems":[{"id":"ITEM-1","itemData":{"DOI":"10.1097/HTR.0000000000000205","ISBN":"0000000000000","ISSN":"0885-9701","PMID":"26709582","abstract":"Objectives: To focus attention on building statewide capacity to support\\nstudents with mild traumatic brain injury (mTBI)/concussion. Method:\\nConsensus-building process with a multidisciplinary group of clinicians,\\nresearchers, policy makers, and state Department of Education personnel.\\nResults: The white paper presents the group's consensus on the essential\\ncomponents of a statewide educational infrastructure to support the\\nmanagement of students with mTBI. The nature and recovery process of\\nmTBI are briefly described specifically with respect to its effects on\\nschool learning and performance. State and local policy considerations\\nare then emphasized to promote implementation of a consistent process.\\nFive key components to building a statewide infrastructure for students\\nwith mTBI are described including (1) definition and training of the\\ninterdisciplinary school team, (2) professional development of the\\nschool and medical communities, (3) identification, assessment, and\\nprogress monitoring protocols, (4) a flexible set of intervention\\nstrategies to accommodate students' recovery needs, and (5) systematized\\nprotocols for active communication among medical, school, and family\\nteam members. The need for a research to guide effective program\\nimplementation is stressed. Conclusion: This guiding framework strives\\nto assist the development of support structures for recovering students\\nwith mTBI to optimize academic outcomes. Until more evidence is\\navailable on academic accommodations and other school-based supports,\\neducational systems should follow current best practice guidelines.","author":[{"dropping-particle":"","family":"Gioia","given":"Gerard A.","non-dropping-particle":"","parse-names":false,"suffix":""},{"dropping-particle":"","family":"Glang","given":"Ann E.","non-dropping-particle":"","parse-names":false,"suffix":""},{"dropping-particle":"","family":"Hooper","given":"Stephen R.","non-dropping-particle":"","parse-names":false,"suffix":""},{"dropping-particle":"","family":"Brown","given":"Brenda Eagan","non-dropping-particle":"","parse-names":false,"suffix":""}],"container-title":"Journal of Head Trauma Rehabilitation","id":"ITEM-1","issue":"6","issued":{"date-parts":[["2016"]]},"page":"397-406","title":"Building statewide infrastructure for the academic support of students with mild traumatic brain injury","type":"article-journal","volume":"31"},"uris":["http://www.mendeley.com/documents/?uuid=21c673dc-7d3d-4364-834a-671f8510323d"]}],"mendeley":{"formattedCitation":"(Gioia et al., 2016)","plainTextFormattedCitation":"(Gioia et al., 2016)","previouslyFormattedCitation":"(Gioia et al., 2016)"},"properties":{"noteIndex":0},"schema":"https://github.com/citation-style-language/schema/raw/master/csl-citation.json"}</w:instrText>
      </w:r>
      <w:r w:rsidR="00BC5883" w:rsidRPr="00BE205E">
        <w:rPr>
          <w:highlight w:val="yellow"/>
        </w:rPr>
        <w:fldChar w:fldCharType="separate"/>
      </w:r>
      <w:r w:rsidR="00BC5883" w:rsidRPr="00BE205E">
        <w:rPr>
          <w:noProof/>
          <w:highlight w:val="yellow"/>
        </w:rPr>
        <w:t>(Gioia et al., 2016)</w:t>
      </w:r>
      <w:r w:rsidR="00BC5883" w:rsidRPr="00BE205E">
        <w:rPr>
          <w:highlight w:val="yellow"/>
        </w:rPr>
        <w:fldChar w:fldCharType="end"/>
      </w:r>
      <w:r w:rsidR="00BC5883" w:rsidRPr="00BE205E">
        <w:rPr>
          <w:highlight w:val="yellow"/>
        </w:rPr>
        <w:t>.</w:t>
      </w:r>
      <w:r w:rsidR="00BC5883">
        <w:t xml:space="preserve"> With an improved knowledge of </w:t>
      </w:r>
      <w:r w:rsidR="005B02C8">
        <w:t>perceived symptom severity</w:t>
      </w:r>
      <w:r w:rsidR="00334D27">
        <w:t xml:space="preserve"> and recovery trajectory,</w:t>
      </w:r>
      <w:r w:rsidR="00BE205E">
        <w:t xml:space="preserve"> educators and clinicians</w:t>
      </w:r>
      <w:r w:rsidR="00334D27">
        <w:t xml:space="preserve"> </w:t>
      </w:r>
      <w:r w:rsidR="00BE205E">
        <w:t>can be better</w:t>
      </w:r>
      <w:r w:rsidR="00BC5883">
        <w:t xml:space="preserve"> prepared with interventions</w:t>
      </w:r>
      <w:r w:rsidR="00334D27">
        <w:t xml:space="preserve"> that address</w:t>
      </w:r>
      <w:r w:rsidR="00FB1833">
        <w:t xml:space="preserve"> </w:t>
      </w:r>
      <w:r w:rsidR="002E4E87">
        <w:t>how a student’s symptoms may impact their academics</w:t>
      </w:r>
      <w:r w:rsidR="00846746">
        <w:t xml:space="preserve"> </w:t>
      </w:r>
      <w:r w:rsidR="00846746">
        <w:fldChar w:fldCharType="begin" w:fldLock="1"/>
      </w:r>
      <w:r w:rsidR="000C6298">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2019)","plainTextFormattedCitation":"(Harmon et al., 2019)","previouslyFormattedCitation":"(Harmon et al., 2019)"},"properties":{"noteIndex":0},"schema":"https://github.com/citation-style-language/schema/raw/master/csl-citation.json"}</w:instrText>
      </w:r>
      <w:r w:rsidR="00846746">
        <w:fldChar w:fldCharType="separate"/>
      </w:r>
      <w:r w:rsidR="00846746" w:rsidRPr="00846746">
        <w:rPr>
          <w:noProof/>
        </w:rPr>
        <w:t>(Harmon et al., 2019)</w:t>
      </w:r>
      <w:r w:rsidR="00846746">
        <w:fldChar w:fldCharType="end"/>
      </w:r>
      <w:r w:rsidR="00846746">
        <w:t>.</w:t>
      </w:r>
      <w:r w:rsidR="00536CB8">
        <w:t xml:space="preserve"> As previously stated, students with the highest levels of</w:t>
      </w:r>
      <w:r w:rsidR="0032074C">
        <w:t xml:space="preserve"> post-injury</w:t>
      </w:r>
      <w:r w:rsidR="00536CB8">
        <w:t xml:space="preserve"> </w:t>
      </w:r>
      <w:r w:rsidR="00724379">
        <w:t xml:space="preserve">test one </w:t>
      </w:r>
      <w:r w:rsidR="00536CB8">
        <w:t>symptom severity</w:t>
      </w:r>
      <w:r w:rsidR="00724379">
        <w:t xml:space="preserve"> </w:t>
      </w:r>
      <w:r w:rsidR="00536CB8">
        <w:t xml:space="preserve">required more </w:t>
      </w:r>
      <w:r w:rsidR="0032074C">
        <w:t xml:space="preserve">post-injury </w:t>
      </w:r>
      <w:r w:rsidR="00536CB8">
        <w:t>tests to complete the protocol</w:t>
      </w:r>
      <w:r w:rsidR="0032074C">
        <w:t>,</w:t>
      </w:r>
      <w:r w:rsidR="00536CB8">
        <w:t xml:space="preserve"> corresponding to a longer recovery</w:t>
      </w:r>
      <w:r w:rsidR="00BE205E">
        <w:t xml:space="preserve"> and may require higher tiered academic supports</w:t>
      </w:r>
      <w:r w:rsidR="006907D1">
        <w:t>. This is a critical finding for RTL because it provides educators with an indicator of who is at risk for a longer recovery. Future research should consider the evaluation of severity cut-off scores that trigger the implementation of specific RTL interventions to manage symptoms and prevent academic challenges.</w:t>
      </w:r>
      <w:r w:rsidR="00536CB8">
        <w:t xml:space="preserve"> </w:t>
      </w:r>
      <w:r w:rsidR="006907D1">
        <w:t xml:space="preserve">It is also important for educators to be mindful that females tend to be more symptomatic than males when assessing student needs and implementing supports. </w:t>
      </w:r>
    </w:p>
    <w:p w14:paraId="5C06C4E2" w14:textId="3263181F" w:rsidR="00450BE6" w:rsidRDefault="00450BE6" w:rsidP="00450BE6">
      <w:pPr>
        <w:pStyle w:val="Heading2"/>
      </w:pPr>
      <w:r>
        <w:t xml:space="preserve">Study Limitations </w:t>
      </w:r>
    </w:p>
    <w:p w14:paraId="1EA11BC1" w14:textId="07C22E43" w:rsidR="00450BE6" w:rsidRDefault="00450BE6" w:rsidP="00450BE6">
      <w:r>
        <w:tab/>
      </w:r>
      <w:r w:rsidRPr="00AB0346">
        <w:t xml:space="preserve">It is important to acknowledge the limitations </w:t>
      </w:r>
      <w:del w:id="56" w:author="Microsoft Office User" w:date="2021-08-24T20:54:00Z">
        <w:r w:rsidRPr="00AB0346" w:rsidDel="0088046D">
          <w:delText xml:space="preserve">from </w:delText>
        </w:r>
      </w:del>
      <w:ins w:id="57" w:author="Microsoft Office User" w:date="2021-08-24T20:54:00Z">
        <w:r w:rsidR="0088046D">
          <w:t>of</w:t>
        </w:r>
        <w:r w:rsidR="0088046D" w:rsidRPr="00AB0346">
          <w:t xml:space="preserve"> </w:t>
        </w:r>
      </w:ins>
      <w:r w:rsidRPr="00AB0346">
        <w:t xml:space="preserve">the present study. Although this retrospective analysis provided the ability to characterize trends from a large sample, the lack of experimentation </w:t>
      </w:r>
      <w:r w:rsidR="00112A34" w:rsidRPr="00AB0346">
        <w:t xml:space="preserve">weakens the ability to draw strong conclusions from the findings. Another limitation to the study is that assumptions on RTP time were made based on the number of tests completed rather than the duration of time to achieve RTP </w:t>
      </w:r>
      <w:del w:id="58" w:author="Microsoft Office User" w:date="2021-08-24T20:56:00Z">
        <w:r w:rsidR="00112A34" w:rsidRPr="00AB0346" w:rsidDel="0088046D">
          <w:delText xml:space="preserve">like </w:delText>
        </w:r>
      </w:del>
      <w:ins w:id="59" w:author="Microsoft Office User" w:date="2021-08-24T20:56:00Z">
        <w:r w:rsidR="0088046D">
          <w:t>as in</w:t>
        </w:r>
        <w:r w:rsidR="0088046D" w:rsidRPr="00AB0346">
          <w:t xml:space="preserve"> </w:t>
        </w:r>
      </w:ins>
      <w:r w:rsidR="00112A34" w:rsidRPr="00AB0346">
        <w:fldChar w:fldCharType="begin" w:fldLock="1"/>
      </w:r>
      <w:r w:rsidR="007A73E7" w:rsidRPr="00AB0346">
        <w:instrText>ADDIN CSL_CITATION {"citationItems":[{"id":"ITEM-1","itemData":{"DOI":"10.4085/1062-6050-452-18","ISSN":"1062-6050","PMID":"31876456","abstract":"CONTEXT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Training","id":"ITEM-1","issue":"1","issued":{"date-parts":[["2020"]]},"page":"1-4","title":"Concussion recovery timeline of high school athletes using a stepwise return-to-play protocol: Age and sex effects","type":"article-journal","volume":"55"},"uris":["http://www.mendeley.com/documents/?uuid=298fd882-b9da-4ab6-9dc8-a13567413be3"]}],"mendeley":{"formattedCitation":"(Tamura et al., 2020)","manualFormatting":"Tamura et al. (2020)","plainTextFormattedCitation":"(Tamura et al., 2020)","previouslyFormattedCitation":"(Tamura et al., 2020)"},"properties":{"noteIndex":0},"schema":"https://github.com/citation-style-language/schema/raw/master/csl-citation.json"}</w:instrText>
      </w:r>
      <w:r w:rsidR="00112A34" w:rsidRPr="00AB0346">
        <w:fldChar w:fldCharType="separate"/>
      </w:r>
      <w:r w:rsidR="00112A34" w:rsidRPr="00AB0346">
        <w:rPr>
          <w:noProof/>
        </w:rPr>
        <w:t>Tamura et al. (2020)</w:t>
      </w:r>
      <w:r w:rsidR="00112A34" w:rsidRPr="00AB0346">
        <w:fldChar w:fldCharType="end"/>
      </w:r>
      <w:r w:rsidR="007A1332" w:rsidRPr="00AB0346">
        <w:t xml:space="preserve"> </w:t>
      </w:r>
      <w:del w:id="60" w:author="Microsoft Office User" w:date="2021-08-24T20:57:00Z">
        <w:r w:rsidR="007A1332" w:rsidRPr="00AB0346" w:rsidDel="0088046D">
          <w:delText xml:space="preserve">as </w:delText>
        </w:r>
      </w:del>
      <w:ins w:id="61" w:author="Microsoft Office User" w:date="2021-08-24T20:57:00Z">
        <w:r w:rsidR="0088046D">
          <w:t>because</w:t>
        </w:r>
        <w:r w:rsidR="0088046D" w:rsidRPr="00AB0346">
          <w:t xml:space="preserve"> </w:t>
        </w:r>
      </w:ins>
      <w:r w:rsidR="007A1332" w:rsidRPr="00AB0346">
        <w:t>data on RTP outcome could not be included in the analysis</w:t>
      </w:r>
      <w:r w:rsidR="00112A34" w:rsidRPr="00AB0346">
        <w:t>.</w:t>
      </w:r>
      <w:r w:rsidR="003C1F9E">
        <w:t xml:space="preserve"> The authors attempted to merge ImPACT scores and PCSS symptom severity ratings with student RTP timeline data from the Sports Injury Surveillance System. </w:t>
      </w:r>
      <w:r w:rsidR="00112A34" w:rsidRPr="00AB0346">
        <w:t>The two data sets were joined in RS</w:t>
      </w:r>
      <w:ins w:id="62" w:author="Microsoft Office User" w:date="2021-08-24T16:10:00Z">
        <w:r w:rsidR="000359CA">
          <w:t>t</w:t>
        </w:r>
      </w:ins>
      <w:r w:rsidR="00112A34" w:rsidRPr="00AB0346">
        <w:t xml:space="preserve">udio </w:t>
      </w:r>
      <w:del w:id="63" w:author="Microsoft Office User" w:date="2021-08-24T16:09:00Z">
        <w:r w:rsidR="00112A34" w:rsidRPr="00AB0346" w:rsidDel="000359CA">
          <w:delText xml:space="preserve">to </w:delText>
        </w:r>
      </w:del>
      <w:ins w:id="64" w:author="Microsoft Office User" w:date="2021-08-24T16:09:00Z">
        <w:r w:rsidR="000359CA">
          <w:t>in an</w:t>
        </w:r>
        <w:r w:rsidR="000359CA" w:rsidRPr="00AB0346">
          <w:t xml:space="preserve"> </w:t>
        </w:r>
      </w:ins>
      <w:r w:rsidR="00112A34" w:rsidRPr="00AB0346">
        <w:t xml:space="preserve">attempt to create one large data set with all information on PCSS severity ratings </w:t>
      </w:r>
      <w:r w:rsidR="003C1F9E">
        <w:t>and student</w:t>
      </w:r>
      <w:r w:rsidR="00112A34" w:rsidRPr="00AB0346">
        <w:t xml:space="preserve"> RTP outcome; </w:t>
      </w:r>
      <w:r w:rsidR="00112A34" w:rsidRPr="00AB0346">
        <w:lastRenderedPageBreak/>
        <w:t>however, the data sets did not align directly enough to retain all observations from the ImPACT and PCSS data source. Therefore, the decision was made to proceed with analyses from the ImPACT data set only as it provided more observations.</w:t>
      </w:r>
      <w:r w:rsidR="00112A34">
        <w:t xml:space="preserve"> </w:t>
      </w:r>
    </w:p>
    <w:p w14:paraId="7C0ECC1C" w14:textId="77777777" w:rsidR="004A04F4" w:rsidRDefault="004A04F4" w:rsidP="004A04F4">
      <w:pPr>
        <w:pStyle w:val="Heading3"/>
      </w:pPr>
      <w:r>
        <w:t xml:space="preserve">Measurement Considerations </w:t>
      </w:r>
    </w:p>
    <w:p w14:paraId="5EB9459B" w14:textId="2B0A8A70" w:rsidR="004A04F4" w:rsidRDefault="004A04F4" w:rsidP="004A04F4">
      <w:r>
        <w:tab/>
        <w:t xml:space="preserve">A key consideration </w:t>
      </w:r>
      <w:del w:id="65" w:author="Microsoft Office User" w:date="2021-08-24T16:10:00Z">
        <w:r w:rsidDel="000359CA">
          <w:delText xml:space="preserve">for </w:delText>
        </w:r>
      </w:del>
      <w:ins w:id="66" w:author="Microsoft Office User" w:date="2021-08-24T16:10:00Z">
        <w:r w:rsidR="000359CA">
          <w:t xml:space="preserve">in the development of </w:t>
        </w:r>
      </w:ins>
      <w:r>
        <w:t xml:space="preserve">RTL </w:t>
      </w:r>
      <w:del w:id="67" w:author="Microsoft Office User" w:date="2021-08-24T16:11:00Z">
        <w:r w:rsidDel="000359CA">
          <w:delText xml:space="preserve">development </w:delText>
        </w:r>
      </w:del>
      <w:ins w:id="68" w:author="Microsoft Office User" w:date="2021-08-24T16:11:00Z">
        <w:r w:rsidR="000359CA">
          <w:t xml:space="preserve">interventions </w:t>
        </w:r>
      </w:ins>
      <w:r>
        <w:t>is the need to address</w:t>
      </w:r>
      <w:ins w:id="69" w:author="Microsoft Office User" w:date="2021-08-24T20:42:00Z">
        <w:r w:rsidR="00D71147">
          <w:t xml:space="preserve"> </w:t>
        </w:r>
      </w:ins>
      <w:del w:id="70" w:author="Microsoft Office User" w:date="2021-08-24T20:42:00Z">
        <w:r w:rsidDel="00D71147">
          <w:delText xml:space="preserve"> the </w:delText>
        </w:r>
      </w:del>
      <w:r>
        <w:t xml:space="preserve">limitations </w:t>
      </w:r>
      <w:del w:id="71" w:author="Microsoft Office User" w:date="2021-08-24T16:11:00Z">
        <w:r w:rsidDel="000359CA">
          <w:delText xml:space="preserve">to </w:delText>
        </w:r>
      </w:del>
      <w:ins w:id="72" w:author="Microsoft Office User" w:date="2021-08-24T16:12:00Z">
        <w:r w:rsidR="00FC3285">
          <w:t>o</w:t>
        </w:r>
      </w:ins>
      <w:ins w:id="73" w:author="Microsoft Office User" w:date="2021-08-24T16:11:00Z">
        <w:r w:rsidR="000359CA">
          <w:t xml:space="preserve">n </w:t>
        </w:r>
      </w:ins>
      <w:r>
        <w:t xml:space="preserve">how student academic need is measured post-concussion. Although symptom severity measures like the PCSS provide a method to quantify the severity of student symptoms, these measures have been </w:t>
      </w:r>
      <w:r w:rsidR="00BE205E">
        <w:t>shown</w:t>
      </w:r>
      <w:r>
        <w:t xml:space="preserve"> to underrepresent symptoms from the ocular-motor and vestibular clusters </w:t>
      </w:r>
      <w:r>
        <w:fldChar w:fldCharType="begin" w:fldLock="1"/>
      </w:r>
      <w:r>
        <w:instrText>ADDIN CSL_CITATION {"citationItems":[{"id":"ITEM-1","itemData":{"DOI":"10.2217/cnc-2019-0005","ISSN":"20563299","abstract":"Aim: Postconcussion symptom-rating scales are frequently used concussion assessment tools that do not align directly with new expert, consensus-based concussion subtype classification systems. This may result in delays in concussion diagnosis, subspecialty referral and rehabilitative strategies. Objective: To determine the representation of subtype-directed symptomatology in common postconcussion symptom-rating scales. Methods: Literature review and expert consensus were used to compile commonly used concussion symptom-rating scales. Statistics were generated to describe the degree of representation of the consensus symptom set. Results: The percentage of symptoms representing each subtype/associated condition is low overall (15-26%). The ocular-motor (11%) and vestibular subtypes (19%) and cervical strain (5%)-associated condition were the most under-represented and also had the greatest unmet needs. Conclusion: Concussion subtypes do not have equal representation on commonly used concussion symptom-rating scales. There is a need for a subtype-directed symptom assessment to allow for increased accuracy of diagnosis and to guide management.","author":[{"dropping-particle":"","family":"Lumba-Brown","given":"Angela","non-dropping-particle":"","parse-names":false,"suffix":""},{"dropping-particle":"","family":"Ghajar","given":"Jamshid","non-dropping-particle":"","parse-names":false,"suffix":""},{"dropping-particle":"","family":"Cornwell","given":"Jordan","non-dropping-particle":"","parse-names":false,"suffix":""},{"dropping-particle":"","family":"Bloom","given":"O. Josh","non-dropping-particle":"","parse-names":false,"suffix":""},{"dropping-particle":"","family":"Chesnutt","given":"James","non-dropping-particle":"","parse-names":false,"suffix":""},{"dropping-particle":"","family":"Clugston","given":"James R.","non-dropping-particle":"","parse-names":false,"suffix":""},{"dropping-particle":"","family":"Kolluri","given":"Raina","non-dropping-particle":"","parse-names":false,"suffix":""},{"dropping-particle":"","family":"Leddy","given":"John J.","non-dropping-particle":"","parse-names":false,"suffix":""},{"dropping-particle":"","family":"Teramoto","given":"Masaru","non-dropping-particle":"","parse-names":false,"suffix":""},{"dropping-particle":"","family":"Gioia","given":"Gerard","non-dropping-particle":"","parse-names":false,"suffix":""}],"container-title":"Concussion","id":"ITEM-1","issue":"3","issued":{"date-parts":[["2019"]]},"title":"Representation of concussion subtypes in common postconcussion symptom-rating scales","type":"article-journal","volume":"4"},"uris":["http://www.mendeley.com/documents/?uuid=87c1c7b7-0b58-4b49-bdd1-dd48faa73ca5"]}],"mendeley":{"formattedCitation":"(Lumba-Brown et al., 2019)","plainTextFormattedCitation":"(Lumba-Brown et al., 2019)","previouslyFormattedCitation":"(Lumba-Brown et al., 2019)"},"properties":{"noteIndex":0},"schema":"https://github.com/citation-style-language/schema/raw/master/csl-citation.json"}</w:instrText>
      </w:r>
      <w:r>
        <w:fldChar w:fldCharType="separate"/>
      </w:r>
      <w:r w:rsidRPr="000C6298">
        <w:rPr>
          <w:noProof/>
        </w:rPr>
        <w:t>(Lumba-Brown et al., 2019)</w:t>
      </w:r>
      <w:r>
        <w:fldChar w:fldCharType="end"/>
      </w:r>
      <w:r>
        <w:t xml:space="preserve">. Such a bias in symptom measurement may have influenced the results of the present </w:t>
      </w:r>
      <w:r w:rsidR="00962393">
        <w:t>study</w:t>
      </w:r>
      <w:r>
        <w:t xml:space="preserve"> as the vestibular and ocular-motor clusters were consistently rated with less severity than other clusters. Moreover, it may lead to the misidentification of students experiencing negative academic outcome because of these symptoms. </w:t>
      </w:r>
    </w:p>
    <w:p w14:paraId="04B039D5" w14:textId="4B155E8A" w:rsidR="004A04F4" w:rsidRPr="00530F97" w:rsidRDefault="004A04F4" w:rsidP="004A04F4">
      <w:pPr>
        <w:ind w:firstLine="720"/>
      </w:pPr>
      <w:r w:rsidRPr="00530F97">
        <w:t xml:space="preserve">Another limitation of symptom measurement related to our methods is that our data could not consider the influence of individual symptom scores on unrelated symptom cluster scores. As outlined by </w:t>
      </w:r>
      <w:r w:rsidRPr="00530F97">
        <w:fldChar w:fldCharType="begin" w:fldLock="1"/>
      </w:r>
      <w:r w:rsidRPr="00530F97">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2019)","manualFormatting":"Harmon et al. (2019)","plainTextFormattedCitation":"(Harmon et al., 2019)","previouslyFormattedCitation":"(Harmon et al., 2019)"},"properties":{"noteIndex":0},"schema":"https://github.com/citation-style-language/schema/raw/master/csl-citation.json"}</w:instrText>
      </w:r>
      <w:r w:rsidRPr="00530F97">
        <w:fldChar w:fldCharType="separate"/>
      </w:r>
      <w:r w:rsidRPr="00530F97">
        <w:rPr>
          <w:noProof/>
        </w:rPr>
        <w:t>Harmon et al. (2019)</w:t>
      </w:r>
      <w:r w:rsidRPr="00530F97">
        <w:fldChar w:fldCharType="end"/>
      </w:r>
      <w:r w:rsidRPr="00530F97">
        <w:t xml:space="preserve">, the interaction of symptoms from different clusters creates multiple profiles where reported symptom scores for one individual symptom or cluster are likely influenced by the symptom scores of a variety of symptoms from multiple clusters. For example, a student may rate the cognitive or sleep symptom clusters with a higher symptom score because of the influence of anxiety-mood symptoms on those clusters. Therefore, it is important to consider the interaction of all symptoms when interpreting symptom severity scores to better understand </w:t>
      </w:r>
      <w:del w:id="74" w:author="Microsoft Office User" w:date="2021-08-24T20:45:00Z">
        <w:r w:rsidRPr="00530F97" w:rsidDel="00D71147">
          <w:delText xml:space="preserve">the </w:delText>
        </w:r>
      </w:del>
      <w:ins w:id="75" w:author="Microsoft Office User" w:date="2021-08-24T20:45:00Z">
        <w:r w:rsidR="00D71147">
          <w:t>an</w:t>
        </w:r>
        <w:r w:rsidR="00D71147" w:rsidRPr="00530F97">
          <w:t xml:space="preserve"> </w:t>
        </w:r>
      </w:ins>
      <w:r w:rsidRPr="00530F97">
        <w:t xml:space="preserve">individual </w:t>
      </w:r>
      <w:ins w:id="76" w:author="Microsoft Office User" w:date="2021-08-24T20:45:00Z">
        <w:r w:rsidR="00D71147">
          <w:t xml:space="preserve">student’s </w:t>
        </w:r>
      </w:ins>
      <w:r w:rsidRPr="00530F97">
        <w:t xml:space="preserve">profile. </w:t>
      </w:r>
    </w:p>
    <w:p w14:paraId="6E01DC18" w14:textId="4B4E5CAF" w:rsidR="004A04F4" w:rsidRDefault="004A04F4" w:rsidP="00450BE6">
      <w:r w:rsidRPr="00530F97">
        <w:lastRenderedPageBreak/>
        <w:tab/>
        <w:t>Besides symptom measurement, there is a need to develop and implement measurement tools that can be utilized repeatedly to provide clinicians and educators with valid and reliable information in determining RTL management decisions. The Concussion Learning Assessment and School Survey, 3</w:t>
      </w:r>
      <w:r w:rsidRPr="00530F97">
        <w:rPr>
          <w:vertAlign w:val="superscript"/>
        </w:rPr>
        <w:t>rd</w:t>
      </w:r>
      <w:r w:rsidRPr="00530F97">
        <w:t xml:space="preserve"> Edition (CLASS-3) </w:t>
      </w:r>
      <w:r w:rsidRPr="00530F97">
        <w:fldChar w:fldCharType="begin" w:fldLock="1"/>
      </w:r>
      <w:r>
        <w:instrText>ADDIN CSL_CITATION {"citationItems":[{"id":"ITEM-1","itemData":{"DOI":"https://doi.org/10.1007/s40817-020-00092-5","ISBN":"8089565956","author":[{"dropping-particle":"","family":"Gioia","given":"Gerard A.","non-dropping-particle":"","parse-names":false,"suffix":""},{"dropping-particle":"","family":"Babikian","given":"Talin","non-dropping-particle":"","parse-names":false,"suffix":""},{"dropping-particle":"","family":"Barney","given":"Bradley J.","non-dropping-particle":"","parse-names":false,"suffix":""},{"dropping-particle":"","family":"Chrisman","given":"Sara P.D.","non-dropping-particle":"","parse-names":false,"suffix":""},{"dropping-particle":"","family":"Cook","given":"Lawrence J.","non-dropping-particle":"","parse-names":false,"suffix":""},{"dropping-particle":"","family":"Didehbani","given":"Nyaz","non-dropping-particle":"","parse-names":false,"suffix":""},{"dropping-particle":"","family":"Richards","given":"Rachel","non-dropping-particle":"","parse-names":false,"suffix":""},{"dropping-particle":"","family":"Sady","given":"Maegan D.","non-dropping-particle":"","parse-names":false,"suffix":""},{"dropping-particle":"","family":"Stolz","given":"Erin","non-dropping-particle":"","parse-names":false,"suffix":""},{"dropping-particle":"","family":"Vaughan","given":"Christopher","non-dropping-particle":"","parse-names":false,"suffix":""},{"dropping-particle":"","family":"Rivera","given":"Frederick","non-dropping-particle":"","parse-names":false,"suffix":""},{"dropping-particle":"","family":"Giza","given":"Christoper","non-dropping-particle":"","parse-names":false,"suffix":""}],"container-title":"Journal of Pediatric Neuropsychology","id":"ITEM-1","issued":{"date-parts":[["2020"]]},"page":"203-217","title":"Identifying school challenges following concussion: Psychometric evidence for the Concussion Learning Assessment &amp; School Survey, 3rd Ed. (CLASS-3)","type":"article-journal","volume":"6"},"uris":["http://www.mendeley.com/documents/?uuid=31ffaacd-8508-4c9f-a573-d30255fd93d4"]}],"mendeley":{"formattedCitation":"(Gioia et al., 2020)","plainTextFormattedCitation":"(Gioia et al., 2020)","previouslyFormattedCitation":"(Gioia et al., 2020)"},"properties":{"noteIndex":0},"schema":"https://github.com/citation-style-language/schema/raw/master/csl-citation.json"}</w:instrText>
      </w:r>
      <w:r w:rsidRPr="00530F97">
        <w:fldChar w:fldCharType="separate"/>
      </w:r>
      <w:r w:rsidRPr="00530F97">
        <w:rPr>
          <w:noProof/>
        </w:rPr>
        <w:t>(Gioia et al., 2020)</w:t>
      </w:r>
      <w:r w:rsidRPr="00530F97">
        <w:fldChar w:fldCharType="end"/>
      </w:r>
      <w:r w:rsidRPr="00530F97">
        <w:t xml:space="preserve"> is one such tool with reasonably strong psychometric properties that provides educators with a measurement to characterize student academic needs during concussion recovery. Previous versions of the CLASS have been determined to successfully identify students experiencing academic challenges post-concussion, especially when used in tandem with symptom severity measurements like the PCSS</w:t>
      </w:r>
      <w:r w:rsidR="00962393">
        <w:t xml:space="preserve"> </w:t>
      </w:r>
      <w:r w:rsidR="00962393">
        <w:fldChar w:fldCharType="begin" w:fldLock="1"/>
      </w:r>
      <w:r w:rsidR="00EF1305">
        <w:instrText>ADDIN CSL_CITATION {"citationItems":[{"id":"ITEM-1","itemData":{"DOI":"10.1542/peds.2014-3434","ISBN":"1098-4275 (Electronic)\\r0031-4005 (Linking)","ISSN":"0031-4005","PMID":"25963014","abstract":"OBJECTIVE: The aim of this work is to study the nature and extent of the adverse academic effects faced by students recovering from concussion.\\n\\nMETHOD: A sample of 349 students ages 5 to 18 who sustained a concussion and their parents reported academic concerns and problems (eg, symptoms interfering, diminished academic skills) on a structured school questionnaire within 4 weeks of injury. Postconcussion symptoms were measured as a marker of injury severity. Results were examined based on recovery status (recovered or actively symptomatic) and level of schooling (elementary, middle, and high school).\\n\\nRESULTS: Actively symptomatic students and their parents reported higher levels of concern for the impact of concussion on school performance (P &lt; .05) and more school-related problems (P &lt; .001) than recovered peers and their parents. High school students who had not yet recovered reported significantly more adverse academic effects than their younger counterparts (P &lt; .05). Greater severity of postconcussion symptoms was associated with more school-related problems and worse academic effects, regardless of time since injury (P &lt; .001).\\n\\nCONCLUSIONS: This study provides initial evidence for a concussion's impact on academic learning and performance, with more adverse effects reported by students who had not yet recovered from the injury. School-based management with targeted recommendations informed by postinjury symptoms may mitigate adverse academic effects, reduce parent and student concerns for the impact of the injury on learning and scholastic performance, and lower the risk of prolonged recovery for students with active postconcussion symptoms.","author":[{"dropping-particle":"","family":"Ransom","given":"D. M.","non-dropping-particle":"","parse-names":false,"suffix":""},{"dropping-particle":"","family":"Vaughan","given":"C. G.","non-dropping-particle":"","parse-names":false,"suffix":""},{"dropping-particle":"","family":"Pratson","given":"L.","non-dropping-particle":"","parse-names":false,"suffix":""},{"dropping-particle":"","family":"Sady","given":"M. D.","non-dropping-particle":"","parse-names":false,"suffix":""},{"dropping-particle":"","family":"McGill","given":"C. A.","non-dropping-particle":"","parse-names":false,"suffix":""},{"dropping-particle":"","family":"Gioia","given":"G. A.","non-dropping-particle":"","parse-names":false,"suffix":""}],"container-title":"Pediatrics","id":"ITEM-1","issue":"6","issued":{"date-parts":[["2015"]]},"page":"1043-1050","title":"Academic effects of concussion in children and adolescents","type":"article-journal","volume":"135"},"uris":["http://www.mendeley.com/documents/?uuid=0942c07e-dc85-4ff3-a2d8-7b0f01d9f297"]},{"id":"ITEM-2","itemData":{"DOI":"10.1044/2021_ajslp-20-00306","ISSN":"1058-0360","author":[{"dropping-particle":"","family":"Wright","given":"Jim","non-dropping-particle":"","parse-names":false,"suffix":""},{"dropping-particle":"","family":"Sohlberg","given":"McKay Moore","non-dropping-particle":"","parse-names":false,"suffix":""}],"container-title":"American Journal of Speech-Language Pathology","id":"ITEM-2","issued":{"date-parts":[["2021"]]},"page":"1-14","title":"The implementation of a personalized dynamic approach for the management of prolonged concussion symptoms","type":"article-journal"},"uris":["http://www.mendeley.com/documents/?uuid=bccf0c10-e939-4c89-aac8-97a58758fe8f"]}],"mendeley":{"formattedCitation":"(Ransom et al., 2015; Wright &amp; Sohlberg, 2021)","plainTextFormattedCitation":"(Ransom et al., 2015; Wright &amp; Sohlberg, 2021)","previouslyFormattedCitation":"(Ransom et al., 2015; Wright &amp; Sohlberg, 2021)"},"properties":{"noteIndex":0},"schema":"https://github.com/citation-style-language/schema/raw/master/csl-citation.json"}</w:instrText>
      </w:r>
      <w:r w:rsidR="00962393">
        <w:fldChar w:fldCharType="separate"/>
      </w:r>
      <w:r w:rsidR="00962393" w:rsidRPr="00962393">
        <w:rPr>
          <w:noProof/>
        </w:rPr>
        <w:t>(Ransom et al., 2015; Wright &amp; Sohlberg, 2021)</w:t>
      </w:r>
      <w:r w:rsidR="00962393">
        <w:fldChar w:fldCharType="end"/>
      </w:r>
      <w:r w:rsidRPr="00530F97">
        <w:t>. Continued evaluation of the reliability and validity of the CLASS-3 on diverse populations is certainly warranted to expand its use across the educational spectrum.</w:t>
      </w:r>
      <w:r>
        <w:t xml:space="preserve"> </w:t>
      </w:r>
    </w:p>
    <w:p w14:paraId="72964403" w14:textId="174BB54A" w:rsidR="00112A34" w:rsidRDefault="00112A34" w:rsidP="00112A34">
      <w:pPr>
        <w:pStyle w:val="Heading2"/>
      </w:pPr>
      <w:r>
        <w:t>Conclusions</w:t>
      </w:r>
    </w:p>
    <w:p w14:paraId="4E768C08" w14:textId="015B7B93" w:rsidR="007A73E7" w:rsidRDefault="00112A34" w:rsidP="00112A34">
      <w:r>
        <w:tab/>
      </w:r>
      <w:ins w:id="77" w:author="Microsoft Office User" w:date="2021-08-24T16:13:00Z">
        <w:r w:rsidR="00FC3285">
          <w:t>R</w:t>
        </w:r>
      </w:ins>
      <w:del w:id="78" w:author="Microsoft Office User" w:date="2021-08-24T16:13:00Z">
        <w:r w:rsidDel="00FC3285">
          <w:delText>The r</w:delText>
        </w:r>
      </w:del>
      <w:r>
        <w:t>esults of this retrospective analysis aligned with previous research evaluating</w:t>
      </w:r>
      <w:r w:rsidR="00BE205E">
        <w:t xml:space="preserve"> </w:t>
      </w:r>
      <w:del w:id="79" w:author="Microsoft Office User" w:date="2021-08-24T16:22:00Z">
        <w:r w:rsidR="00BE205E" w:rsidDel="003976E6">
          <w:delText>results from</w:delText>
        </w:r>
        <w:r w:rsidDel="003976E6">
          <w:delText xml:space="preserve"> </w:delText>
        </w:r>
      </w:del>
      <w:r>
        <w:t xml:space="preserve">symptom reporting between </w:t>
      </w:r>
      <w:r w:rsidR="007427EE">
        <w:t>sexes</w:t>
      </w:r>
      <w:r>
        <w:t xml:space="preserve"> and type of symptom</w:t>
      </w:r>
      <w:r w:rsidR="00DC63B4">
        <w:t>s</w:t>
      </w:r>
      <w:r>
        <w:t xml:space="preserve">. Females were identified to report symptoms with higher severity compared to males, and symptoms from the headache-migraine, cognitive, and sleep clusters were consistently rated </w:t>
      </w:r>
      <w:del w:id="80" w:author="Microsoft Office User" w:date="2021-08-24T16:13:00Z">
        <w:r w:rsidDel="00FC3285">
          <w:delText xml:space="preserve">with </w:delText>
        </w:r>
      </w:del>
      <w:r>
        <w:t xml:space="preserve">higher </w:t>
      </w:r>
      <w:ins w:id="81" w:author="Microsoft Office User" w:date="2021-08-24T16:13:00Z">
        <w:r w:rsidR="00FC3285">
          <w:t xml:space="preserve">in </w:t>
        </w:r>
      </w:ins>
      <w:r>
        <w:t>severity</w:t>
      </w:r>
      <w:del w:id="82" w:author="Microsoft Office User" w:date="2021-08-24T16:13:00Z">
        <w:r w:rsidDel="0092273D">
          <w:delText xml:space="preserve"> ratings</w:delText>
        </w:r>
      </w:del>
      <w:r>
        <w:t xml:space="preserve">. Moreover, students with higher symptom severity at the time of </w:t>
      </w:r>
      <w:ins w:id="83" w:author="Microsoft Office User" w:date="2021-08-24T20:50:00Z">
        <w:r w:rsidR="00907EDA">
          <w:t>the</w:t>
        </w:r>
      </w:ins>
      <w:ins w:id="84" w:author="Microsoft Office User" w:date="2021-08-24T20:51:00Z">
        <w:r w:rsidR="0088046D">
          <w:t>ir</w:t>
        </w:r>
      </w:ins>
      <w:ins w:id="85" w:author="Microsoft Office User" w:date="2021-08-24T20:50:00Z">
        <w:r w:rsidR="00907EDA">
          <w:t xml:space="preserve"> first </w:t>
        </w:r>
      </w:ins>
      <w:r>
        <w:t xml:space="preserve">post-injury test </w:t>
      </w:r>
      <w:del w:id="86" w:author="Microsoft Office User" w:date="2021-08-24T20:50:00Z">
        <w:r w:rsidDel="00907EDA">
          <w:delText xml:space="preserve">one </w:delText>
        </w:r>
      </w:del>
      <w:r>
        <w:t xml:space="preserve">were identified to require more tests during their recovery, suggesting a relationship between immediate post-injury symptom severity and recovery time. Results from this study </w:t>
      </w:r>
      <w:r w:rsidR="003E377B">
        <w:t>contribute to the literature base of</w:t>
      </w:r>
      <w:r w:rsidR="001B43E2">
        <w:t xml:space="preserve"> post-concussion</w:t>
      </w:r>
      <w:r w:rsidR="003E377B">
        <w:t xml:space="preserve"> symptom reporting and highlight the importance of considering symptom severity trends</w:t>
      </w:r>
      <w:r w:rsidR="00FA2BCF">
        <w:t xml:space="preserve"> and trajectories</w:t>
      </w:r>
      <w:r w:rsidR="003E377B">
        <w:t xml:space="preserve"> in the development of empirically driven RTL </w:t>
      </w:r>
      <w:r w:rsidR="001B43E2">
        <w:t>protocols</w:t>
      </w:r>
      <w:r w:rsidR="003E377B">
        <w:t xml:space="preserve"> that </w:t>
      </w:r>
      <w:r w:rsidR="00FA2BCF">
        <w:t>can</w:t>
      </w:r>
      <w:r w:rsidR="003E377B">
        <w:t xml:space="preserve"> prevent chronic academic difficulty in students recovering from concussion. </w:t>
      </w:r>
    </w:p>
    <w:p w14:paraId="21E9ADEC" w14:textId="77777777" w:rsidR="007A73E7" w:rsidRDefault="007A73E7">
      <w:pPr>
        <w:spacing w:line="240" w:lineRule="auto"/>
      </w:pPr>
      <w:r>
        <w:br w:type="page"/>
      </w:r>
    </w:p>
    <w:p w14:paraId="05C8B0EC" w14:textId="71E64233" w:rsidR="00112A34" w:rsidRDefault="007A73E7" w:rsidP="007A73E7">
      <w:pPr>
        <w:pStyle w:val="Heading1"/>
      </w:pPr>
      <w:r>
        <w:lastRenderedPageBreak/>
        <w:t>References</w:t>
      </w:r>
    </w:p>
    <w:p w14:paraId="53382AC8" w14:textId="33E155D3" w:rsidR="00FA2BCF" w:rsidRPr="00FA2BCF" w:rsidRDefault="007A73E7" w:rsidP="00FA2BCF">
      <w:pPr>
        <w:widowControl w:val="0"/>
        <w:autoSpaceDE w:val="0"/>
        <w:autoSpaceDN w:val="0"/>
        <w:adjustRightInd w:val="0"/>
        <w:ind w:left="480" w:hanging="480"/>
        <w:rPr>
          <w:rFonts w:cs="Times New Roman"/>
          <w:noProof/>
        </w:rPr>
      </w:pPr>
      <w:r>
        <w:fldChar w:fldCharType="begin" w:fldLock="1"/>
      </w:r>
      <w:r>
        <w:instrText xml:space="preserve">ADDIN Mendeley Bibliography CSL_BIBLIOGRAPHY </w:instrText>
      </w:r>
      <w:r>
        <w:fldChar w:fldCharType="separate"/>
      </w:r>
      <w:r w:rsidR="00FA2BCF" w:rsidRPr="00FA2BCF">
        <w:rPr>
          <w:rFonts w:cs="Times New Roman"/>
          <w:noProof/>
        </w:rPr>
        <w:t xml:space="preserve">Arbabi, M., Sheldon, R. J. G., Bahadoran, P., Smith, J. G., Poole, N., &amp; Agrawal, N. (2020). Treatment outcomes in mild traumatic brain injury: a systematic review of randomized controlled trials. </w:t>
      </w:r>
      <w:r w:rsidR="00FA2BCF" w:rsidRPr="00FA2BCF">
        <w:rPr>
          <w:rFonts w:cs="Times New Roman"/>
          <w:i/>
          <w:iCs/>
          <w:noProof/>
        </w:rPr>
        <w:t>Brain Injury</w:t>
      </w:r>
      <w:r w:rsidR="00FA2BCF" w:rsidRPr="00FA2BCF">
        <w:rPr>
          <w:rFonts w:cs="Times New Roman"/>
          <w:noProof/>
        </w:rPr>
        <w:t xml:space="preserve">, </w:t>
      </w:r>
      <w:r w:rsidR="00FA2BCF" w:rsidRPr="00FA2BCF">
        <w:rPr>
          <w:rFonts w:cs="Times New Roman"/>
          <w:i/>
          <w:iCs/>
          <w:noProof/>
        </w:rPr>
        <w:t>34</w:t>
      </w:r>
      <w:r w:rsidR="00FA2BCF" w:rsidRPr="00FA2BCF">
        <w:rPr>
          <w:rFonts w:cs="Times New Roman"/>
          <w:noProof/>
        </w:rPr>
        <w:t>(9), 1139–1149. https://doi.org/10.1080/02699052.2020.1797168</w:t>
      </w:r>
    </w:p>
    <w:p w14:paraId="2CCE2415"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Baker, J. G., Leddy, J. J., Darling, S. R., Shucard, J., Makdissi, M., &amp; Willer, B. S. (2016). Gender differences in recovery from sports-related concussion in adolescents. </w:t>
      </w:r>
      <w:r w:rsidRPr="00FA2BCF">
        <w:rPr>
          <w:rFonts w:cs="Times New Roman"/>
          <w:i/>
          <w:iCs/>
          <w:noProof/>
        </w:rPr>
        <w:t>Clinical Pediatrics</w:t>
      </w:r>
      <w:r w:rsidRPr="00FA2BCF">
        <w:rPr>
          <w:rFonts w:cs="Times New Roman"/>
          <w:noProof/>
        </w:rPr>
        <w:t xml:space="preserve">, </w:t>
      </w:r>
      <w:r w:rsidRPr="00FA2BCF">
        <w:rPr>
          <w:rFonts w:cs="Times New Roman"/>
          <w:i/>
          <w:iCs/>
          <w:noProof/>
        </w:rPr>
        <w:t>55</w:t>
      </w:r>
      <w:r w:rsidRPr="00FA2BCF">
        <w:rPr>
          <w:rFonts w:cs="Times New Roman"/>
          <w:noProof/>
        </w:rPr>
        <w:t>(8), 771–775. https://doi.org/10.1177/0009922815606417</w:t>
      </w:r>
    </w:p>
    <w:p w14:paraId="7B4B02E8"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Bazarian, J. J., Blyth, B., Mookerjee, S., He, H., &amp; McDermott, M. P. (2010). Sex differences in outcome after mild traumatic brain injury. </w:t>
      </w:r>
      <w:r w:rsidRPr="00FA2BCF">
        <w:rPr>
          <w:rFonts w:cs="Times New Roman"/>
          <w:i/>
          <w:iCs/>
          <w:noProof/>
        </w:rPr>
        <w:t>Journal of Neurotrauma</w:t>
      </w:r>
      <w:r w:rsidRPr="00FA2BCF">
        <w:rPr>
          <w:rFonts w:cs="Times New Roman"/>
          <w:noProof/>
        </w:rPr>
        <w:t xml:space="preserve">, </w:t>
      </w:r>
      <w:r w:rsidRPr="00FA2BCF">
        <w:rPr>
          <w:rFonts w:cs="Times New Roman"/>
          <w:i/>
          <w:iCs/>
          <w:noProof/>
        </w:rPr>
        <w:t>27</w:t>
      </w:r>
      <w:r w:rsidRPr="00FA2BCF">
        <w:rPr>
          <w:rFonts w:cs="Times New Roman"/>
          <w:noProof/>
        </w:rPr>
        <w:t>, 527–539.</w:t>
      </w:r>
    </w:p>
    <w:p w14:paraId="07BB70DA"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Broglio, S. P., Surma, T., &amp; Ashton-Miller, J. A. (2012). High school and collegiate football athlete concussions: A biomechanical review. </w:t>
      </w:r>
      <w:r w:rsidRPr="00FA2BCF">
        <w:rPr>
          <w:rFonts w:cs="Times New Roman"/>
          <w:i/>
          <w:iCs/>
          <w:noProof/>
        </w:rPr>
        <w:t>Annals of Biomedical Engineering</w:t>
      </w:r>
      <w:r w:rsidRPr="00FA2BCF">
        <w:rPr>
          <w:rFonts w:cs="Times New Roman"/>
          <w:noProof/>
        </w:rPr>
        <w:t xml:space="preserve">, </w:t>
      </w:r>
      <w:r w:rsidRPr="00FA2BCF">
        <w:rPr>
          <w:rFonts w:cs="Times New Roman"/>
          <w:i/>
          <w:iCs/>
          <w:noProof/>
        </w:rPr>
        <w:t>40</w:t>
      </w:r>
      <w:r w:rsidRPr="00FA2BCF">
        <w:rPr>
          <w:rFonts w:cs="Times New Roman"/>
          <w:noProof/>
        </w:rPr>
        <w:t>(1), 37–46. https://doi.org/10.1007/s10439-011-0396-0</w:t>
      </w:r>
    </w:p>
    <w:p w14:paraId="3CE50455"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Covassin, T., Elbin, R. J., Bleecker, A., Lipchik, A., &amp; Kontos, A. P. (2013). Are there differences in neurocognitive function and symptoms between male and female soccer players after concussions? </w:t>
      </w:r>
      <w:r w:rsidRPr="00FA2BCF">
        <w:rPr>
          <w:rFonts w:cs="Times New Roman"/>
          <w:i/>
          <w:iCs/>
          <w:noProof/>
        </w:rPr>
        <w:t>American Journal of Sports Medicine</w:t>
      </w:r>
      <w:r w:rsidRPr="00FA2BCF">
        <w:rPr>
          <w:rFonts w:cs="Times New Roman"/>
          <w:noProof/>
        </w:rPr>
        <w:t xml:space="preserve">, </w:t>
      </w:r>
      <w:r w:rsidRPr="00FA2BCF">
        <w:rPr>
          <w:rFonts w:cs="Times New Roman"/>
          <w:i/>
          <w:iCs/>
          <w:noProof/>
        </w:rPr>
        <w:t>41</w:t>
      </w:r>
      <w:r w:rsidRPr="00FA2BCF">
        <w:rPr>
          <w:rFonts w:cs="Times New Roman"/>
          <w:noProof/>
        </w:rPr>
        <w:t>(12), 2890–2895. https://doi.org/10.1177/0363546513509962</w:t>
      </w:r>
    </w:p>
    <w:p w14:paraId="38E40001"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Covassin, T., Elbin, R. J., Harris, W., Parker, T., &amp; Kontos, A. (2012). The role of age and sex in symptoms, neurocognitive performance, and postural stability in athletes after concussion. </w:t>
      </w:r>
      <w:r w:rsidRPr="00FA2BCF">
        <w:rPr>
          <w:rFonts w:cs="Times New Roman"/>
          <w:i/>
          <w:iCs/>
          <w:noProof/>
        </w:rPr>
        <w:t>American Journal of Sports Medicine</w:t>
      </w:r>
      <w:r w:rsidRPr="00FA2BCF">
        <w:rPr>
          <w:rFonts w:cs="Times New Roman"/>
          <w:noProof/>
        </w:rPr>
        <w:t xml:space="preserve">, </w:t>
      </w:r>
      <w:r w:rsidRPr="00FA2BCF">
        <w:rPr>
          <w:rFonts w:cs="Times New Roman"/>
          <w:i/>
          <w:iCs/>
          <w:noProof/>
        </w:rPr>
        <w:t>40</w:t>
      </w:r>
      <w:r w:rsidRPr="00FA2BCF">
        <w:rPr>
          <w:rFonts w:cs="Times New Roman"/>
          <w:noProof/>
        </w:rPr>
        <w:t>(6), 1303–1312. https://doi.org/10.1177/0363546512444554</w:t>
      </w:r>
    </w:p>
    <w:p w14:paraId="1DE0F903"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Dachtyl, S. A., &amp; Morales, P. (2017). A collaborative model for return to academics after concussion: Athletic training and speech-language pathology. </w:t>
      </w:r>
      <w:r w:rsidRPr="00FA2BCF">
        <w:rPr>
          <w:rFonts w:cs="Times New Roman"/>
          <w:i/>
          <w:iCs/>
          <w:noProof/>
        </w:rPr>
        <w:t>American Journal of Speech-</w:t>
      </w:r>
      <w:r w:rsidRPr="00FA2BCF">
        <w:rPr>
          <w:rFonts w:cs="Times New Roman"/>
          <w:i/>
          <w:iCs/>
          <w:noProof/>
        </w:rPr>
        <w:lastRenderedPageBreak/>
        <w:t>Language Pathology</w:t>
      </w:r>
      <w:r w:rsidRPr="00FA2BCF">
        <w:rPr>
          <w:rFonts w:cs="Times New Roman"/>
          <w:noProof/>
        </w:rPr>
        <w:t xml:space="preserve">, </w:t>
      </w:r>
      <w:r w:rsidRPr="00FA2BCF">
        <w:rPr>
          <w:rFonts w:cs="Times New Roman"/>
          <w:i/>
          <w:iCs/>
          <w:noProof/>
        </w:rPr>
        <w:t>26</w:t>
      </w:r>
      <w:r w:rsidRPr="00FA2BCF">
        <w:rPr>
          <w:rFonts w:cs="Times New Roman"/>
          <w:noProof/>
        </w:rPr>
        <w:t>, 716–728.</w:t>
      </w:r>
    </w:p>
    <w:p w14:paraId="5ABDA8FA"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Davies, S. C. (2016). School-based traumatic brain injury and concussion management program. </w:t>
      </w:r>
      <w:r w:rsidRPr="00FA2BCF">
        <w:rPr>
          <w:rFonts w:cs="Times New Roman"/>
          <w:i/>
          <w:iCs/>
          <w:noProof/>
        </w:rPr>
        <w:t>Hellenic Journal of Psychology</w:t>
      </w:r>
      <w:r w:rsidRPr="00FA2BCF">
        <w:rPr>
          <w:rFonts w:cs="Times New Roman"/>
          <w:noProof/>
        </w:rPr>
        <w:t xml:space="preserve">, </w:t>
      </w:r>
      <w:r w:rsidRPr="00FA2BCF">
        <w:rPr>
          <w:rFonts w:cs="Times New Roman"/>
          <w:i/>
          <w:iCs/>
          <w:noProof/>
        </w:rPr>
        <w:t>53</w:t>
      </w:r>
      <w:r w:rsidRPr="00FA2BCF">
        <w:rPr>
          <w:rFonts w:cs="Times New Roman"/>
          <w:noProof/>
        </w:rPr>
        <w:t>(6), 567–582. https://doi.org/10.1002/pits</w:t>
      </w:r>
    </w:p>
    <w:p w14:paraId="39086433"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Gallagher, V., Kramer, N., Abbott, K., Alexander, J., Breiter, H., Herrold, A., Lindley, T., Mjaanes, J., &amp; Reilly, J. (2018). The effects of sex differences and hormonal contraception on outcomes after collegiate sports-related concussion. </w:t>
      </w:r>
      <w:r w:rsidRPr="00FA2BCF">
        <w:rPr>
          <w:rFonts w:cs="Times New Roman"/>
          <w:i/>
          <w:iCs/>
          <w:noProof/>
        </w:rPr>
        <w:t>Journal of Neurotrauma</w:t>
      </w:r>
      <w:r w:rsidRPr="00FA2BCF">
        <w:rPr>
          <w:rFonts w:cs="Times New Roman"/>
          <w:noProof/>
        </w:rPr>
        <w:t xml:space="preserve">, </w:t>
      </w:r>
      <w:r w:rsidRPr="00FA2BCF">
        <w:rPr>
          <w:rFonts w:cs="Times New Roman"/>
          <w:i/>
          <w:iCs/>
          <w:noProof/>
        </w:rPr>
        <w:t>35</w:t>
      </w:r>
      <w:r w:rsidRPr="00FA2BCF">
        <w:rPr>
          <w:rFonts w:cs="Times New Roman"/>
          <w:noProof/>
        </w:rPr>
        <w:t>(11), 1242–1247. https://doi.org/10.1089/neu.2017.5453</w:t>
      </w:r>
    </w:p>
    <w:p w14:paraId="11F8C927"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Gioia, G. A. (2016). Medical-school partnership in guiding return to school following mild traumatic brain injury in youth. </w:t>
      </w:r>
      <w:r w:rsidRPr="00FA2BCF">
        <w:rPr>
          <w:rFonts w:cs="Times New Roman"/>
          <w:i/>
          <w:iCs/>
          <w:noProof/>
        </w:rPr>
        <w:t>Journal of Child Neurology</w:t>
      </w:r>
      <w:r w:rsidRPr="00FA2BCF">
        <w:rPr>
          <w:rFonts w:cs="Times New Roman"/>
          <w:noProof/>
        </w:rPr>
        <w:t xml:space="preserve">, </w:t>
      </w:r>
      <w:r w:rsidRPr="00FA2BCF">
        <w:rPr>
          <w:rFonts w:cs="Times New Roman"/>
          <w:i/>
          <w:iCs/>
          <w:noProof/>
        </w:rPr>
        <w:t>31</w:t>
      </w:r>
      <w:r w:rsidRPr="00FA2BCF">
        <w:rPr>
          <w:rFonts w:cs="Times New Roman"/>
          <w:noProof/>
        </w:rPr>
        <w:t>(1), 93–108. https://doi.org/10.1002/oby.21042.Prevalence</w:t>
      </w:r>
    </w:p>
    <w:p w14:paraId="1049A1BB"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Gioia, G. A., Babikian, T., Barney, B. J., Chrisman, S. P. D., Cook, L. J., Didehbani, N., Richards, R., Sady, M. D., Stolz, E., Vaughan, C., Rivera, F., &amp; Giza, C. (2020). Identifying school challenges following concussion: Psychometric evidence for the Concussion Learning Assessment &amp; School Survey, 3rd Ed. (CLASS-3). </w:t>
      </w:r>
      <w:r w:rsidRPr="00FA2BCF">
        <w:rPr>
          <w:rFonts w:cs="Times New Roman"/>
          <w:i/>
          <w:iCs/>
          <w:noProof/>
        </w:rPr>
        <w:t>Journal of Pediatric Neuropsychology</w:t>
      </w:r>
      <w:r w:rsidRPr="00FA2BCF">
        <w:rPr>
          <w:rFonts w:cs="Times New Roman"/>
          <w:noProof/>
        </w:rPr>
        <w:t xml:space="preserve">, </w:t>
      </w:r>
      <w:r w:rsidRPr="00FA2BCF">
        <w:rPr>
          <w:rFonts w:cs="Times New Roman"/>
          <w:i/>
          <w:iCs/>
          <w:noProof/>
        </w:rPr>
        <w:t>6</w:t>
      </w:r>
      <w:r w:rsidRPr="00FA2BCF">
        <w:rPr>
          <w:rFonts w:cs="Times New Roman"/>
          <w:noProof/>
        </w:rPr>
        <w:t>, 203–217. https://doi.org/https://doi.org/10.1007/s40817-020-00092-5</w:t>
      </w:r>
    </w:p>
    <w:p w14:paraId="73CE3E20"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Gioia, G. A., Glang, A. E., Hooper, S. R., &amp; Brown, B. E. (2016). Building statewide infrastructure for the academic support of students with mild traumatic brain injury. </w:t>
      </w:r>
      <w:r w:rsidRPr="00FA2BCF">
        <w:rPr>
          <w:rFonts w:cs="Times New Roman"/>
          <w:i/>
          <w:iCs/>
          <w:noProof/>
        </w:rPr>
        <w:t>Journal of Head Trauma Rehabilitation</w:t>
      </w:r>
      <w:r w:rsidRPr="00FA2BCF">
        <w:rPr>
          <w:rFonts w:cs="Times New Roman"/>
          <w:noProof/>
        </w:rPr>
        <w:t xml:space="preserve">, </w:t>
      </w:r>
      <w:r w:rsidRPr="00FA2BCF">
        <w:rPr>
          <w:rFonts w:cs="Times New Roman"/>
          <w:i/>
          <w:iCs/>
          <w:noProof/>
        </w:rPr>
        <w:t>31</w:t>
      </w:r>
      <w:r w:rsidRPr="00FA2BCF">
        <w:rPr>
          <w:rFonts w:cs="Times New Roman"/>
          <w:noProof/>
        </w:rPr>
        <w:t>(6), 397–406. https://doi.org/10.1097/HTR.0000000000000205</w:t>
      </w:r>
    </w:p>
    <w:p w14:paraId="4A323E7F"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Grubenhoff, J. A., Deakyne, S. J., Brou, L., Bajaj, L., Comstock, R. D., &amp; Kirkwood, M. W. (2014). Acute concussion symptom severity and delayed symptom resolution. </w:t>
      </w:r>
      <w:r w:rsidRPr="00FA2BCF">
        <w:rPr>
          <w:rFonts w:cs="Times New Roman"/>
          <w:i/>
          <w:iCs/>
          <w:noProof/>
        </w:rPr>
        <w:t>Pediatrics</w:t>
      </w:r>
      <w:r w:rsidRPr="00FA2BCF">
        <w:rPr>
          <w:rFonts w:cs="Times New Roman"/>
          <w:noProof/>
        </w:rPr>
        <w:t xml:space="preserve">, </w:t>
      </w:r>
      <w:r w:rsidRPr="00FA2BCF">
        <w:rPr>
          <w:rFonts w:cs="Times New Roman"/>
          <w:i/>
          <w:iCs/>
          <w:noProof/>
        </w:rPr>
        <w:t>134</w:t>
      </w:r>
      <w:r w:rsidRPr="00FA2BCF">
        <w:rPr>
          <w:rFonts w:cs="Times New Roman"/>
          <w:noProof/>
        </w:rPr>
        <w:t>(1), 54–62. https://doi.org/10.1542/peds.2013-2988</w:t>
      </w:r>
    </w:p>
    <w:p w14:paraId="04946522"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Halstead, M. E., McAvoy, K., Devore, C. D., Carl, R., Lee, M., &amp; Logan, K. (2013). Returning </w:t>
      </w:r>
      <w:r w:rsidRPr="00FA2BCF">
        <w:rPr>
          <w:rFonts w:cs="Times New Roman"/>
          <w:noProof/>
        </w:rPr>
        <w:lastRenderedPageBreak/>
        <w:t xml:space="preserve">to learning following a concussion. </w:t>
      </w:r>
      <w:r w:rsidRPr="00FA2BCF">
        <w:rPr>
          <w:rFonts w:cs="Times New Roman"/>
          <w:i/>
          <w:iCs/>
          <w:noProof/>
        </w:rPr>
        <w:t>Pediatrics</w:t>
      </w:r>
      <w:r w:rsidRPr="00FA2BCF">
        <w:rPr>
          <w:rFonts w:cs="Times New Roman"/>
          <w:noProof/>
        </w:rPr>
        <w:t xml:space="preserve">, </w:t>
      </w:r>
      <w:r w:rsidRPr="00FA2BCF">
        <w:rPr>
          <w:rFonts w:cs="Times New Roman"/>
          <w:i/>
          <w:iCs/>
          <w:noProof/>
        </w:rPr>
        <w:t>132</w:t>
      </w:r>
      <w:r w:rsidRPr="00FA2BCF">
        <w:rPr>
          <w:rFonts w:cs="Times New Roman"/>
          <w:noProof/>
        </w:rPr>
        <w:t>(5), 948–957. https://doi.org/10.1542/peds.2013-2867</w:t>
      </w:r>
    </w:p>
    <w:p w14:paraId="4BF87868"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Harmon, K. G., Clugston, J. R., Dec, K., Hainline, B., Herring, S., Kane, S. F., Kontos, A. P., Leddy, J. J., McCrea, M., Poddar, S. K., Putukian, M., Wilson, J. C., &amp; Roberts, W. O. (2019). American Medical Society for Sports Medicine position statement on concussion in sport. </w:t>
      </w:r>
      <w:r w:rsidRPr="00FA2BCF">
        <w:rPr>
          <w:rFonts w:cs="Times New Roman"/>
          <w:i/>
          <w:iCs/>
          <w:noProof/>
        </w:rPr>
        <w:t>British Journal of Sports Medicine</w:t>
      </w:r>
      <w:r w:rsidRPr="00FA2BCF">
        <w:rPr>
          <w:rFonts w:cs="Times New Roman"/>
          <w:noProof/>
        </w:rPr>
        <w:t xml:space="preserve">, </w:t>
      </w:r>
      <w:r w:rsidRPr="00FA2BCF">
        <w:rPr>
          <w:rFonts w:cs="Times New Roman"/>
          <w:i/>
          <w:iCs/>
          <w:noProof/>
        </w:rPr>
        <w:t>53</w:t>
      </w:r>
      <w:r w:rsidRPr="00FA2BCF">
        <w:rPr>
          <w:rFonts w:cs="Times New Roman"/>
          <w:noProof/>
        </w:rPr>
        <w:t>(4), 213–225. https://doi.org/10.1136/bjsports-2018-100338</w:t>
      </w:r>
    </w:p>
    <w:p w14:paraId="16300A52"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Hossler, P., McAvoy, K., Rossen, E., Schoessler, S., &amp; Thompson, P. (2014). A comprehensive team approach to treating concussions in student athletes. </w:t>
      </w:r>
      <w:r w:rsidRPr="00FA2BCF">
        <w:rPr>
          <w:rFonts w:cs="Times New Roman"/>
          <w:i/>
          <w:iCs/>
          <w:noProof/>
        </w:rPr>
        <w:t>National Association of Secondary School Principles</w:t>
      </w:r>
      <w:r w:rsidRPr="00FA2BCF">
        <w:rPr>
          <w:rFonts w:cs="Times New Roman"/>
          <w:noProof/>
        </w:rPr>
        <w:t xml:space="preserve">, </w:t>
      </w:r>
      <w:r w:rsidRPr="00FA2BCF">
        <w:rPr>
          <w:rFonts w:cs="Times New Roman"/>
          <w:i/>
          <w:iCs/>
          <w:noProof/>
        </w:rPr>
        <w:t>9</w:t>
      </w:r>
      <w:r w:rsidRPr="00FA2BCF">
        <w:rPr>
          <w:rFonts w:cs="Times New Roman"/>
          <w:noProof/>
        </w:rPr>
        <w:t>(3), 1–7. https://doi.org/10.1089/acm.2009.0309.In</w:t>
      </w:r>
    </w:p>
    <w:p w14:paraId="4C08ABC7"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Iverson, G. L., Gardner, A. J., Terry, D. P., Ponsford, J. L., Sills, A. K., Broshek, D. K., &amp; Solomon, G. S. (2017). Predictors of clinical recovery from concussion: A systematic review. </w:t>
      </w:r>
      <w:r w:rsidRPr="00FA2BCF">
        <w:rPr>
          <w:rFonts w:cs="Times New Roman"/>
          <w:i/>
          <w:iCs/>
          <w:noProof/>
        </w:rPr>
        <w:t>British Journal of Sports Medicine</w:t>
      </w:r>
      <w:r w:rsidRPr="00FA2BCF">
        <w:rPr>
          <w:rFonts w:cs="Times New Roman"/>
          <w:noProof/>
        </w:rPr>
        <w:t xml:space="preserve">, </w:t>
      </w:r>
      <w:r w:rsidRPr="00FA2BCF">
        <w:rPr>
          <w:rFonts w:cs="Times New Roman"/>
          <w:i/>
          <w:iCs/>
          <w:noProof/>
        </w:rPr>
        <w:t>51</w:t>
      </w:r>
      <w:r w:rsidRPr="00FA2BCF">
        <w:rPr>
          <w:rFonts w:cs="Times New Roman"/>
          <w:noProof/>
        </w:rPr>
        <w:t>(12), 941–948. https://doi.org/10.1136/bjsports-2017-097729</w:t>
      </w:r>
    </w:p>
    <w:p w14:paraId="03B2CFC8"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Kenzie, E. S., Parks, E. L., Bigler, E. D., Lim, M. M., Chesnutt, J. C., &amp; Wakeland, W. (2017). Concussion as a multi-scale complex system: An interdisciplinary synthesis of current knowledge. </w:t>
      </w:r>
      <w:r w:rsidRPr="00FA2BCF">
        <w:rPr>
          <w:rFonts w:cs="Times New Roman"/>
          <w:i/>
          <w:iCs/>
          <w:noProof/>
        </w:rPr>
        <w:t>Frontiers in Neurology</w:t>
      </w:r>
      <w:r w:rsidRPr="00FA2BCF">
        <w:rPr>
          <w:rFonts w:cs="Times New Roman"/>
          <w:noProof/>
        </w:rPr>
        <w:t xml:space="preserve">, </w:t>
      </w:r>
      <w:r w:rsidRPr="00FA2BCF">
        <w:rPr>
          <w:rFonts w:cs="Times New Roman"/>
          <w:i/>
          <w:iCs/>
          <w:noProof/>
        </w:rPr>
        <w:t>8</w:t>
      </w:r>
      <w:r w:rsidRPr="00FA2BCF">
        <w:rPr>
          <w:rFonts w:cs="Times New Roman"/>
          <w:noProof/>
        </w:rPr>
        <w:t>(513), 1–17. https://doi.org/10.3389/fneur.2017.00513</w:t>
      </w:r>
    </w:p>
    <w:p w14:paraId="7DD9E100"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Kerr, Z. Y., Zuckerman, S. L., Wasserman, E. B., Covassin, T., Djoko, A., &amp; Dompier, T. P. (2016). Concussion symptoms and return to play time in youth, high school, and college American football athletes. </w:t>
      </w:r>
      <w:r w:rsidRPr="00FA2BCF">
        <w:rPr>
          <w:rFonts w:cs="Times New Roman"/>
          <w:i/>
          <w:iCs/>
          <w:noProof/>
        </w:rPr>
        <w:t>JAMA Pediatrics</w:t>
      </w:r>
      <w:r w:rsidRPr="00FA2BCF">
        <w:rPr>
          <w:rFonts w:cs="Times New Roman"/>
          <w:noProof/>
        </w:rPr>
        <w:t xml:space="preserve">, </w:t>
      </w:r>
      <w:r w:rsidRPr="00FA2BCF">
        <w:rPr>
          <w:rFonts w:cs="Times New Roman"/>
          <w:i/>
          <w:iCs/>
          <w:noProof/>
        </w:rPr>
        <w:t>170</w:t>
      </w:r>
      <w:r w:rsidRPr="00FA2BCF">
        <w:rPr>
          <w:rFonts w:cs="Times New Roman"/>
          <w:noProof/>
        </w:rPr>
        <w:t>(7), 647–653. https://doi.org/10.1001/jamapediatrics.2016.0073</w:t>
      </w:r>
    </w:p>
    <w:p w14:paraId="2A99C9CB"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Lovell, M. R., Iverson, G. L., Collins, M. W., Podell, K., Johnston, K. M., Pardini, D., Pardini, J., Norwig, J., &amp; Maroon, J. C. (2006). Measurement of symptoms following sports-related </w:t>
      </w:r>
      <w:r w:rsidRPr="00FA2BCF">
        <w:rPr>
          <w:rFonts w:cs="Times New Roman"/>
          <w:noProof/>
        </w:rPr>
        <w:lastRenderedPageBreak/>
        <w:t xml:space="preserve">concussion: Reliability and normative data for the post-concussion scale. </w:t>
      </w:r>
      <w:r w:rsidRPr="00FA2BCF">
        <w:rPr>
          <w:rFonts w:cs="Times New Roman"/>
          <w:i/>
          <w:iCs/>
          <w:noProof/>
        </w:rPr>
        <w:t>Applied Neuropsychology</w:t>
      </w:r>
      <w:r w:rsidRPr="00FA2BCF">
        <w:rPr>
          <w:rFonts w:cs="Times New Roman"/>
          <w:noProof/>
        </w:rPr>
        <w:t xml:space="preserve">, </w:t>
      </w:r>
      <w:r w:rsidRPr="00FA2BCF">
        <w:rPr>
          <w:rFonts w:cs="Times New Roman"/>
          <w:i/>
          <w:iCs/>
          <w:noProof/>
        </w:rPr>
        <w:t>13</w:t>
      </w:r>
      <w:r w:rsidRPr="00FA2BCF">
        <w:rPr>
          <w:rFonts w:cs="Times New Roman"/>
          <w:noProof/>
        </w:rPr>
        <w:t>(3), 166–174. http://www.ncbi.nlm.nih.gov/sites/entrez?Db=pubmed&amp;Cmd=ShowDetailView&amp;TermToSearch=17361669&amp;ordinalpos=5&amp;itool=EntrezSystem2.PEntrez.Pubmed.Pubmed_ResultsPanel.Pubmed_RVDocSum</w:t>
      </w:r>
    </w:p>
    <w:p w14:paraId="68DF2FE9"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Lowry, R., Haarbauer-Krupa, J. K., Breiding, M. J., Thigpen, S., Rasberry, C. N., &amp; Lee, S. M. (2019). Concussion and academic impairment among U.S. high school students. </w:t>
      </w:r>
      <w:r w:rsidRPr="00FA2BCF">
        <w:rPr>
          <w:rFonts w:cs="Times New Roman"/>
          <w:i/>
          <w:iCs/>
          <w:noProof/>
        </w:rPr>
        <w:t>American Journal of Preventive Medicine</w:t>
      </w:r>
      <w:r w:rsidRPr="00FA2BCF">
        <w:rPr>
          <w:rFonts w:cs="Times New Roman"/>
          <w:noProof/>
        </w:rPr>
        <w:t xml:space="preserve">, </w:t>
      </w:r>
      <w:r w:rsidRPr="00FA2BCF">
        <w:rPr>
          <w:rFonts w:cs="Times New Roman"/>
          <w:i/>
          <w:iCs/>
          <w:noProof/>
        </w:rPr>
        <w:t>57</w:t>
      </w:r>
      <w:r w:rsidRPr="00FA2BCF">
        <w:rPr>
          <w:rFonts w:cs="Times New Roman"/>
          <w:noProof/>
        </w:rPr>
        <w:t>(6), 733–740. https://doi.org/10.1016/j.amepre.2019.08.016</w:t>
      </w:r>
    </w:p>
    <w:p w14:paraId="553DDC34"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Lumba-Brown, A., Ghajar, J., Cornwell, J., Bloom, O. J., Chesnutt, J., Clugston, J. R., Kolluri, R., Leddy, J. J., Teramoto, M., &amp; Gioia, G. (2019). Representation of concussion subtypes in common postconcussion symptom-rating scales. </w:t>
      </w:r>
      <w:r w:rsidRPr="00FA2BCF">
        <w:rPr>
          <w:rFonts w:cs="Times New Roman"/>
          <w:i/>
          <w:iCs/>
          <w:noProof/>
        </w:rPr>
        <w:t>Concussion</w:t>
      </w:r>
      <w:r w:rsidRPr="00FA2BCF">
        <w:rPr>
          <w:rFonts w:cs="Times New Roman"/>
          <w:noProof/>
        </w:rPr>
        <w:t xml:space="preserve">, </w:t>
      </w:r>
      <w:r w:rsidRPr="00FA2BCF">
        <w:rPr>
          <w:rFonts w:cs="Times New Roman"/>
          <w:i/>
          <w:iCs/>
          <w:noProof/>
        </w:rPr>
        <w:t>4</w:t>
      </w:r>
      <w:r w:rsidRPr="00FA2BCF">
        <w:rPr>
          <w:rFonts w:cs="Times New Roman"/>
          <w:noProof/>
        </w:rPr>
        <w:t>(3). https://doi.org/10.2217/cnc-2019-0005</w:t>
      </w:r>
    </w:p>
    <w:p w14:paraId="41359992"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McAvoy, K., Eagan-Johnson, B., Dymacek, R., Hooper, S., McCart, M., &amp; Tyler, J. (2020). Establishing consensus for essential elements in returning to learn following a concussion. </w:t>
      </w:r>
      <w:r w:rsidRPr="00FA2BCF">
        <w:rPr>
          <w:rFonts w:cs="Times New Roman"/>
          <w:i/>
          <w:iCs/>
          <w:noProof/>
        </w:rPr>
        <w:t>Journal of School Health</w:t>
      </w:r>
      <w:r w:rsidRPr="00FA2BCF">
        <w:rPr>
          <w:rFonts w:cs="Times New Roman"/>
          <w:noProof/>
        </w:rPr>
        <w:t xml:space="preserve">, </w:t>
      </w:r>
      <w:r w:rsidRPr="00FA2BCF">
        <w:rPr>
          <w:rFonts w:cs="Times New Roman"/>
          <w:i/>
          <w:iCs/>
          <w:noProof/>
        </w:rPr>
        <w:t>90</w:t>
      </w:r>
      <w:r w:rsidRPr="00FA2BCF">
        <w:rPr>
          <w:rFonts w:cs="Times New Roman"/>
          <w:noProof/>
        </w:rPr>
        <w:t>(11), 849–858. https://doi.org/10.1111/josh.12949</w:t>
      </w:r>
    </w:p>
    <w:p w14:paraId="40515858"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McAvoy, K., Eagan-Johnson, B., &amp; Halstead, M. (2018). Return to learn: Transitioning to school and through ascending levels of academic support for students following a concussion. </w:t>
      </w:r>
      <w:r w:rsidRPr="00FA2BCF">
        <w:rPr>
          <w:rFonts w:cs="Times New Roman"/>
          <w:i/>
          <w:iCs/>
          <w:noProof/>
        </w:rPr>
        <w:t>NeuroRehabilitation</w:t>
      </w:r>
      <w:r w:rsidRPr="00FA2BCF">
        <w:rPr>
          <w:rFonts w:cs="Times New Roman"/>
          <w:noProof/>
        </w:rPr>
        <w:t xml:space="preserve">, </w:t>
      </w:r>
      <w:r w:rsidRPr="00FA2BCF">
        <w:rPr>
          <w:rFonts w:cs="Times New Roman"/>
          <w:i/>
          <w:iCs/>
          <w:noProof/>
        </w:rPr>
        <w:t>42</w:t>
      </w:r>
      <w:r w:rsidRPr="00FA2BCF">
        <w:rPr>
          <w:rFonts w:cs="Times New Roman"/>
          <w:noProof/>
        </w:rPr>
        <w:t>(3), 325–330. https://doi.org/10.3233/NRE-172381</w:t>
      </w:r>
    </w:p>
    <w:p w14:paraId="0BB70DCD"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McCrory, P., Meeuwisse, W., Dvořák, J., Aubry, M., Bailes, J., Broglio, S., Cantu, R. C., Cassidy, D., Echemendia, R. J., Castellani, R. J., Davis, G. A., Ellenbogen, R., Emery, C., Engebretsen, L., Feddermann-Demont, N., Giza, C. C., Guskiewicz, K. M., Herring, S., Iverson, G. L., … Vos, P. E. (2017). Consensus statement on concussion in sport—the 5th </w:t>
      </w:r>
      <w:r w:rsidRPr="00FA2BCF">
        <w:rPr>
          <w:rFonts w:cs="Times New Roman"/>
          <w:noProof/>
        </w:rPr>
        <w:lastRenderedPageBreak/>
        <w:t xml:space="preserve">international conference on concussion in sport held in Berlin, October 2016. </w:t>
      </w:r>
      <w:r w:rsidRPr="00FA2BCF">
        <w:rPr>
          <w:rFonts w:cs="Times New Roman"/>
          <w:i/>
          <w:iCs/>
          <w:noProof/>
        </w:rPr>
        <w:t>British Journal of Sports Medicine</w:t>
      </w:r>
      <w:r w:rsidRPr="00FA2BCF">
        <w:rPr>
          <w:rFonts w:cs="Times New Roman"/>
          <w:noProof/>
        </w:rPr>
        <w:t xml:space="preserve">, </w:t>
      </w:r>
      <w:r w:rsidRPr="00FA2BCF">
        <w:rPr>
          <w:rFonts w:cs="Times New Roman"/>
          <w:i/>
          <w:iCs/>
          <w:noProof/>
        </w:rPr>
        <w:t>51</w:t>
      </w:r>
      <w:r w:rsidRPr="00FA2BCF">
        <w:rPr>
          <w:rFonts w:cs="Times New Roman"/>
          <w:noProof/>
        </w:rPr>
        <w:t>(11), 838–847. https://doi.org/10.1136/bjsports-2017-097699</w:t>
      </w:r>
    </w:p>
    <w:p w14:paraId="08991F2F"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Ono, K. E., Burns, T. G., Bearden, D. J., McManus, S. M., King, H., &amp; Reisner, A. (2016). Sex-based differences as a predictor of recovery trajectories in young athletes after a sports-related concussion. </w:t>
      </w:r>
      <w:r w:rsidRPr="00FA2BCF">
        <w:rPr>
          <w:rFonts w:cs="Times New Roman"/>
          <w:i/>
          <w:iCs/>
          <w:noProof/>
        </w:rPr>
        <w:t>American Journal of Sports Medicine</w:t>
      </w:r>
      <w:r w:rsidRPr="00FA2BCF">
        <w:rPr>
          <w:rFonts w:cs="Times New Roman"/>
          <w:noProof/>
        </w:rPr>
        <w:t xml:space="preserve">, </w:t>
      </w:r>
      <w:r w:rsidRPr="00FA2BCF">
        <w:rPr>
          <w:rFonts w:cs="Times New Roman"/>
          <w:i/>
          <w:iCs/>
          <w:noProof/>
        </w:rPr>
        <w:t>44</w:t>
      </w:r>
      <w:r w:rsidRPr="00FA2BCF">
        <w:rPr>
          <w:rFonts w:cs="Times New Roman"/>
          <w:noProof/>
        </w:rPr>
        <w:t>(3), 748–752. https://doi.org/10.1177/0363546515617746</w:t>
      </w:r>
    </w:p>
    <w:p w14:paraId="754DF9E8"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Pulsipher, D. T., Rettig, E. K., Krapf, E. M., &amp; Stanford, L. D. (2021). A cross-sectional cohort study of post-concussive symptoms and their relationships with depressive symptoms in youth with and without concussion. </w:t>
      </w:r>
      <w:r w:rsidRPr="00FA2BCF">
        <w:rPr>
          <w:rFonts w:cs="Times New Roman"/>
          <w:i/>
          <w:iCs/>
          <w:noProof/>
        </w:rPr>
        <w:t>Brain Injury</w:t>
      </w:r>
      <w:r w:rsidRPr="00FA2BCF">
        <w:rPr>
          <w:rFonts w:cs="Times New Roman"/>
          <w:noProof/>
        </w:rPr>
        <w:t xml:space="preserve">, </w:t>
      </w:r>
      <w:r w:rsidRPr="00FA2BCF">
        <w:rPr>
          <w:rFonts w:cs="Times New Roman"/>
          <w:i/>
          <w:iCs/>
          <w:noProof/>
        </w:rPr>
        <w:t>35</w:t>
      </w:r>
      <w:r w:rsidRPr="00FA2BCF">
        <w:rPr>
          <w:rFonts w:cs="Times New Roman"/>
          <w:noProof/>
        </w:rPr>
        <w:t>(8), 964–970. https://doi.org/10.1080/02699052.2021.1942550</w:t>
      </w:r>
    </w:p>
    <w:p w14:paraId="4B791D16"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Ransom, D. M., Vaughan, C. G., Pratson, L., Sady, M. D., McGill, C. A., &amp; Gioia, G. A. (2015). Academic effects of concussion in children and adolescents. </w:t>
      </w:r>
      <w:r w:rsidRPr="00FA2BCF">
        <w:rPr>
          <w:rFonts w:cs="Times New Roman"/>
          <w:i/>
          <w:iCs/>
          <w:noProof/>
        </w:rPr>
        <w:t>Pediatrics</w:t>
      </w:r>
      <w:r w:rsidRPr="00FA2BCF">
        <w:rPr>
          <w:rFonts w:cs="Times New Roman"/>
          <w:noProof/>
        </w:rPr>
        <w:t xml:space="preserve">, </w:t>
      </w:r>
      <w:r w:rsidRPr="00FA2BCF">
        <w:rPr>
          <w:rFonts w:cs="Times New Roman"/>
          <w:i/>
          <w:iCs/>
          <w:noProof/>
        </w:rPr>
        <w:t>135</w:t>
      </w:r>
      <w:r w:rsidRPr="00FA2BCF">
        <w:rPr>
          <w:rFonts w:cs="Times New Roman"/>
          <w:noProof/>
        </w:rPr>
        <w:t>(6), 1043–1050. https://doi.org/10.1542/peds.2014-3434</w:t>
      </w:r>
    </w:p>
    <w:p w14:paraId="005DACBD"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Sarmiento, K., Thomas, K. E., Daugherty, J., Waltzman, D., Haarbauer-Krupa, J. K., Peterson, A. B., Haileyesus, T., &amp; Breiding, M. J. (2019). Emergency department visits for sports- and recreation-related traumatic brain injuries among children - United States, 2010-2016. </w:t>
      </w:r>
      <w:r w:rsidRPr="00FA2BCF">
        <w:rPr>
          <w:rFonts w:cs="Times New Roman"/>
          <w:i/>
          <w:iCs/>
          <w:noProof/>
        </w:rPr>
        <w:t>MMWR. Morbidity and Mortality Weekly Report</w:t>
      </w:r>
      <w:r w:rsidRPr="00FA2BCF">
        <w:rPr>
          <w:rFonts w:cs="Times New Roman"/>
          <w:noProof/>
        </w:rPr>
        <w:t xml:space="preserve">, </w:t>
      </w:r>
      <w:r w:rsidRPr="00FA2BCF">
        <w:rPr>
          <w:rFonts w:cs="Times New Roman"/>
          <w:i/>
          <w:iCs/>
          <w:noProof/>
        </w:rPr>
        <w:t>68</w:t>
      </w:r>
      <w:r w:rsidRPr="00FA2BCF">
        <w:rPr>
          <w:rFonts w:cs="Times New Roman"/>
          <w:noProof/>
        </w:rPr>
        <w:t>(10), 237–242. http://www.embase.com/search/results?subaction=viewrecord&amp;from=export&amp;id=L626806097%0Ahttp://dx.doi.org/10.15585/mmwr.mm6810a2</w:t>
      </w:r>
    </w:p>
    <w:p w14:paraId="24B876AD"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Schatz, P., Pardini, J. E., Lovell, M. R., Collins, M. W., &amp; Podell, K. (2006). Sensitivity and specificity of the ImPACT Test Battery for concussion in athletes. </w:t>
      </w:r>
      <w:r w:rsidRPr="00FA2BCF">
        <w:rPr>
          <w:rFonts w:cs="Times New Roman"/>
          <w:i/>
          <w:iCs/>
          <w:noProof/>
        </w:rPr>
        <w:t>Archives of Clinical Neuropsychology</w:t>
      </w:r>
      <w:r w:rsidRPr="00FA2BCF">
        <w:rPr>
          <w:rFonts w:cs="Times New Roman"/>
          <w:noProof/>
        </w:rPr>
        <w:t xml:space="preserve">, </w:t>
      </w:r>
      <w:r w:rsidRPr="00FA2BCF">
        <w:rPr>
          <w:rFonts w:cs="Times New Roman"/>
          <w:i/>
          <w:iCs/>
          <w:noProof/>
        </w:rPr>
        <w:t>21</w:t>
      </w:r>
      <w:r w:rsidRPr="00FA2BCF">
        <w:rPr>
          <w:rFonts w:cs="Times New Roman"/>
          <w:noProof/>
        </w:rPr>
        <w:t>(1), 91–99. https://doi.org/10.1016/j.acn.2005.08.001</w:t>
      </w:r>
    </w:p>
    <w:p w14:paraId="53AD7E2D"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Tamura, K., Furutani, T., Oshiro, R., Oba, Y., Ling, A., &amp; Murata, N. (2020). Concussion </w:t>
      </w:r>
      <w:r w:rsidRPr="00FA2BCF">
        <w:rPr>
          <w:rFonts w:cs="Times New Roman"/>
          <w:noProof/>
        </w:rPr>
        <w:lastRenderedPageBreak/>
        <w:t xml:space="preserve">recovery timeline of high school athletes using a stepwise return-to-play protocol: Age and sex effects. </w:t>
      </w:r>
      <w:r w:rsidRPr="00FA2BCF">
        <w:rPr>
          <w:rFonts w:cs="Times New Roman"/>
          <w:i/>
          <w:iCs/>
          <w:noProof/>
        </w:rPr>
        <w:t>Journal of Athletic Training</w:t>
      </w:r>
      <w:r w:rsidRPr="00FA2BCF">
        <w:rPr>
          <w:rFonts w:cs="Times New Roman"/>
          <w:noProof/>
        </w:rPr>
        <w:t xml:space="preserve">, </w:t>
      </w:r>
      <w:r w:rsidRPr="00FA2BCF">
        <w:rPr>
          <w:rFonts w:cs="Times New Roman"/>
          <w:i/>
          <w:iCs/>
          <w:noProof/>
        </w:rPr>
        <w:t>55</w:t>
      </w:r>
      <w:r w:rsidRPr="00FA2BCF">
        <w:rPr>
          <w:rFonts w:cs="Times New Roman"/>
          <w:noProof/>
        </w:rPr>
        <w:t>(1), 1–4. https://doi.org/10.4085/1062-6050-452-18</w:t>
      </w:r>
    </w:p>
    <w:p w14:paraId="41CE5678"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Wright, J., &amp; Sohlberg, M. M. (2021). The implementation of a personalized dynamic approach for the management of prolonged concussion symptoms. </w:t>
      </w:r>
      <w:r w:rsidRPr="00FA2BCF">
        <w:rPr>
          <w:rFonts w:cs="Times New Roman"/>
          <w:i/>
          <w:iCs/>
          <w:noProof/>
        </w:rPr>
        <w:t>American Journal of Speech-Language Pathology</w:t>
      </w:r>
      <w:r w:rsidRPr="00FA2BCF">
        <w:rPr>
          <w:rFonts w:cs="Times New Roman"/>
          <w:noProof/>
        </w:rPr>
        <w:t>, 1–14. https://doi.org/10.1044/2021_ajslp-20-00306</w:t>
      </w:r>
    </w:p>
    <w:p w14:paraId="29869152" w14:textId="23D8166F" w:rsidR="007A73E7" w:rsidRPr="00112A34" w:rsidRDefault="007A73E7" w:rsidP="00FA2BCF">
      <w:pPr>
        <w:widowControl w:val="0"/>
        <w:autoSpaceDE w:val="0"/>
        <w:autoSpaceDN w:val="0"/>
        <w:adjustRightInd w:val="0"/>
        <w:ind w:left="480" w:hanging="480"/>
      </w:pPr>
      <w:r>
        <w:fldChar w:fldCharType="end"/>
      </w:r>
    </w:p>
    <w:p w14:paraId="36296E1F" w14:textId="77777777" w:rsidR="0099394C" w:rsidRDefault="0099394C" w:rsidP="008C78AC"/>
    <w:p w14:paraId="6B27A881" w14:textId="77777777" w:rsidR="00536CB8" w:rsidRPr="008C78AC" w:rsidRDefault="00536CB8" w:rsidP="008C78AC"/>
    <w:p w14:paraId="6D5A261F" w14:textId="77777777" w:rsidR="0077053F" w:rsidRPr="000D5B19" w:rsidRDefault="0077053F" w:rsidP="000D5B19"/>
    <w:p w14:paraId="25229535" w14:textId="266753A5" w:rsidR="003C45BC" w:rsidRPr="00C15AF8" w:rsidRDefault="003C45BC" w:rsidP="00EA7384"/>
    <w:sectPr w:rsidR="003C45BC" w:rsidRPr="00C15AF8" w:rsidSect="006004F2">
      <w:footerReference w:type="even" r:id="rId12"/>
      <w:footerReference w:type="default" r:id="rId13"/>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7" w:author="Microsoft Office User" w:date="2021-08-22T01:12:00Z" w:initials="MOU">
    <w:p w14:paraId="5DA1D909" w14:textId="4432B5D1" w:rsidR="00E16058" w:rsidRDefault="00E16058">
      <w:pPr>
        <w:pStyle w:val="CommentText"/>
      </w:pPr>
      <w:r>
        <w:rPr>
          <w:rStyle w:val="CommentReference"/>
        </w:rPr>
        <w:annotationRef/>
      </w:r>
      <w:r>
        <w:t>Is this a guideline or finding?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A1D9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C22FB" w16cex:dateUtc="2021-08-22T06: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A1D909" w16cid:durableId="24CC22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5CBF6" w14:textId="77777777" w:rsidR="00D24E85" w:rsidRDefault="00D24E85" w:rsidP="006004F2">
      <w:pPr>
        <w:spacing w:line="240" w:lineRule="auto"/>
      </w:pPr>
      <w:r>
        <w:separator/>
      </w:r>
    </w:p>
  </w:endnote>
  <w:endnote w:type="continuationSeparator" w:id="0">
    <w:p w14:paraId="3D7B66EF" w14:textId="77777777" w:rsidR="00D24E85" w:rsidRDefault="00D24E85" w:rsidP="006004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9791114"/>
      <w:docPartObj>
        <w:docPartGallery w:val="Page Numbers (Bottom of Page)"/>
        <w:docPartUnique/>
      </w:docPartObj>
    </w:sdtPr>
    <w:sdtEndPr>
      <w:rPr>
        <w:rStyle w:val="PageNumber"/>
      </w:rPr>
    </w:sdtEndPr>
    <w:sdtContent>
      <w:p w14:paraId="18483BD3" w14:textId="7926AEF0" w:rsidR="006004F2" w:rsidRDefault="006004F2" w:rsidP="007765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52F9DB" w14:textId="77777777" w:rsidR="006004F2" w:rsidRDefault="006004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2926995"/>
      <w:docPartObj>
        <w:docPartGallery w:val="Page Numbers (Bottom of Page)"/>
        <w:docPartUnique/>
      </w:docPartObj>
    </w:sdtPr>
    <w:sdtEndPr>
      <w:rPr>
        <w:rStyle w:val="PageNumber"/>
      </w:rPr>
    </w:sdtEndPr>
    <w:sdtContent>
      <w:p w14:paraId="794A617B" w14:textId="748F3052" w:rsidR="006004F2" w:rsidRDefault="006004F2" w:rsidP="007765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B1BA71" w14:textId="77777777" w:rsidR="006004F2" w:rsidRDefault="00600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7AD0A" w14:textId="77777777" w:rsidR="00D24E85" w:rsidRDefault="00D24E85" w:rsidP="006004F2">
      <w:pPr>
        <w:spacing w:line="240" w:lineRule="auto"/>
      </w:pPr>
      <w:r>
        <w:separator/>
      </w:r>
    </w:p>
  </w:footnote>
  <w:footnote w:type="continuationSeparator" w:id="0">
    <w:p w14:paraId="699BD1D1" w14:textId="77777777" w:rsidR="00D24E85" w:rsidRDefault="00D24E85" w:rsidP="006004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7016E"/>
    <w:multiLevelType w:val="hybridMultilevel"/>
    <w:tmpl w:val="4F7A5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217"/>
    <w:rsid w:val="00004705"/>
    <w:rsid w:val="00007F26"/>
    <w:rsid w:val="00017A15"/>
    <w:rsid w:val="00021DB1"/>
    <w:rsid w:val="000359CA"/>
    <w:rsid w:val="0004242D"/>
    <w:rsid w:val="00054B3D"/>
    <w:rsid w:val="00057026"/>
    <w:rsid w:val="00060BAA"/>
    <w:rsid w:val="0007327B"/>
    <w:rsid w:val="00075F65"/>
    <w:rsid w:val="000960EC"/>
    <w:rsid w:val="0009722B"/>
    <w:rsid w:val="000C2BBB"/>
    <w:rsid w:val="000C6298"/>
    <w:rsid w:val="000D5B19"/>
    <w:rsid w:val="000F4446"/>
    <w:rsid w:val="00102B24"/>
    <w:rsid w:val="00112A34"/>
    <w:rsid w:val="0012142F"/>
    <w:rsid w:val="001216B3"/>
    <w:rsid w:val="00121B14"/>
    <w:rsid w:val="00126217"/>
    <w:rsid w:val="00130679"/>
    <w:rsid w:val="00131408"/>
    <w:rsid w:val="00143BA2"/>
    <w:rsid w:val="0016781B"/>
    <w:rsid w:val="00176883"/>
    <w:rsid w:val="00187C3F"/>
    <w:rsid w:val="00192E3A"/>
    <w:rsid w:val="001B43E2"/>
    <w:rsid w:val="001B4BD8"/>
    <w:rsid w:val="001D215C"/>
    <w:rsid w:val="001F06F5"/>
    <w:rsid w:val="001F5B0A"/>
    <w:rsid w:val="002057DD"/>
    <w:rsid w:val="002120C7"/>
    <w:rsid w:val="00222CD8"/>
    <w:rsid w:val="00234EBE"/>
    <w:rsid w:val="0025210D"/>
    <w:rsid w:val="00277AB4"/>
    <w:rsid w:val="00287C51"/>
    <w:rsid w:val="00291989"/>
    <w:rsid w:val="00294A7B"/>
    <w:rsid w:val="002966D4"/>
    <w:rsid w:val="002B39D2"/>
    <w:rsid w:val="002B4DA6"/>
    <w:rsid w:val="002D26E9"/>
    <w:rsid w:val="002D7474"/>
    <w:rsid w:val="002E4E87"/>
    <w:rsid w:val="00306F7C"/>
    <w:rsid w:val="00307CFC"/>
    <w:rsid w:val="0032074C"/>
    <w:rsid w:val="00325B4B"/>
    <w:rsid w:val="00326B33"/>
    <w:rsid w:val="00334D27"/>
    <w:rsid w:val="00337782"/>
    <w:rsid w:val="003517C9"/>
    <w:rsid w:val="00352825"/>
    <w:rsid w:val="00353922"/>
    <w:rsid w:val="00360ABA"/>
    <w:rsid w:val="00361032"/>
    <w:rsid w:val="0036214F"/>
    <w:rsid w:val="00372873"/>
    <w:rsid w:val="00381AAA"/>
    <w:rsid w:val="003976E6"/>
    <w:rsid w:val="003A2722"/>
    <w:rsid w:val="003A6C79"/>
    <w:rsid w:val="003B5DF5"/>
    <w:rsid w:val="003C1F9E"/>
    <w:rsid w:val="003C45BC"/>
    <w:rsid w:val="003D7F08"/>
    <w:rsid w:val="003E377B"/>
    <w:rsid w:val="00401692"/>
    <w:rsid w:val="00407AB9"/>
    <w:rsid w:val="00433B39"/>
    <w:rsid w:val="00435AE6"/>
    <w:rsid w:val="00450BE6"/>
    <w:rsid w:val="004800DD"/>
    <w:rsid w:val="00482C10"/>
    <w:rsid w:val="004876B9"/>
    <w:rsid w:val="00487872"/>
    <w:rsid w:val="00491034"/>
    <w:rsid w:val="00492B05"/>
    <w:rsid w:val="00495C83"/>
    <w:rsid w:val="00496E39"/>
    <w:rsid w:val="004A04F4"/>
    <w:rsid w:val="004A70A5"/>
    <w:rsid w:val="004B23DF"/>
    <w:rsid w:val="004B3A7C"/>
    <w:rsid w:val="004C0061"/>
    <w:rsid w:val="004C1270"/>
    <w:rsid w:val="004C583D"/>
    <w:rsid w:val="004D6046"/>
    <w:rsid w:val="004E2180"/>
    <w:rsid w:val="004F12E0"/>
    <w:rsid w:val="00504B0E"/>
    <w:rsid w:val="00506748"/>
    <w:rsid w:val="00530F97"/>
    <w:rsid w:val="00536745"/>
    <w:rsid w:val="00536CB8"/>
    <w:rsid w:val="00553D2B"/>
    <w:rsid w:val="00574E17"/>
    <w:rsid w:val="0057755C"/>
    <w:rsid w:val="005804A0"/>
    <w:rsid w:val="0058055F"/>
    <w:rsid w:val="0059049D"/>
    <w:rsid w:val="005B02C8"/>
    <w:rsid w:val="005C1800"/>
    <w:rsid w:val="005D2EA6"/>
    <w:rsid w:val="005E6C20"/>
    <w:rsid w:val="005E7CC4"/>
    <w:rsid w:val="005F40DF"/>
    <w:rsid w:val="005F4B83"/>
    <w:rsid w:val="005F68E1"/>
    <w:rsid w:val="005F7A57"/>
    <w:rsid w:val="006004F2"/>
    <w:rsid w:val="006013AA"/>
    <w:rsid w:val="006237BA"/>
    <w:rsid w:val="0062382D"/>
    <w:rsid w:val="00642E93"/>
    <w:rsid w:val="00645FF0"/>
    <w:rsid w:val="00647AF1"/>
    <w:rsid w:val="006611A1"/>
    <w:rsid w:val="006625FC"/>
    <w:rsid w:val="00663E98"/>
    <w:rsid w:val="00664A77"/>
    <w:rsid w:val="006664E2"/>
    <w:rsid w:val="006772EB"/>
    <w:rsid w:val="006907D1"/>
    <w:rsid w:val="006B12B3"/>
    <w:rsid w:val="006B5585"/>
    <w:rsid w:val="006E1229"/>
    <w:rsid w:val="00701175"/>
    <w:rsid w:val="00703950"/>
    <w:rsid w:val="007055F5"/>
    <w:rsid w:val="00705C60"/>
    <w:rsid w:val="00705E13"/>
    <w:rsid w:val="00712BCC"/>
    <w:rsid w:val="00724379"/>
    <w:rsid w:val="007427EE"/>
    <w:rsid w:val="00756074"/>
    <w:rsid w:val="007574DB"/>
    <w:rsid w:val="0077053F"/>
    <w:rsid w:val="0078521E"/>
    <w:rsid w:val="00793335"/>
    <w:rsid w:val="007A1332"/>
    <w:rsid w:val="007A6116"/>
    <w:rsid w:val="007A73E7"/>
    <w:rsid w:val="007A796E"/>
    <w:rsid w:val="007B03CD"/>
    <w:rsid w:val="007B0B4E"/>
    <w:rsid w:val="007B372A"/>
    <w:rsid w:val="007C0BBE"/>
    <w:rsid w:val="007C749B"/>
    <w:rsid w:val="007D2758"/>
    <w:rsid w:val="007F1B66"/>
    <w:rsid w:val="007F1EF7"/>
    <w:rsid w:val="007F276C"/>
    <w:rsid w:val="00803119"/>
    <w:rsid w:val="00820E44"/>
    <w:rsid w:val="008231FF"/>
    <w:rsid w:val="00832CFC"/>
    <w:rsid w:val="00846746"/>
    <w:rsid w:val="00853144"/>
    <w:rsid w:val="00862DA8"/>
    <w:rsid w:val="00864939"/>
    <w:rsid w:val="00865F84"/>
    <w:rsid w:val="00866044"/>
    <w:rsid w:val="0088046D"/>
    <w:rsid w:val="008963F6"/>
    <w:rsid w:val="00896D71"/>
    <w:rsid w:val="008A19F0"/>
    <w:rsid w:val="008A3862"/>
    <w:rsid w:val="008B23A8"/>
    <w:rsid w:val="008C0E81"/>
    <w:rsid w:val="008C489A"/>
    <w:rsid w:val="008C5991"/>
    <w:rsid w:val="008C78AC"/>
    <w:rsid w:val="008C7B55"/>
    <w:rsid w:val="008F19B7"/>
    <w:rsid w:val="00907EDA"/>
    <w:rsid w:val="009157FC"/>
    <w:rsid w:val="0092273D"/>
    <w:rsid w:val="00926C3E"/>
    <w:rsid w:val="00932CBE"/>
    <w:rsid w:val="009409C5"/>
    <w:rsid w:val="00951FCB"/>
    <w:rsid w:val="00953005"/>
    <w:rsid w:val="0095705B"/>
    <w:rsid w:val="00962393"/>
    <w:rsid w:val="00967657"/>
    <w:rsid w:val="00977DAA"/>
    <w:rsid w:val="00985411"/>
    <w:rsid w:val="0099088B"/>
    <w:rsid w:val="0099394C"/>
    <w:rsid w:val="009A22D0"/>
    <w:rsid w:val="009B3E1A"/>
    <w:rsid w:val="009B4265"/>
    <w:rsid w:val="009C028C"/>
    <w:rsid w:val="009C5DF0"/>
    <w:rsid w:val="009D5872"/>
    <w:rsid w:val="009E479B"/>
    <w:rsid w:val="009E4F3D"/>
    <w:rsid w:val="009F2970"/>
    <w:rsid w:val="009F687A"/>
    <w:rsid w:val="009F7981"/>
    <w:rsid w:val="00A05C28"/>
    <w:rsid w:val="00A36D48"/>
    <w:rsid w:val="00A36EE3"/>
    <w:rsid w:val="00A37638"/>
    <w:rsid w:val="00A5185A"/>
    <w:rsid w:val="00A708CB"/>
    <w:rsid w:val="00AB0346"/>
    <w:rsid w:val="00AB676B"/>
    <w:rsid w:val="00AD7D14"/>
    <w:rsid w:val="00AE124D"/>
    <w:rsid w:val="00AE5920"/>
    <w:rsid w:val="00AF4FD0"/>
    <w:rsid w:val="00B01BBA"/>
    <w:rsid w:val="00B01D2F"/>
    <w:rsid w:val="00B036EE"/>
    <w:rsid w:val="00B207FA"/>
    <w:rsid w:val="00B33ADC"/>
    <w:rsid w:val="00B34204"/>
    <w:rsid w:val="00B42A16"/>
    <w:rsid w:val="00B651ED"/>
    <w:rsid w:val="00B7722B"/>
    <w:rsid w:val="00BC3E5D"/>
    <w:rsid w:val="00BC5883"/>
    <w:rsid w:val="00BD0AFF"/>
    <w:rsid w:val="00BE205E"/>
    <w:rsid w:val="00C15AF8"/>
    <w:rsid w:val="00C21DA6"/>
    <w:rsid w:val="00C3674D"/>
    <w:rsid w:val="00C43EE4"/>
    <w:rsid w:val="00C54EE0"/>
    <w:rsid w:val="00C616B0"/>
    <w:rsid w:val="00C63079"/>
    <w:rsid w:val="00C65967"/>
    <w:rsid w:val="00C7424D"/>
    <w:rsid w:val="00C74A5D"/>
    <w:rsid w:val="00C87092"/>
    <w:rsid w:val="00C92B2B"/>
    <w:rsid w:val="00C946DB"/>
    <w:rsid w:val="00CA4DE4"/>
    <w:rsid w:val="00CB05E6"/>
    <w:rsid w:val="00CB630F"/>
    <w:rsid w:val="00CC6A87"/>
    <w:rsid w:val="00CD00E1"/>
    <w:rsid w:val="00CD32F0"/>
    <w:rsid w:val="00CE4E21"/>
    <w:rsid w:val="00CE717E"/>
    <w:rsid w:val="00D12097"/>
    <w:rsid w:val="00D12FD0"/>
    <w:rsid w:val="00D233F2"/>
    <w:rsid w:val="00D23C72"/>
    <w:rsid w:val="00D24E85"/>
    <w:rsid w:val="00D31777"/>
    <w:rsid w:val="00D603DD"/>
    <w:rsid w:val="00D63BFB"/>
    <w:rsid w:val="00D71147"/>
    <w:rsid w:val="00D74A06"/>
    <w:rsid w:val="00D74A2B"/>
    <w:rsid w:val="00D84B7F"/>
    <w:rsid w:val="00DA7A9B"/>
    <w:rsid w:val="00DC3890"/>
    <w:rsid w:val="00DC63B4"/>
    <w:rsid w:val="00DD686D"/>
    <w:rsid w:val="00E15818"/>
    <w:rsid w:val="00E16058"/>
    <w:rsid w:val="00E22EA6"/>
    <w:rsid w:val="00E31A24"/>
    <w:rsid w:val="00E42E9B"/>
    <w:rsid w:val="00E57D1D"/>
    <w:rsid w:val="00E8553A"/>
    <w:rsid w:val="00E91FF3"/>
    <w:rsid w:val="00E973F4"/>
    <w:rsid w:val="00EA7384"/>
    <w:rsid w:val="00EB0FED"/>
    <w:rsid w:val="00EB664B"/>
    <w:rsid w:val="00EC2EEF"/>
    <w:rsid w:val="00EC7FD6"/>
    <w:rsid w:val="00EE4280"/>
    <w:rsid w:val="00EF1305"/>
    <w:rsid w:val="00EF5317"/>
    <w:rsid w:val="00F00534"/>
    <w:rsid w:val="00F04D7C"/>
    <w:rsid w:val="00F174DF"/>
    <w:rsid w:val="00F24E7A"/>
    <w:rsid w:val="00F3680D"/>
    <w:rsid w:val="00F37D57"/>
    <w:rsid w:val="00F41D5A"/>
    <w:rsid w:val="00F53BE2"/>
    <w:rsid w:val="00F70048"/>
    <w:rsid w:val="00F8068E"/>
    <w:rsid w:val="00F91121"/>
    <w:rsid w:val="00FA2BCF"/>
    <w:rsid w:val="00FB1833"/>
    <w:rsid w:val="00FC00DB"/>
    <w:rsid w:val="00FC071A"/>
    <w:rsid w:val="00FC099C"/>
    <w:rsid w:val="00FC3285"/>
    <w:rsid w:val="00FC3595"/>
    <w:rsid w:val="00FC4940"/>
    <w:rsid w:val="00FC5909"/>
    <w:rsid w:val="00FE3217"/>
    <w:rsid w:val="00FE4B43"/>
    <w:rsid w:val="00FE4D27"/>
    <w:rsid w:val="00FF7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41BB4"/>
  <w14:defaultImageDpi w14:val="32767"/>
  <w15:chartTrackingRefBased/>
  <w15:docId w15:val="{11DD438A-D8AF-8D49-974F-DAC1427B0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3079"/>
    <w:pPr>
      <w:spacing w:line="480" w:lineRule="auto"/>
    </w:pPr>
    <w:rPr>
      <w:rFonts w:ascii="Times New Roman" w:hAnsi="Times New Roman"/>
    </w:rPr>
  </w:style>
  <w:style w:type="paragraph" w:styleId="Heading1">
    <w:name w:val="heading 1"/>
    <w:basedOn w:val="Normal"/>
    <w:link w:val="Heading1Char"/>
    <w:uiPriority w:val="9"/>
    <w:qFormat/>
    <w:rsid w:val="00126217"/>
    <w:pPr>
      <w:jc w:val="center"/>
      <w:outlineLvl w:val="0"/>
    </w:pPr>
    <w:rPr>
      <w:rFonts w:eastAsia="Times New Roman" w:cs="Times New Roman"/>
      <w:b/>
      <w:bCs/>
      <w:kern w:val="36"/>
      <w:szCs w:val="48"/>
    </w:rPr>
  </w:style>
  <w:style w:type="paragraph" w:styleId="Heading2">
    <w:name w:val="heading 2"/>
    <w:basedOn w:val="Normal"/>
    <w:next w:val="Normal"/>
    <w:link w:val="Heading2Char"/>
    <w:uiPriority w:val="9"/>
    <w:unhideWhenUsed/>
    <w:qFormat/>
    <w:rsid w:val="0057755C"/>
    <w:pPr>
      <w:keepNext/>
      <w:keepLines/>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C63079"/>
    <w:pPr>
      <w:keepNext/>
      <w:keepLines/>
      <w:outlineLvl w:val="2"/>
    </w:pPr>
    <w:rPr>
      <w:rFonts w:eastAsiaTheme="majorEastAsia" w:cstheme="majorBidi"/>
      <w:b/>
      <w:i/>
      <w:color w:val="000000" w:themeColor="text1"/>
    </w:rPr>
  </w:style>
  <w:style w:type="paragraph" w:styleId="Heading5">
    <w:name w:val="heading 5"/>
    <w:basedOn w:val="Normal"/>
    <w:next w:val="Normal"/>
    <w:link w:val="Heading5Char"/>
    <w:uiPriority w:val="9"/>
    <w:semiHidden/>
    <w:unhideWhenUsed/>
    <w:qFormat/>
    <w:rsid w:val="007574DB"/>
    <w:pPr>
      <w:keepNext/>
      <w:keepLines/>
      <w:outlineLvl w:val="4"/>
    </w:pPr>
    <w:rPr>
      <w:rFonts w:asciiTheme="majorHAnsi" w:eastAsiaTheme="majorEastAsia" w:hAnsiTheme="majorHAnsi"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755C"/>
    <w:rPr>
      <w:rFonts w:ascii="Times New Roman" w:eastAsiaTheme="majorEastAsia" w:hAnsi="Times New Roman" w:cstheme="majorBidi"/>
      <w:b/>
      <w:color w:val="000000" w:themeColor="text1"/>
      <w:szCs w:val="26"/>
    </w:rPr>
  </w:style>
  <w:style w:type="character" w:customStyle="1" w:styleId="Heading1Char">
    <w:name w:val="Heading 1 Char"/>
    <w:basedOn w:val="DefaultParagraphFont"/>
    <w:link w:val="Heading1"/>
    <w:uiPriority w:val="9"/>
    <w:rsid w:val="00126217"/>
    <w:rPr>
      <w:rFonts w:ascii="Times New Roman" w:eastAsia="Times New Roman" w:hAnsi="Times New Roman" w:cs="Times New Roman"/>
      <w:b/>
      <w:bCs/>
      <w:kern w:val="36"/>
      <w:szCs w:val="48"/>
    </w:rPr>
  </w:style>
  <w:style w:type="character" w:customStyle="1" w:styleId="Heading3Char">
    <w:name w:val="Heading 3 Char"/>
    <w:basedOn w:val="DefaultParagraphFont"/>
    <w:link w:val="Heading3"/>
    <w:uiPriority w:val="9"/>
    <w:rsid w:val="00C63079"/>
    <w:rPr>
      <w:rFonts w:ascii="Times New Roman" w:eastAsiaTheme="majorEastAsia" w:hAnsi="Times New Roman" w:cstheme="majorBidi"/>
      <w:b/>
      <w:i/>
      <w:color w:val="000000" w:themeColor="text1"/>
    </w:rPr>
  </w:style>
  <w:style w:type="paragraph" w:customStyle="1" w:styleId="Style1">
    <w:name w:val="Style1"/>
    <w:basedOn w:val="Heading3"/>
    <w:uiPriority w:val="1"/>
    <w:qFormat/>
    <w:rsid w:val="0009722B"/>
    <w:pPr>
      <w:spacing w:line="360" w:lineRule="auto"/>
    </w:pPr>
    <w:rPr>
      <w:i w:val="0"/>
    </w:rPr>
  </w:style>
  <w:style w:type="character" w:customStyle="1" w:styleId="Heading5Char">
    <w:name w:val="Heading 5 Char"/>
    <w:basedOn w:val="DefaultParagraphFont"/>
    <w:link w:val="Heading5"/>
    <w:uiPriority w:val="9"/>
    <w:semiHidden/>
    <w:rsid w:val="007574DB"/>
    <w:rPr>
      <w:rFonts w:asciiTheme="majorHAnsi" w:eastAsiaTheme="majorEastAsia" w:hAnsiTheme="majorHAnsi" w:cstheme="majorBidi"/>
      <w:b/>
      <w:i/>
      <w:color w:val="000000" w:themeColor="text1"/>
    </w:rPr>
  </w:style>
  <w:style w:type="paragraph" w:styleId="Footer">
    <w:name w:val="footer"/>
    <w:basedOn w:val="Normal"/>
    <w:link w:val="FooterChar"/>
    <w:uiPriority w:val="99"/>
    <w:unhideWhenUsed/>
    <w:rsid w:val="006004F2"/>
    <w:pPr>
      <w:tabs>
        <w:tab w:val="center" w:pos="4680"/>
        <w:tab w:val="right" w:pos="9360"/>
      </w:tabs>
      <w:spacing w:line="240" w:lineRule="auto"/>
    </w:pPr>
  </w:style>
  <w:style w:type="character" w:customStyle="1" w:styleId="FooterChar">
    <w:name w:val="Footer Char"/>
    <w:basedOn w:val="DefaultParagraphFont"/>
    <w:link w:val="Footer"/>
    <w:uiPriority w:val="99"/>
    <w:rsid w:val="006004F2"/>
    <w:rPr>
      <w:rFonts w:ascii="Times New Roman" w:hAnsi="Times New Roman"/>
    </w:rPr>
  </w:style>
  <w:style w:type="character" w:styleId="PageNumber">
    <w:name w:val="page number"/>
    <w:basedOn w:val="DefaultParagraphFont"/>
    <w:uiPriority w:val="99"/>
    <w:semiHidden/>
    <w:unhideWhenUsed/>
    <w:rsid w:val="006004F2"/>
  </w:style>
  <w:style w:type="paragraph" w:styleId="Header">
    <w:name w:val="header"/>
    <w:basedOn w:val="Normal"/>
    <w:link w:val="HeaderChar"/>
    <w:uiPriority w:val="99"/>
    <w:unhideWhenUsed/>
    <w:rsid w:val="006004F2"/>
    <w:pPr>
      <w:tabs>
        <w:tab w:val="center" w:pos="4680"/>
        <w:tab w:val="right" w:pos="9360"/>
      </w:tabs>
      <w:spacing w:line="240" w:lineRule="auto"/>
    </w:pPr>
  </w:style>
  <w:style w:type="character" w:customStyle="1" w:styleId="HeaderChar">
    <w:name w:val="Header Char"/>
    <w:basedOn w:val="DefaultParagraphFont"/>
    <w:link w:val="Header"/>
    <w:uiPriority w:val="99"/>
    <w:rsid w:val="006004F2"/>
    <w:rPr>
      <w:rFonts w:ascii="Times New Roman" w:hAnsi="Times New Roman"/>
    </w:rPr>
  </w:style>
  <w:style w:type="character" w:styleId="Hyperlink">
    <w:name w:val="Hyperlink"/>
    <w:basedOn w:val="DefaultParagraphFont"/>
    <w:uiPriority w:val="99"/>
    <w:unhideWhenUsed/>
    <w:rsid w:val="007A73E7"/>
    <w:rPr>
      <w:color w:val="0563C1" w:themeColor="hyperlink"/>
      <w:u w:val="single"/>
    </w:rPr>
  </w:style>
  <w:style w:type="character" w:styleId="UnresolvedMention">
    <w:name w:val="Unresolved Mention"/>
    <w:basedOn w:val="DefaultParagraphFont"/>
    <w:uiPriority w:val="99"/>
    <w:rsid w:val="007A73E7"/>
    <w:rPr>
      <w:color w:val="605E5C"/>
      <w:shd w:val="clear" w:color="auto" w:fill="E1DFDD"/>
    </w:rPr>
  </w:style>
  <w:style w:type="paragraph" w:styleId="Revision">
    <w:name w:val="Revision"/>
    <w:hidden/>
    <w:uiPriority w:val="99"/>
    <w:semiHidden/>
    <w:rsid w:val="00102B24"/>
    <w:rPr>
      <w:rFonts w:ascii="Times New Roman" w:hAnsi="Times New Roman"/>
    </w:rPr>
  </w:style>
  <w:style w:type="character" w:styleId="CommentReference">
    <w:name w:val="annotation reference"/>
    <w:basedOn w:val="DefaultParagraphFont"/>
    <w:uiPriority w:val="99"/>
    <w:semiHidden/>
    <w:unhideWhenUsed/>
    <w:rsid w:val="00102B24"/>
    <w:rPr>
      <w:sz w:val="16"/>
      <w:szCs w:val="16"/>
    </w:rPr>
  </w:style>
  <w:style w:type="paragraph" w:styleId="CommentText">
    <w:name w:val="annotation text"/>
    <w:basedOn w:val="Normal"/>
    <w:link w:val="CommentTextChar"/>
    <w:uiPriority w:val="99"/>
    <w:semiHidden/>
    <w:unhideWhenUsed/>
    <w:rsid w:val="00102B24"/>
    <w:pPr>
      <w:spacing w:line="240" w:lineRule="auto"/>
    </w:pPr>
    <w:rPr>
      <w:sz w:val="20"/>
      <w:szCs w:val="20"/>
    </w:rPr>
  </w:style>
  <w:style w:type="character" w:customStyle="1" w:styleId="CommentTextChar">
    <w:name w:val="Comment Text Char"/>
    <w:basedOn w:val="DefaultParagraphFont"/>
    <w:link w:val="CommentText"/>
    <w:uiPriority w:val="99"/>
    <w:semiHidden/>
    <w:rsid w:val="00102B2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02B24"/>
    <w:rPr>
      <w:b/>
      <w:bCs/>
    </w:rPr>
  </w:style>
  <w:style w:type="character" w:customStyle="1" w:styleId="CommentSubjectChar">
    <w:name w:val="Comment Subject Char"/>
    <w:basedOn w:val="CommentTextChar"/>
    <w:link w:val="CommentSubject"/>
    <w:uiPriority w:val="99"/>
    <w:semiHidden/>
    <w:rsid w:val="00102B24"/>
    <w:rPr>
      <w:rFonts w:ascii="Times New Roman" w:hAnsi="Times New Roman"/>
      <w:b/>
      <w:bCs/>
      <w:sz w:val="20"/>
      <w:szCs w:val="20"/>
    </w:rPr>
  </w:style>
  <w:style w:type="paragraph" w:styleId="ListParagraph">
    <w:name w:val="List Paragraph"/>
    <w:basedOn w:val="Normal"/>
    <w:uiPriority w:val="34"/>
    <w:qFormat/>
    <w:rsid w:val="005F68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58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DF50C-D6CF-A14E-B4EF-F0439B260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36359</Words>
  <Characters>207252</Characters>
  <Application>Microsoft Office Word</Application>
  <DocSecurity>0</DocSecurity>
  <Lines>1727</Lines>
  <Paragraphs>486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Wright</dc:creator>
  <cp:keywords/>
  <dc:description/>
  <cp:lastModifiedBy>Jim Wright</cp:lastModifiedBy>
  <cp:revision>3</cp:revision>
  <dcterms:created xsi:type="dcterms:W3CDTF">2021-08-26T16:45:00Z</dcterms:created>
  <dcterms:modified xsi:type="dcterms:W3CDTF">2021-08-26T17:04:00Z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bd47db44-2cbb-3918-bfb2-29461c09d294</vt:lpwstr>
  </property>
  <property fmtid="{D5CDD505-2E9C-101B-9397-08002B2CF9AE}" pid="24" name="Mendeley Citation Style_1">
    <vt:lpwstr>http://www.zotero.org/styles/apa</vt:lpwstr>
  </property>
</Properties>
</file>